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6CE1EC" w14:textId="3A4517E8" w:rsidR="002232A0" w:rsidRDefault="00746C5D" w:rsidP="00015FCC">
      <w:pPr>
        <w:spacing w:line="480" w:lineRule="auto"/>
        <w:jc w:val="both"/>
        <w:rPr>
          <w:rFonts w:ascii="Times New Roman" w:hAnsi="Times New Roman" w:cs="Times New Roman"/>
          <w:b/>
          <w:sz w:val="24"/>
          <w:szCs w:val="24"/>
          <w:lang w:val="en-US"/>
        </w:rPr>
      </w:pPr>
      <w:commentRangeStart w:id="0"/>
      <w:r>
        <w:rPr>
          <w:rFonts w:ascii="Times New Roman" w:hAnsi="Times New Roman" w:cs="Times New Roman"/>
          <w:b/>
          <w:sz w:val="24"/>
          <w:szCs w:val="24"/>
          <w:lang w:val="en-US"/>
        </w:rPr>
        <w:t>Can</w:t>
      </w:r>
      <w:r w:rsidR="00907EB4">
        <w:rPr>
          <w:rFonts w:ascii="Times New Roman" w:hAnsi="Times New Roman" w:cs="Times New Roman"/>
          <w:b/>
          <w:sz w:val="24"/>
          <w:szCs w:val="24"/>
          <w:lang w:val="en-US"/>
        </w:rPr>
        <w:t xml:space="preserve"> </w:t>
      </w:r>
      <w:proofErr w:type="spellStart"/>
      <w:r w:rsidR="00907EB4">
        <w:rPr>
          <w:rFonts w:ascii="Times New Roman" w:hAnsi="Times New Roman" w:cs="Times New Roman"/>
          <w:b/>
          <w:sz w:val="24"/>
          <w:szCs w:val="24"/>
          <w:lang w:val="en-US"/>
        </w:rPr>
        <w:t>amplicon</w:t>
      </w:r>
      <w:proofErr w:type="spellEnd"/>
      <w:r w:rsidR="00907EB4">
        <w:rPr>
          <w:rFonts w:ascii="Times New Roman" w:hAnsi="Times New Roman" w:cs="Times New Roman"/>
          <w:b/>
          <w:sz w:val="24"/>
          <w:szCs w:val="24"/>
          <w:lang w:val="en-US"/>
        </w:rPr>
        <w:t xml:space="preserve"> sequence conservation and</w:t>
      </w:r>
      <w:r w:rsidR="00662309">
        <w:rPr>
          <w:rFonts w:ascii="Times New Roman" w:hAnsi="Times New Roman" w:cs="Times New Roman"/>
          <w:b/>
          <w:sz w:val="24"/>
          <w:szCs w:val="24"/>
          <w:lang w:val="en-US"/>
        </w:rPr>
        <w:t xml:space="preserve"> PCR cycle </w:t>
      </w:r>
      <w:r w:rsidR="0046766F">
        <w:rPr>
          <w:rFonts w:ascii="Times New Roman" w:hAnsi="Times New Roman" w:cs="Times New Roman"/>
          <w:b/>
          <w:sz w:val="24"/>
          <w:szCs w:val="24"/>
          <w:lang w:val="en-US"/>
        </w:rPr>
        <w:t>number</w:t>
      </w:r>
      <w:r w:rsidR="00662309">
        <w:rPr>
          <w:rFonts w:ascii="Times New Roman" w:hAnsi="Times New Roman" w:cs="Times New Roman"/>
          <w:b/>
          <w:sz w:val="24"/>
          <w:szCs w:val="24"/>
          <w:lang w:val="en-US"/>
        </w:rPr>
        <w:t xml:space="preserve"> </w:t>
      </w:r>
      <w:r w:rsidR="00A503CA">
        <w:rPr>
          <w:rFonts w:ascii="Times New Roman" w:hAnsi="Times New Roman" w:cs="Times New Roman"/>
          <w:b/>
          <w:sz w:val="24"/>
          <w:szCs w:val="24"/>
          <w:lang w:val="en-US"/>
        </w:rPr>
        <w:t>reduce</w:t>
      </w:r>
      <w:r w:rsidR="0095294A">
        <w:rPr>
          <w:rFonts w:ascii="Times New Roman" w:hAnsi="Times New Roman" w:cs="Times New Roman"/>
          <w:b/>
          <w:sz w:val="24"/>
          <w:szCs w:val="24"/>
          <w:lang w:val="en-US"/>
        </w:rPr>
        <w:t xml:space="preserve"> </w:t>
      </w:r>
      <w:r w:rsidR="002232A0">
        <w:rPr>
          <w:rFonts w:ascii="Times New Roman" w:hAnsi="Times New Roman" w:cs="Times New Roman"/>
          <w:b/>
          <w:sz w:val="24"/>
          <w:szCs w:val="24"/>
          <w:lang w:val="en-US"/>
        </w:rPr>
        <w:t xml:space="preserve">amplification bias </w:t>
      </w:r>
      <w:r w:rsidR="009428A6">
        <w:rPr>
          <w:rFonts w:ascii="Times New Roman" w:hAnsi="Times New Roman" w:cs="Times New Roman"/>
          <w:b/>
          <w:sz w:val="24"/>
          <w:szCs w:val="24"/>
          <w:lang w:val="en-US"/>
        </w:rPr>
        <w:t xml:space="preserve">and enable </w:t>
      </w:r>
      <w:r w:rsidR="00A503CA">
        <w:rPr>
          <w:rFonts w:ascii="Times New Roman" w:hAnsi="Times New Roman" w:cs="Times New Roman"/>
          <w:b/>
          <w:sz w:val="24"/>
          <w:szCs w:val="24"/>
          <w:lang w:val="en-US"/>
        </w:rPr>
        <w:t xml:space="preserve">quantitative </w:t>
      </w:r>
      <w:proofErr w:type="spellStart"/>
      <w:r w:rsidR="00A503CA">
        <w:rPr>
          <w:rFonts w:ascii="Times New Roman" w:hAnsi="Times New Roman" w:cs="Times New Roman"/>
          <w:b/>
          <w:sz w:val="24"/>
          <w:szCs w:val="24"/>
          <w:lang w:val="en-US"/>
        </w:rPr>
        <w:t>metabarcoding</w:t>
      </w:r>
      <w:commentRangeEnd w:id="0"/>
      <w:proofErr w:type="spellEnd"/>
      <w:r w:rsidR="004B2F12">
        <w:rPr>
          <w:rStyle w:val="CommentReference"/>
        </w:rPr>
        <w:commentReference w:id="0"/>
      </w:r>
    </w:p>
    <w:p w14:paraId="376CA8BC" w14:textId="6A7AFDD0" w:rsidR="00BE32F4" w:rsidRPr="00BE32F4" w:rsidRDefault="00BE32F4" w:rsidP="00015FCC">
      <w:pPr>
        <w:spacing w:line="480" w:lineRule="auto"/>
        <w:jc w:val="both"/>
        <w:rPr>
          <w:rFonts w:ascii="Times New Roman" w:hAnsi="Times New Roman" w:cs="Times New Roman"/>
          <w:sz w:val="24"/>
          <w:szCs w:val="24"/>
          <w:vertAlign w:val="superscript"/>
          <w:lang w:val="en-US"/>
        </w:rPr>
      </w:pPr>
      <w:proofErr w:type="spellStart"/>
      <w:r w:rsidRPr="00BE32F4">
        <w:rPr>
          <w:rFonts w:ascii="Times New Roman" w:hAnsi="Times New Roman" w:cs="Times New Roman"/>
          <w:sz w:val="24"/>
          <w:szCs w:val="24"/>
          <w:lang w:val="en-US"/>
        </w:rPr>
        <w:t>Henrik</w:t>
      </w:r>
      <w:proofErr w:type="spellEnd"/>
      <w:r w:rsidRPr="00BE32F4">
        <w:rPr>
          <w:rFonts w:ascii="Times New Roman" w:hAnsi="Times New Roman" w:cs="Times New Roman"/>
          <w:sz w:val="24"/>
          <w:szCs w:val="24"/>
          <w:lang w:val="en-US"/>
        </w:rPr>
        <w:t xml:space="preserve"> Krehenwinkel</w:t>
      </w:r>
      <w:r w:rsidRPr="00BE32F4">
        <w:rPr>
          <w:rFonts w:ascii="Times New Roman" w:hAnsi="Times New Roman" w:cs="Times New Roman"/>
          <w:sz w:val="24"/>
          <w:szCs w:val="24"/>
          <w:vertAlign w:val="superscript"/>
          <w:lang w:val="en-US"/>
        </w:rPr>
        <w:t>1 2</w:t>
      </w:r>
      <w:r w:rsidRPr="00BE32F4">
        <w:rPr>
          <w:rFonts w:ascii="Times New Roman" w:hAnsi="Times New Roman" w:cs="Times New Roman"/>
          <w:sz w:val="24"/>
          <w:szCs w:val="24"/>
          <w:lang w:val="en-US"/>
        </w:rPr>
        <w:t>, Madeline Wolf</w:t>
      </w:r>
      <w:r w:rsidRPr="00BE32F4">
        <w:rPr>
          <w:rFonts w:ascii="Times New Roman" w:hAnsi="Times New Roman" w:cs="Times New Roman"/>
          <w:sz w:val="24"/>
          <w:szCs w:val="24"/>
          <w:vertAlign w:val="superscript"/>
          <w:lang w:val="en-US"/>
        </w:rPr>
        <w:t>1</w:t>
      </w:r>
      <w:r w:rsidRPr="00BE32F4">
        <w:rPr>
          <w:rFonts w:ascii="Times New Roman" w:hAnsi="Times New Roman" w:cs="Times New Roman"/>
          <w:sz w:val="24"/>
          <w:szCs w:val="24"/>
          <w:lang w:val="en-US"/>
        </w:rPr>
        <w:t xml:space="preserve">, </w:t>
      </w:r>
      <w:r>
        <w:rPr>
          <w:rFonts w:ascii="Times New Roman" w:hAnsi="Times New Roman" w:cs="Times New Roman"/>
          <w:sz w:val="24"/>
          <w:szCs w:val="24"/>
          <w:lang w:val="en-US"/>
        </w:rPr>
        <w:t>Jun Ying Lim</w:t>
      </w: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Andrew J. Rominger</w:t>
      </w:r>
      <w:r>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Warren B. Simison</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Rosemary G. Gillespie</w:t>
      </w:r>
      <w:r>
        <w:rPr>
          <w:rFonts w:ascii="Times New Roman" w:hAnsi="Times New Roman" w:cs="Times New Roman"/>
          <w:sz w:val="24"/>
          <w:szCs w:val="24"/>
          <w:vertAlign w:val="superscript"/>
          <w:lang w:val="en-US"/>
        </w:rPr>
        <w:t>1</w:t>
      </w:r>
    </w:p>
    <w:p w14:paraId="52705220" w14:textId="77777777" w:rsidR="008F62E9" w:rsidRPr="008E2CB6" w:rsidRDefault="008F62E9"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Department of Environmental Sciences, Policy and Management</w:t>
      </w:r>
    </w:p>
    <w:p w14:paraId="3A0B7CF4" w14:textId="77777777" w:rsidR="008F62E9" w:rsidRPr="008E2CB6" w:rsidRDefault="0028798B"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U</w:t>
      </w:r>
      <w:r w:rsidR="008F62E9" w:rsidRPr="008E2CB6">
        <w:rPr>
          <w:rFonts w:ascii="Times New Roman" w:hAnsi="Times New Roman" w:cs="Times New Roman"/>
          <w:sz w:val="24"/>
          <w:szCs w:val="24"/>
          <w:lang w:val="en-US"/>
        </w:rPr>
        <w:t>niversity of California</w:t>
      </w:r>
      <w:r w:rsidRPr="008E2CB6">
        <w:rPr>
          <w:rFonts w:ascii="Times New Roman" w:hAnsi="Times New Roman" w:cs="Times New Roman"/>
          <w:sz w:val="24"/>
          <w:szCs w:val="24"/>
          <w:lang w:val="en-US"/>
        </w:rPr>
        <w:t xml:space="preserve"> Berkeley</w:t>
      </w:r>
    </w:p>
    <w:p w14:paraId="65C5629F" w14:textId="77777777" w:rsidR="0028798B" w:rsidRPr="008E2CB6" w:rsidRDefault="008F62E9" w:rsidP="00015FCC">
      <w:pPr>
        <w:spacing w:line="480" w:lineRule="auto"/>
        <w:jc w:val="both"/>
        <w:rPr>
          <w:rFonts w:ascii="Times New Roman" w:hAnsi="Times New Roman" w:cs="Times New Roman"/>
          <w:sz w:val="24"/>
          <w:szCs w:val="24"/>
          <w:lang w:val="en-US"/>
        </w:rPr>
      </w:pPr>
      <w:proofErr w:type="spellStart"/>
      <w:r w:rsidRPr="008E2CB6">
        <w:rPr>
          <w:rFonts w:ascii="Times New Roman" w:hAnsi="Times New Roman" w:cs="Times New Roman"/>
          <w:sz w:val="24"/>
          <w:szCs w:val="24"/>
          <w:lang w:val="en-US"/>
        </w:rPr>
        <w:t>Mulford</w:t>
      </w:r>
      <w:proofErr w:type="spellEnd"/>
      <w:r w:rsidRPr="008E2CB6">
        <w:rPr>
          <w:rFonts w:ascii="Times New Roman" w:hAnsi="Times New Roman" w:cs="Times New Roman"/>
          <w:sz w:val="24"/>
          <w:szCs w:val="24"/>
          <w:lang w:val="en-US"/>
        </w:rPr>
        <w:t xml:space="preserve"> Hall, Berkeley, California, USA</w:t>
      </w:r>
    </w:p>
    <w:p w14:paraId="606560A0" w14:textId="4488DC04" w:rsidR="008F62E9" w:rsidRPr="008E2CB6" w:rsidRDefault="008F62E9"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Center for Comp</w:t>
      </w:r>
      <w:r w:rsidR="00EB7CCE" w:rsidRPr="008E2CB6">
        <w:rPr>
          <w:rFonts w:ascii="Times New Roman" w:hAnsi="Times New Roman" w:cs="Times New Roman"/>
          <w:sz w:val="24"/>
          <w:szCs w:val="24"/>
          <w:lang w:val="en-US"/>
        </w:rPr>
        <w:t>arative</w:t>
      </w:r>
      <w:r w:rsidRPr="008E2CB6">
        <w:rPr>
          <w:rFonts w:ascii="Times New Roman" w:hAnsi="Times New Roman" w:cs="Times New Roman"/>
          <w:sz w:val="24"/>
          <w:szCs w:val="24"/>
          <w:lang w:val="en-US"/>
        </w:rPr>
        <w:t xml:space="preserve"> Genomics</w:t>
      </w:r>
    </w:p>
    <w:p w14:paraId="2C38C56D" w14:textId="77777777" w:rsidR="0028798B" w:rsidRPr="008E2CB6" w:rsidRDefault="008F62E9"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California Academy of Sciences</w:t>
      </w:r>
    </w:p>
    <w:p w14:paraId="61969555" w14:textId="239CB3FD" w:rsidR="008F62E9" w:rsidRPr="008E2CB6" w:rsidRDefault="008F62E9"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Music Concourse Drive,</w:t>
      </w:r>
      <w:r w:rsidR="00AC75FF" w:rsidRPr="008E2CB6">
        <w:rPr>
          <w:rFonts w:ascii="Times New Roman" w:hAnsi="Times New Roman" w:cs="Times New Roman"/>
          <w:sz w:val="24"/>
          <w:szCs w:val="24"/>
          <w:lang w:val="en-US"/>
        </w:rPr>
        <w:t xml:space="preserve"> San Francisco, California, USA</w:t>
      </w:r>
    </w:p>
    <w:p w14:paraId="68EBB6AB" w14:textId="77777777" w:rsidR="0028798B" w:rsidRPr="008E2CB6" w:rsidRDefault="00E129F5" w:rsidP="00015FCC">
      <w:pPr>
        <w:spacing w:line="480" w:lineRule="auto"/>
        <w:jc w:val="both"/>
        <w:rPr>
          <w:rFonts w:ascii="Times New Roman" w:hAnsi="Times New Roman" w:cs="Times New Roman"/>
          <w:sz w:val="24"/>
          <w:szCs w:val="24"/>
          <w:lang w:val="en-US"/>
        </w:rPr>
      </w:pPr>
      <w:hyperlink r:id="rId10" w:history="1">
        <w:r w:rsidR="00E94114" w:rsidRPr="008E2CB6">
          <w:rPr>
            <w:rStyle w:val="Hyperlink"/>
            <w:rFonts w:ascii="Times New Roman" w:hAnsi="Times New Roman" w:cs="Times New Roman"/>
            <w:sz w:val="24"/>
            <w:szCs w:val="24"/>
            <w:lang w:val="en-US"/>
          </w:rPr>
          <w:t>Krehenwinkel@berkeley.edu</w:t>
        </w:r>
      </w:hyperlink>
    </w:p>
    <w:p w14:paraId="3B9D6D93" w14:textId="0810EC28" w:rsidR="00CC5A47" w:rsidRDefault="00E94114"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+1-510-646-3409</w:t>
      </w:r>
    </w:p>
    <w:p w14:paraId="0C407FB2" w14:textId="793D4905" w:rsidR="00787A52" w:rsidRDefault="00787A52" w:rsidP="00015FC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Running head: </w:t>
      </w:r>
      <w:r w:rsidR="002232A0">
        <w:rPr>
          <w:rFonts w:ascii="Times New Roman" w:hAnsi="Times New Roman" w:cs="Times New Roman"/>
          <w:sz w:val="24"/>
          <w:szCs w:val="24"/>
          <w:lang w:val="en-US"/>
        </w:rPr>
        <w:t xml:space="preserve">Amplification bias in </w:t>
      </w:r>
      <w:proofErr w:type="spellStart"/>
      <w:r w:rsidR="002232A0">
        <w:rPr>
          <w:rFonts w:ascii="Times New Roman" w:hAnsi="Times New Roman" w:cs="Times New Roman"/>
          <w:sz w:val="24"/>
          <w:szCs w:val="24"/>
          <w:lang w:val="en-US"/>
        </w:rPr>
        <w:t>metabarcoding</w:t>
      </w:r>
      <w:proofErr w:type="spellEnd"/>
    </w:p>
    <w:p w14:paraId="588EB920" w14:textId="6CA7A3EC" w:rsidR="00787A52" w:rsidRDefault="00787A52" w:rsidP="00015FCC">
      <w:pPr>
        <w:spacing w:line="480" w:lineRule="auto"/>
        <w:jc w:val="both"/>
        <w:rPr>
          <w:rFonts w:ascii="Times New Roman" w:hAnsi="Times New Roman" w:cs="Times New Roman"/>
          <w:sz w:val="24"/>
          <w:szCs w:val="24"/>
          <w:lang w:val="en-US"/>
        </w:rPr>
      </w:pPr>
    </w:p>
    <w:p w14:paraId="0494235A" w14:textId="77777777" w:rsidR="00CF415D" w:rsidRDefault="00CF415D" w:rsidP="00015FCC">
      <w:pPr>
        <w:spacing w:line="480" w:lineRule="auto"/>
        <w:jc w:val="both"/>
        <w:rPr>
          <w:rFonts w:ascii="Times New Roman" w:hAnsi="Times New Roman" w:cs="Times New Roman"/>
          <w:b/>
          <w:sz w:val="24"/>
          <w:szCs w:val="24"/>
          <w:lang w:val="en-US"/>
        </w:rPr>
      </w:pPr>
    </w:p>
    <w:p w14:paraId="75596D88" w14:textId="77777777" w:rsidR="00CF415D" w:rsidRDefault="00CF415D" w:rsidP="00015FCC">
      <w:pPr>
        <w:spacing w:line="480" w:lineRule="auto"/>
        <w:jc w:val="both"/>
        <w:rPr>
          <w:rFonts w:ascii="Times New Roman" w:hAnsi="Times New Roman" w:cs="Times New Roman"/>
          <w:b/>
          <w:sz w:val="24"/>
          <w:szCs w:val="24"/>
          <w:lang w:val="en-US"/>
        </w:rPr>
      </w:pPr>
    </w:p>
    <w:p w14:paraId="225A08EB" w14:textId="77777777" w:rsidR="00CF415D" w:rsidRDefault="00CF415D" w:rsidP="00015FCC">
      <w:pPr>
        <w:spacing w:line="480" w:lineRule="auto"/>
        <w:jc w:val="both"/>
        <w:rPr>
          <w:rFonts w:ascii="Times New Roman" w:hAnsi="Times New Roman" w:cs="Times New Roman"/>
          <w:b/>
          <w:sz w:val="24"/>
          <w:szCs w:val="24"/>
          <w:lang w:val="en-US"/>
        </w:rPr>
      </w:pPr>
    </w:p>
    <w:p w14:paraId="4B2B7946" w14:textId="77777777" w:rsidR="00CF415D" w:rsidRDefault="00CF415D" w:rsidP="00015FCC">
      <w:pPr>
        <w:spacing w:line="480" w:lineRule="auto"/>
        <w:jc w:val="both"/>
        <w:rPr>
          <w:rFonts w:ascii="Times New Roman" w:hAnsi="Times New Roman" w:cs="Times New Roman"/>
          <w:b/>
          <w:sz w:val="24"/>
          <w:szCs w:val="24"/>
          <w:lang w:val="en-US"/>
        </w:rPr>
      </w:pPr>
    </w:p>
    <w:p w14:paraId="536FC3E2" w14:textId="77777777" w:rsidR="00CF415D" w:rsidRDefault="00CF415D" w:rsidP="00015FCC">
      <w:pPr>
        <w:spacing w:line="480" w:lineRule="auto"/>
        <w:jc w:val="both"/>
        <w:rPr>
          <w:rFonts w:ascii="Times New Roman" w:hAnsi="Times New Roman" w:cs="Times New Roman"/>
          <w:b/>
          <w:sz w:val="24"/>
          <w:szCs w:val="24"/>
          <w:lang w:val="en-US"/>
        </w:rPr>
      </w:pPr>
    </w:p>
    <w:p w14:paraId="17C7962A" w14:textId="77777777" w:rsidR="00711C88" w:rsidRDefault="00711C88" w:rsidP="00015FCC">
      <w:pPr>
        <w:spacing w:line="480" w:lineRule="auto"/>
        <w:jc w:val="both"/>
        <w:rPr>
          <w:rFonts w:ascii="Times New Roman" w:hAnsi="Times New Roman" w:cs="Times New Roman"/>
          <w:b/>
          <w:sz w:val="24"/>
          <w:szCs w:val="24"/>
          <w:lang w:val="en-US"/>
        </w:rPr>
      </w:pPr>
    </w:p>
    <w:p w14:paraId="34EFEDFE" w14:textId="15206B78" w:rsidR="002D1F0D" w:rsidRDefault="002D1F0D" w:rsidP="00015FCC">
      <w:pPr>
        <w:spacing w:line="480" w:lineRule="auto"/>
        <w:jc w:val="both"/>
        <w:rPr>
          <w:rFonts w:ascii="Times New Roman" w:hAnsi="Times New Roman" w:cs="Times New Roman"/>
          <w:b/>
          <w:sz w:val="24"/>
          <w:szCs w:val="24"/>
          <w:lang w:val="en-US"/>
        </w:rPr>
      </w:pPr>
      <w:r w:rsidRPr="002D1F0D">
        <w:rPr>
          <w:rFonts w:ascii="Times New Roman" w:hAnsi="Times New Roman" w:cs="Times New Roman"/>
          <w:b/>
          <w:sz w:val="24"/>
          <w:szCs w:val="24"/>
          <w:lang w:val="en-US"/>
        </w:rPr>
        <w:lastRenderedPageBreak/>
        <w:t>Abstract</w:t>
      </w:r>
    </w:p>
    <w:p w14:paraId="08A76B21" w14:textId="1774F0BA" w:rsidR="0033478C" w:rsidRPr="00175855" w:rsidRDefault="00E9017E" w:rsidP="00015FCC">
      <w:pPr>
        <w:spacing w:line="48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Pr="00251411">
        <w:rPr>
          <w:rFonts w:ascii="Times New Roman" w:hAnsi="Times New Roman" w:cs="Times New Roman"/>
          <w:sz w:val="24"/>
          <w:szCs w:val="24"/>
          <w:lang w:val="en-US"/>
        </w:rPr>
        <w:t>mplicon</w:t>
      </w:r>
      <w:proofErr w:type="spellEnd"/>
      <w:r w:rsidRPr="00251411">
        <w:rPr>
          <w:rFonts w:ascii="Times New Roman" w:hAnsi="Times New Roman" w:cs="Times New Roman"/>
          <w:sz w:val="24"/>
          <w:szCs w:val="24"/>
          <w:lang w:val="en-US"/>
        </w:rPr>
        <w:t xml:space="preserve"> based </w:t>
      </w:r>
      <w:proofErr w:type="spellStart"/>
      <w:r>
        <w:rPr>
          <w:rFonts w:ascii="Times New Roman" w:hAnsi="Times New Roman" w:cs="Times New Roman"/>
          <w:sz w:val="24"/>
          <w:szCs w:val="24"/>
          <w:lang w:val="en-US"/>
        </w:rPr>
        <w:t>m</w:t>
      </w:r>
      <w:r w:rsidR="0090441B" w:rsidRPr="00251411">
        <w:rPr>
          <w:rFonts w:ascii="Times New Roman" w:hAnsi="Times New Roman" w:cs="Times New Roman"/>
          <w:sz w:val="24"/>
          <w:szCs w:val="24"/>
          <w:lang w:val="en-US"/>
        </w:rPr>
        <w:t>etabarcoding</w:t>
      </w:r>
      <w:proofErr w:type="spellEnd"/>
      <w:r w:rsidR="0090441B" w:rsidRPr="00251411">
        <w:rPr>
          <w:rFonts w:ascii="Times New Roman" w:hAnsi="Times New Roman" w:cs="Times New Roman"/>
          <w:sz w:val="24"/>
          <w:szCs w:val="24"/>
          <w:lang w:val="en-US"/>
        </w:rPr>
        <w:t xml:space="preserve"> promise</w:t>
      </w:r>
      <w:r w:rsidR="0055504C">
        <w:rPr>
          <w:rFonts w:ascii="Times New Roman" w:hAnsi="Times New Roman" w:cs="Times New Roman"/>
          <w:sz w:val="24"/>
          <w:szCs w:val="24"/>
          <w:lang w:val="en-US"/>
        </w:rPr>
        <w:t>s</w:t>
      </w:r>
      <w:r w:rsidR="004E3F87">
        <w:rPr>
          <w:rFonts w:ascii="Times New Roman" w:hAnsi="Times New Roman" w:cs="Times New Roman"/>
          <w:sz w:val="24"/>
          <w:szCs w:val="24"/>
          <w:lang w:val="en-US"/>
        </w:rPr>
        <w:t xml:space="preserve"> rapid and cost-</w:t>
      </w:r>
      <w:r w:rsidR="0090441B" w:rsidRPr="00251411">
        <w:rPr>
          <w:rFonts w:ascii="Times New Roman" w:hAnsi="Times New Roman" w:cs="Times New Roman"/>
          <w:sz w:val="24"/>
          <w:szCs w:val="24"/>
          <w:lang w:val="en-US"/>
        </w:rPr>
        <w:t>efficient analys</w:t>
      </w:r>
      <w:r w:rsidR="00055801">
        <w:rPr>
          <w:rFonts w:ascii="Times New Roman" w:hAnsi="Times New Roman" w:cs="Times New Roman"/>
          <w:sz w:val="24"/>
          <w:szCs w:val="24"/>
          <w:lang w:val="en-US"/>
        </w:rPr>
        <w:t>es</w:t>
      </w:r>
      <w:r w:rsidR="0090441B" w:rsidRPr="00251411">
        <w:rPr>
          <w:rFonts w:ascii="Times New Roman" w:hAnsi="Times New Roman" w:cs="Times New Roman"/>
          <w:sz w:val="24"/>
          <w:szCs w:val="24"/>
          <w:lang w:val="en-US"/>
        </w:rPr>
        <w:t xml:space="preserve"> of species composition</w:t>
      </w:r>
      <w:r w:rsidR="00667AFB">
        <w:rPr>
          <w:rFonts w:ascii="Times New Roman" w:hAnsi="Times New Roman" w:cs="Times New Roman"/>
          <w:sz w:val="24"/>
          <w:szCs w:val="24"/>
          <w:lang w:val="en-US"/>
        </w:rPr>
        <w:t xml:space="preserve"> b</w:t>
      </w:r>
      <w:r w:rsidR="00262A5D">
        <w:rPr>
          <w:rFonts w:ascii="Times New Roman" w:hAnsi="Times New Roman" w:cs="Times New Roman"/>
          <w:sz w:val="24"/>
          <w:szCs w:val="24"/>
          <w:lang w:val="en-US"/>
        </w:rPr>
        <w:t>ut</w:t>
      </w:r>
      <w:r w:rsidR="009618ED">
        <w:rPr>
          <w:rFonts w:ascii="Times New Roman" w:hAnsi="Times New Roman" w:cs="Times New Roman"/>
          <w:sz w:val="24"/>
          <w:szCs w:val="24"/>
          <w:lang w:val="en-US"/>
        </w:rPr>
        <w:t xml:space="preserve"> due to </w:t>
      </w:r>
      <w:commentRangeStart w:id="1"/>
      <w:r w:rsidR="009618ED">
        <w:rPr>
          <w:rFonts w:ascii="Times New Roman" w:hAnsi="Times New Roman" w:cs="Times New Roman"/>
          <w:sz w:val="24"/>
          <w:szCs w:val="24"/>
          <w:lang w:val="en-US"/>
        </w:rPr>
        <w:t xml:space="preserve">taxon specific </w:t>
      </w:r>
      <w:r>
        <w:rPr>
          <w:rFonts w:ascii="Times New Roman" w:hAnsi="Times New Roman" w:cs="Times New Roman"/>
          <w:sz w:val="24"/>
          <w:szCs w:val="24"/>
          <w:lang w:val="en-US"/>
        </w:rPr>
        <w:t xml:space="preserve">PCR </w:t>
      </w:r>
      <w:r w:rsidR="0090441B">
        <w:rPr>
          <w:rFonts w:ascii="Times New Roman" w:hAnsi="Times New Roman" w:cs="Times New Roman"/>
          <w:sz w:val="24"/>
          <w:szCs w:val="24"/>
          <w:lang w:val="en-US"/>
        </w:rPr>
        <w:t>amplification bias</w:t>
      </w:r>
      <w:r w:rsidR="00262A5D">
        <w:rPr>
          <w:rFonts w:ascii="Times New Roman" w:hAnsi="Times New Roman" w:cs="Times New Roman"/>
          <w:sz w:val="24"/>
          <w:szCs w:val="24"/>
          <w:lang w:val="en-US"/>
        </w:rPr>
        <w:t>es</w:t>
      </w:r>
      <w:commentRangeEnd w:id="1"/>
      <w:r w:rsidR="00E129F5">
        <w:rPr>
          <w:rStyle w:val="CommentReference"/>
        </w:rPr>
        <w:commentReference w:id="1"/>
      </w:r>
      <w:r w:rsidR="009618E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67AFB">
        <w:rPr>
          <w:rFonts w:ascii="Times New Roman" w:hAnsi="Times New Roman" w:cs="Times New Roman"/>
          <w:sz w:val="24"/>
          <w:szCs w:val="24"/>
          <w:lang w:val="en-US"/>
        </w:rPr>
        <w:t xml:space="preserve">there is still </w:t>
      </w:r>
      <w:r w:rsidR="00E775F9">
        <w:rPr>
          <w:rFonts w:ascii="Times New Roman" w:hAnsi="Times New Roman" w:cs="Times New Roman"/>
          <w:sz w:val="24"/>
          <w:szCs w:val="24"/>
          <w:lang w:val="en-US"/>
        </w:rPr>
        <w:t>caution</w:t>
      </w:r>
      <w:r w:rsidR="00667AFB">
        <w:rPr>
          <w:rFonts w:ascii="Times New Roman" w:hAnsi="Times New Roman" w:cs="Times New Roman"/>
          <w:sz w:val="24"/>
          <w:szCs w:val="24"/>
          <w:lang w:val="en-US"/>
        </w:rPr>
        <w:t xml:space="preserve"> over the use of relative </w:t>
      </w:r>
      <w:r w:rsidR="0090441B">
        <w:rPr>
          <w:rFonts w:ascii="Times New Roman" w:hAnsi="Times New Roman" w:cs="Times New Roman"/>
          <w:sz w:val="24"/>
          <w:szCs w:val="24"/>
          <w:lang w:val="en-US"/>
        </w:rPr>
        <w:t xml:space="preserve">abundance estimates derived </w:t>
      </w:r>
      <w:r w:rsidR="00E775F9">
        <w:rPr>
          <w:rFonts w:ascii="Times New Roman" w:hAnsi="Times New Roman" w:cs="Times New Roman"/>
          <w:sz w:val="24"/>
          <w:szCs w:val="24"/>
          <w:lang w:val="en-US"/>
        </w:rPr>
        <w:t xml:space="preserve">from </w:t>
      </w:r>
      <w:proofErr w:type="spellStart"/>
      <w:r w:rsidR="0090441B">
        <w:rPr>
          <w:rFonts w:ascii="Times New Roman" w:hAnsi="Times New Roman" w:cs="Times New Roman"/>
          <w:sz w:val="24"/>
          <w:szCs w:val="24"/>
          <w:lang w:val="en-US"/>
        </w:rPr>
        <w:t>metabarcoding</w:t>
      </w:r>
      <w:proofErr w:type="spellEnd"/>
      <w:r w:rsidR="0090441B">
        <w:rPr>
          <w:rFonts w:ascii="Times New Roman" w:hAnsi="Times New Roman" w:cs="Times New Roman"/>
          <w:sz w:val="24"/>
          <w:szCs w:val="24"/>
          <w:lang w:val="en-US"/>
        </w:rPr>
        <w:t>. PCR-free approaches</w:t>
      </w:r>
      <w:r w:rsidR="0090441B" w:rsidRPr="00251411">
        <w:rPr>
          <w:rFonts w:ascii="Times New Roman" w:hAnsi="Times New Roman" w:cs="Times New Roman"/>
          <w:sz w:val="24"/>
          <w:szCs w:val="24"/>
          <w:lang w:val="en-US"/>
        </w:rPr>
        <w:t xml:space="preserve"> </w:t>
      </w:r>
      <w:r w:rsidR="00E775F9">
        <w:rPr>
          <w:rFonts w:ascii="Times New Roman" w:hAnsi="Times New Roman" w:cs="Times New Roman"/>
          <w:sz w:val="24"/>
          <w:szCs w:val="24"/>
          <w:lang w:val="en-US"/>
        </w:rPr>
        <w:t xml:space="preserve">have been </w:t>
      </w:r>
      <w:r w:rsidR="0090441B" w:rsidRPr="00251411">
        <w:rPr>
          <w:rFonts w:ascii="Times New Roman" w:hAnsi="Times New Roman" w:cs="Times New Roman"/>
          <w:sz w:val="24"/>
          <w:szCs w:val="24"/>
          <w:lang w:val="en-US"/>
        </w:rPr>
        <w:t>suggested to mitigate th</w:t>
      </w:r>
      <w:r w:rsidR="009618ED">
        <w:rPr>
          <w:rFonts w:ascii="Times New Roman" w:hAnsi="Times New Roman" w:cs="Times New Roman"/>
          <w:sz w:val="24"/>
          <w:szCs w:val="24"/>
          <w:lang w:val="en-US"/>
        </w:rPr>
        <w:t>is problem</w:t>
      </w:r>
      <w:r w:rsidR="0090441B">
        <w:rPr>
          <w:rFonts w:ascii="Times New Roman" w:hAnsi="Times New Roman" w:cs="Times New Roman"/>
          <w:sz w:val="24"/>
          <w:szCs w:val="24"/>
          <w:lang w:val="en-US"/>
        </w:rPr>
        <w:t xml:space="preserve">, but </w:t>
      </w:r>
      <w:r w:rsidR="0090441B" w:rsidRPr="00251411">
        <w:rPr>
          <w:rFonts w:ascii="Times New Roman" w:hAnsi="Times New Roman" w:cs="Times New Roman"/>
          <w:sz w:val="24"/>
          <w:szCs w:val="24"/>
          <w:lang w:val="en-US"/>
        </w:rPr>
        <w:t>come with considerable increase</w:t>
      </w:r>
      <w:ins w:id="2" w:author="Andy Rominger" w:date="2017-08-04T13:04:00Z">
        <w:r w:rsidR="00E129F5">
          <w:rPr>
            <w:rFonts w:ascii="Times New Roman" w:hAnsi="Times New Roman" w:cs="Times New Roman"/>
            <w:sz w:val="24"/>
            <w:szCs w:val="24"/>
            <w:lang w:val="en-US"/>
          </w:rPr>
          <w:t>s</w:t>
        </w:r>
      </w:ins>
      <w:r w:rsidR="0090441B" w:rsidRPr="00251411">
        <w:rPr>
          <w:rFonts w:ascii="Times New Roman" w:hAnsi="Times New Roman" w:cs="Times New Roman"/>
          <w:sz w:val="24"/>
          <w:szCs w:val="24"/>
          <w:lang w:val="en-US"/>
        </w:rPr>
        <w:t xml:space="preserve"> </w:t>
      </w:r>
      <w:r w:rsidR="00D4640C">
        <w:rPr>
          <w:rFonts w:ascii="Times New Roman" w:hAnsi="Times New Roman" w:cs="Times New Roman"/>
          <w:sz w:val="24"/>
          <w:szCs w:val="24"/>
          <w:lang w:val="en-US"/>
        </w:rPr>
        <w:t xml:space="preserve">in </w:t>
      </w:r>
      <w:r w:rsidR="0090441B" w:rsidRPr="00251411">
        <w:rPr>
          <w:rFonts w:ascii="Times New Roman" w:hAnsi="Times New Roman" w:cs="Times New Roman"/>
          <w:sz w:val="24"/>
          <w:szCs w:val="24"/>
          <w:lang w:val="en-US"/>
        </w:rPr>
        <w:t>workload and cost.</w:t>
      </w:r>
      <w:r w:rsidR="00B82C69">
        <w:rPr>
          <w:rFonts w:ascii="Times New Roman" w:hAnsi="Times New Roman" w:cs="Times New Roman"/>
          <w:sz w:val="24"/>
          <w:szCs w:val="24"/>
          <w:lang w:val="en-US"/>
        </w:rPr>
        <w:t xml:space="preserve"> </w:t>
      </w:r>
      <w:r w:rsidR="00175855">
        <w:rPr>
          <w:rFonts w:ascii="Times New Roman" w:hAnsi="Times New Roman" w:cs="Times New Roman"/>
          <w:sz w:val="24"/>
          <w:szCs w:val="24"/>
          <w:lang w:val="en-US"/>
        </w:rPr>
        <w:t>Here, we analyze</w:t>
      </w:r>
      <w:r w:rsidR="007F77AB">
        <w:rPr>
          <w:rFonts w:ascii="Times New Roman" w:hAnsi="Times New Roman" w:cs="Times New Roman"/>
          <w:sz w:val="24"/>
          <w:szCs w:val="24"/>
          <w:lang w:val="en-US"/>
        </w:rPr>
        <w:t xml:space="preserve"> </w:t>
      </w:r>
      <w:proofErr w:type="spellStart"/>
      <w:r w:rsidR="00544533">
        <w:rPr>
          <w:rFonts w:ascii="Times New Roman" w:hAnsi="Times New Roman" w:cs="Times New Roman"/>
          <w:sz w:val="24"/>
          <w:szCs w:val="24"/>
          <w:lang w:val="en-US"/>
        </w:rPr>
        <w:t>multilocus</w:t>
      </w:r>
      <w:proofErr w:type="spellEnd"/>
      <w:r w:rsidR="00544533">
        <w:rPr>
          <w:rFonts w:ascii="Times New Roman" w:hAnsi="Times New Roman" w:cs="Times New Roman"/>
          <w:sz w:val="24"/>
          <w:szCs w:val="24"/>
          <w:lang w:val="en-US"/>
        </w:rPr>
        <w:t xml:space="preserve"> datasets </w:t>
      </w:r>
      <w:r w:rsidR="008F72AB">
        <w:rPr>
          <w:rFonts w:ascii="Times New Roman" w:hAnsi="Times New Roman" w:cs="Times New Roman"/>
          <w:sz w:val="24"/>
          <w:szCs w:val="24"/>
          <w:lang w:val="en-US"/>
        </w:rPr>
        <w:t>of</w:t>
      </w:r>
      <w:r w:rsidR="00544533">
        <w:rPr>
          <w:rFonts w:ascii="Times New Roman" w:hAnsi="Times New Roman" w:cs="Times New Roman"/>
          <w:sz w:val="24"/>
          <w:szCs w:val="24"/>
          <w:lang w:val="en-US"/>
        </w:rPr>
        <w:t xml:space="preserve"> diverse arthropod communities,</w:t>
      </w:r>
      <w:r w:rsidR="00175855">
        <w:rPr>
          <w:rFonts w:ascii="Times New Roman" w:hAnsi="Times New Roman" w:cs="Times New Roman"/>
          <w:sz w:val="24"/>
          <w:szCs w:val="24"/>
          <w:lang w:val="en-US"/>
        </w:rPr>
        <w:t xml:space="preserve"> </w:t>
      </w:r>
      <w:r w:rsidR="0004732E">
        <w:rPr>
          <w:rFonts w:ascii="Times New Roman" w:hAnsi="Times New Roman" w:cs="Times New Roman"/>
          <w:sz w:val="24"/>
          <w:szCs w:val="24"/>
          <w:lang w:val="en-US"/>
        </w:rPr>
        <w:t>to</w:t>
      </w:r>
      <w:ins w:id="3" w:author="Andy Rominger" w:date="2017-08-04T13:04:00Z">
        <w:r w:rsidR="00E129F5">
          <w:rPr>
            <w:rFonts w:ascii="Times New Roman" w:hAnsi="Times New Roman" w:cs="Times New Roman"/>
            <w:sz w:val="24"/>
            <w:szCs w:val="24"/>
            <w:lang w:val="en-US"/>
          </w:rPr>
          <w:t xml:space="preserve"> </w:t>
        </w:r>
      </w:ins>
      <w:r w:rsidR="00E775F9">
        <w:rPr>
          <w:rFonts w:ascii="Times New Roman" w:hAnsi="Times New Roman" w:cs="Times New Roman"/>
          <w:sz w:val="24"/>
          <w:szCs w:val="24"/>
          <w:lang w:val="en-US"/>
        </w:rPr>
        <w:t xml:space="preserve">evaluate </w:t>
      </w:r>
      <w:del w:id="4" w:author="Andy Rominger" w:date="2017-08-04T13:08:00Z">
        <w:r w:rsidR="007C367A" w:rsidDel="00E129F5">
          <w:rPr>
            <w:rFonts w:ascii="Times New Roman" w:hAnsi="Times New Roman" w:cs="Times New Roman"/>
            <w:sz w:val="24"/>
            <w:szCs w:val="24"/>
            <w:lang w:val="en-US"/>
          </w:rPr>
          <w:delText>the possibility</w:delText>
        </w:r>
        <w:r w:rsidR="00544533" w:rsidDel="00E129F5">
          <w:rPr>
            <w:rFonts w:ascii="Times New Roman" w:hAnsi="Times New Roman" w:cs="Times New Roman"/>
            <w:sz w:val="24"/>
            <w:szCs w:val="24"/>
            <w:lang w:val="en-US"/>
          </w:rPr>
          <w:delText xml:space="preserve"> that</w:delText>
        </w:r>
      </w:del>
      <w:ins w:id="5" w:author="Andy Rominger" w:date="2017-08-04T13:08:00Z">
        <w:r w:rsidR="00E129F5">
          <w:rPr>
            <w:rFonts w:ascii="Times New Roman" w:hAnsi="Times New Roman" w:cs="Times New Roman"/>
            <w:sz w:val="24"/>
            <w:szCs w:val="24"/>
            <w:lang w:val="en-US"/>
          </w:rPr>
          <w:t>whether</w:t>
        </w:r>
      </w:ins>
      <w:r w:rsidR="00544533">
        <w:rPr>
          <w:rFonts w:ascii="Times New Roman" w:hAnsi="Times New Roman" w:cs="Times New Roman"/>
          <w:sz w:val="24"/>
          <w:szCs w:val="24"/>
          <w:lang w:val="en-US"/>
        </w:rPr>
        <w:t xml:space="preserve"> amplification bias can be countered by </w:t>
      </w:r>
      <w:r w:rsidR="00544533" w:rsidRPr="000B2263">
        <w:rPr>
          <w:rFonts w:ascii="Times New Roman" w:hAnsi="Times New Roman" w:cs="Times New Roman"/>
          <w:b/>
          <w:sz w:val="24"/>
          <w:szCs w:val="24"/>
          <w:lang w:val="en-US"/>
        </w:rPr>
        <w:t>1</w:t>
      </w:r>
      <w:r w:rsidR="00667AFB">
        <w:rPr>
          <w:rFonts w:ascii="Times New Roman" w:hAnsi="Times New Roman" w:cs="Times New Roman"/>
          <w:b/>
          <w:sz w:val="24"/>
          <w:szCs w:val="24"/>
          <w:lang w:val="en-US"/>
        </w:rPr>
        <w:t>)</w:t>
      </w:r>
      <w:r w:rsidR="00544533">
        <w:rPr>
          <w:rFonts w:ascii="Times New Roman" w:hAnsi="Times New Roman" w:cs="Times New Roman"/>
          <w:sz w:val="24"/>
          <w:szCs w:val="24"/>
          <w:lang w:val="en-US"/>
        </w:rPr>
        <w:t xml:space="preserve"> </w:t>
      </w:r>
      <w:r w:rsidR="00667AFB">
        <w:rPr>
          <w:rFonts w:ascii="Times New Roman" w:hAnsi="Times New Roman" w:cs="Times New Roman"/>
          <w:sz w:val="24"/>
          <w:szCs w:val="24"/>
          <w:lang w:val="en-US"/>
        </w:rPr>
        <w:t xml:space="preserve">targeting </w:t>
      </w:r>
      <w:r w:rsidR="00544533">
        <w:rPr>
          <w:rFonts w:ascii="Times New Roman" w:hAnsi="Times New Roman" w:cs="Times New Roman"/>
          <w:sz w:val="24"/>
          <w:szCs w:val="24"/>
          <w:lang w:val="en-US"/>
        </w:rPr>
        <w:t xml:space="preserve">loci with </w:t>
      </w:r>
      <w:r w:rsidR="00175855">
        <w:rPr>
          <w:rFonts w:ascii="Times New Roman" w:hAnsi="Times New Roman" w:cs="Times New Roman"/>
          <w:sz w:val="24"/>
          <w:szCs w:val="24"/>
          <w:lang w:val="en-US"/>
        </w:rPr>
        <w:t xml:space="preserve">highly degenerate primers or </w:t>
      </w:r>
      <w:r w:rsidR="00544533">
        <w:rPr>
          <w:rFonts w:ascii="Times New Roman" w:hAnsi="Times New Roman" w:cs="Times New Roman"/>
          <w:sz w:val="24"/>
          <w:szCs w:val="24"/>
          <w:lang w:val="en-US"/>
        </w:rPr>
        <w:t xml:space="preserve">conserved priming sites, </w:t>
      </w:r>
      <w:r w:rsidR="00320F9E" w:rsidRPr="00320F9E">
        <w:rPr>
          <w:rFonts w:ascii="Times New Roman" w:hAnsi="Times New Roman" w:cs="Times New Roman"/>
          <w:b/>
          <w:sz w:val="24"/>
          <w:szCs w:val="24"/>
          <w:lang w:val="en-US"/>
        </w:rPr>
        <w:t>2</w:t>
      </w:r>
      <w:r w:rsidR="00667AFB">
        <w:rPr>
          <w:rFonts w:ascii="Times New Roman" w:hAnsi="Times New Roman" w:cs="Times New Roman"/>
          <w:b/>
          <w:sz w:val="24"/>
          <w:szCs w:val="24"/>
          <w:lang w:val="en-US"/>
        </w:rPr>
        <w:t>)</w:t>
      </w:r>
      <w:r w:rsidR="00544533">
        <w:rPr>
          <w:rFonts w:ascii="Times New Roman" w:hAnsi="Times New Roman" w:cs="Times New Roman"/>
          <w:sz w:val="24"/>
          <w:szCs w:val="24"/>
          <w:lang w:val="en-US"/>
        </w:rPr>
        <w:t xml:space="preserve"> </w:t>
      </w:r>
      <w:r w:rsidR="00320F9E">
        <w:rPr>
          <w:rFonts w:ascii="Times New Roman" w:hAnsi="Times New Roman" w:cs="Times New Roman"/>
          <w:sz w:val="24"/>
          <w:szCs w:val="24"/>
          <w:lang w:val="en-US"/>
        </w:rPr>
        <w:t>increasing DNA template concentration during PCR</w:t>
      </w:r>
      <w:r w:rsidR="00667AFB">
        <w:rPr>
          <w:rFonts w:ascii="Times New Roman" w:hAnsi="Times New Roman" w:cs="Times New Roman"/>
          <w:sz w:val="24"/>
          <w:szCs w:val="24"/>
          <w:lang w:val="en-US"/>
        </w:rPr>
        <w:t>,</w:t>
      </w:r>
      <w:r w:rsidR="00320F9E">
        <w:rPr>
          <w:rFonts w:ascii="Times New Roman" w:hAnsi="Times New Roman" w:cs="Times New Roman"/>
          <w:sz w:val="24"/>
          <w:szCs w:val="24"/>
          <w:lang w:val="en-US"/>
        </w:rPr>
        <w:t xml:space="preserve"> </w:t>
      </w:r>
      <w:r w:rsidR="00667AFB">
        <w:rPr>
          <w:rFonts w:ascii="Times New Roman" w:hAnsi="Times New Roman" w:cs="Times New Roman"/>
          <w:sz w:val="24"/>
          <w:szCs w:val="24"/>
          <w:lang w:val="en-US"/>
        </w:rPr>
        <w:t>o</w:t>
      </w:r>
      <w:r w:rsidR="00320F9E">
        <w:rPr>
          <w:rFonts w:ascii="Times New Roman" w:hAnsi="Times New Roman" w:cs="Times New Roman"/>
          <w:sz w:val="24"/>
          <w:szCs w:val="24"/>
          <w:lang w:val="en-US"/>
        </w:rPr>
        <w:t xml:space="preserve">r </w:t>
      </w:r>
      <w:r w:rsidR="00320F9E">
        <w:rPr>
          <w:rFonts w:ascii="Times New Roman" w:hAnsi="Times New Roman" w:cs="Times New Roman"/>
          <w:b/>
          <w:sz w:val="24"/>
          <w:szCs w:val="24"/>
          <w:lang w:val="en-US"/>
        </w:rPr>
        <w:t>3</w:t>
      </w:r>
      <w:r w:rsidR="00667AFB">
        <w:rPr>
          <w:rFonts w:ascii="Times New Roman" w:hAnsi="Times New Roman" w:cs="Times New Roman"/>
          <w:b/>
          <w:sz w:val="24"/>
          <w:szCs w:val="24"/>
          <w:lang w:val="en-US"/>
        </w:rPr>
        <w:t>)</w:t>
      </w:r>
      <w:r w:rsidR="00544533" w:rsidRPr="000B2263">
        <w:rPr>
          <w:rFonts w:ascii="Times New Roman" w:hAnsi="Times New Roman" w:cs="Times New Roman"/>
          <w:b/>
          <w:sz w:val="24"/>
          <w:szCs w:val="24"/>
          <w:lang w:val="en-US"/>
        </w:rPr>
        <w:t xml:space="preserve"> </w:t>
      </w:r>
      <w:r w:rsidR="00E775F9">
        <w:rPr>
          <w:rFonts w:ascii="Times New Roman" w:hAnsi="Times New Roman" w:cs="Times New Roman"/>
          <w:sz w:val="24"/>
          <w:szCs w:val="24"/>
          <w:lang w:val="en-US"/>
        </w:rPr>
        <w:t>b</w:t>
      </w:r>
      <w:r w:rsidR="00320F9E">
        <w:rPr>
          <w:rFonts w:ascii="Times New Roman" w:hAnsi="Times New Roman" w:cs="Times New Roman"/>
          <w:sz w:val="24"/>
          <w:szCs w:val="24"/>
          <w:lang w:val="en-US"/>
        </w:rPr>
        <w:t>y r</w:t>
      </w:r>
      <w:r w:rsidR="00544533">
        <w:rPr>
          <w:rFonts w:ascii="Times New Roman" w:hAnsi="Times New Roman" w:cs="Times New Roman"/>
          <w:sz w:val="24"/>
          <w:szCs w:val="24"/>
          <w:lang w:val="en-US"/>
        </w:rPr>
        <w:t xml:space="preserve">educing the PCR cycle number or completely avoiding locus specific amplification </w:t>
      </w:r>
      <w:r w:rsidR="00034656">
        <w:rPr>
          <w:rFonts w:ascii="Times New Roman" w:hAnsi="Times New Roman" w:cs="Times New Roman"/>
          <w:sz w:val="24"/>
          <w:szCs w:val="24"/>
          <w:lang w:val="en-US"/>
        </w:rPr>
        <w:t>by directly sequencing genomic DNA</w:t>
      </w:r>
      <w:r w:rsidR="00320F9E">
        <w:rPr>
          <w:rFonts w:ascii="Times New Roman" w:hAnsi="Times New Roman" w:cs="Times New Roman"/>
          <w:sz w:val="24"/>
          <w:szCs w:val="24"/>
          <w:lang w:val="en-US"/>
        </w:rPr>
        <w:t xml:space="preserve">. </w:t>
      </w:r>
      <w:r w:rsidR="00D843D1">
        <w:rPr>
          <w:rFonts w:ascii="Times New Roman" w:hAnsi="Times New Roman" w:cs="Times New Roman"/>
          <w:sz w:val="24"/>
          <w:szCs w:val="24"/>
          <w:lang w:val="en-US"/>
        </w:rPr>
        <w:t xml:space="preserve">Our results show that </w:t>
      </w:r>
      <w:proofErr w:type="spellStart"/>
      <w:r w:rsidR="00D843D1">
        <w:rPr>
          <w:rFonts w:ascii="Times New Roman" w:hAnsi="Times New Roman" w:cs="Times New Roman"/>
          <w:sz w:val="24"/>
          <w:szCs w:val="24"/>
          <w:lang w:val="en-US"/>
        </w:rPr>
        <w:t>amplicon</w:t>
      </w:r>
      <w:proofErr w:type="spellEnd"/>
      <w:r w:rsidR="00D843D1">
        <w:rPr>
          <w:rFonts w:ascii="Times New Roman" w:hAnsi="Times New Roman" w:cs="Times New Roman"/>
          <w:sz w:val="24"/>
          <w:szCs w:val="24"/>
          <w:lang w:val="en-US"/>
        </w:rPr>
        <w:t xml:space="preserve"> sequencing</w:t>
      </w:r>
      <w:r w:rsidR="00776B00">
        <w:rPr>
          <w:rFonts w:ascii="Times New Roman" w:hAnsi="Times New Roman" w:cs="Times New Roman"/>
          <w:sz w:val="24"/>
          <w:szCs w:val="24"/>
          <w:lang w:val="en-US"/>
        </w:rPr>
        <w:t xml:space="preserve"> </w:t>
      </w:r>
      <w:r w:rsidR="00C90416">
        <w:rPr>
          <w:rFonts w:ascii="Times New Roman" w:hAnsi="Times New Roman" w:cs="Times New Roman"/>
          <w:sz w:val="24"/>
          <w:szCs w:val="24"/>
          <w:lang w:val="en-US"/>
        </w:rPr>
        <w:t xml:space="preserve">reliably recovers </w:t>
      </w:r>
      <w:r w:rsidR="00776B00">
        <w:rPr>
          <w:rFonts w:ascii="Times New Roman" w:hAnsi="Times New Roman" w:cs="Times New Roman"/>
          <w:sz w:val="24"/>
          <w:szCs w:val="24"/>
          <w:lang w:val="en-US"/>
        </w:rPr>
        <w:t>species composition</w:t>
      </w:r>
      <w:r w:rsidR="00D843D1">
        <w:rPr>
          <w:rFonts w:ascii="Times New Roman" w:hAnsi="Times New Roman" w:cs="Times New Roman"/>
          <w:sz w:val="24"/>
          <w:szCs w:val="24"/>
          <w:lang w:val="en-US"/>
        </w:rPr>
        <w:t>s</w:t>
      </w:r>
      <w:r w:rsidR="00F371E1">
        <w:rPr>
          <w:rFonts w:ascii="Times New Roman" w:hAnsi="Times New Roman" w:cs="Times New Roman"/>
          <w:sz w:val="24"/>
          <w:szCs w:val="24"/>
          <w:lang w:val="en-US"/>
        </w:rPr>
        <w:t xml:space="preserve">, but </w:t>
      </w:r>
      <w:r w:rsidR="00776B00">
        <w:rPr>
          <w:rFonts w:ascii="Times New Roman" w:hAnsi="Times New Roman" w:cs="Times New Roman"/>
          <w:sz w:val="24"/>
          <w:szCs w:val="24"/>
          <w:lang w:val="en-US"/>
        </w:rPr>
        <w:t xml:space="preserve">quantitative analyses suffer from read abundance biases </w:t>
      </w:r>
      <w:r w:rsidR="00776B00" w:rsidRPr="005559BC">
        <w:rPr>
          <w:rFonts w:ascii="Times New Roman" w:hAnsi="Times New Roman" w:cs="Times New Roman"/>
          <w:sz w:val="24"/>
          <w:szCs w:val="24"/>
          <w:lang w:val="en-US"/>
        </w:rPr>
        <w:t xml:space="preserve">between taxa. </w:t>
      </w:r>
      <w:r w:rsidR="0034521D">
        <w:rPr>
          <w:rFonts w:ascii="Times New Roman" w:hAnsi="Times New Roman" w:cs="Times New Roman"/>
          <w:sz w:val="24"/>
          <w:szCs w:val="24"/>
          <w:lang w:val="en-US"/>
        </w:rPr>
        <w:t>However, t</w:t>
      </w:r>
      <w:r w:rsidR="00E844D2">
        <w:rPr>
          <w:rFonts w:ascii="Times New Roman" w:hAnsi="Times New Roman" w:cs="Times New Roman"/>
          <w:sz w:val="24"/>
          <w:szCs w:val="24"/>
          <w:lang w:val="en-US"/>
        </w:rPr>
        <w:t>his</w:t>
      </w:r>
      <w:r w:rsidR="00AE78E3">
        <w:rPr>
          <w:rFonts w:ascii="Times New Roman" w:hAnsi="Times New Roman" w:cs="Times New Roman"/>
          <w:sz w:val="24"/>
          <w:szCs w:val="24"/>
          <w:lang w:val="en-US"/>
        </w:rPr>
        <w:t xml:space="preserve"> a</w:t>
      </w:r>
      <w:r w:rsidR="00175855" w:rsidRPr="005559BC">
        <w:rPr>
          <w:rFonts w:ascii="Times New Roman" w:hAnsi="Times New Roman" w:cs="Times New Roman"/>
          <w:sz w:val="24"/>
          <w:szCs w:val="24"/>
          <w:lang w:val="en-US"/>
        </w:rPr>
        <w:t xml:space="preserve">mplification bias </w:t>
      </w:r>
      <w:r w:rsidR="00E844D2">
        <w:rPr>
          <w:rFonts w:ascii="Times New Roman" w:hAnsi="Times New Roman" w:cs="Times New Roman"/>
          <w:sz w:val="24"/>
          <w:szCs w:val="24"/>
          <w:lang w:val="en-US"/>
        </w:rPr>
        <w:t>can be</w:t>
      </w:r>
      <w:r w:rsidR="00175855" w:rsidRPr="005559BC">
        <w:rPr>
          <w:rFonts w:ascii="Times New Roman" w:hAnsi="Times New Roman" w:cs="Times New Roman"/>
          <w:sz w:val="24"/>
          <w:szCs w:val="24"/>
          <w:lang w:val="en-US"/>
        </w:rPr>
        <w:t xml:space="preserve"> greatly reduced by choosing degenerate primers or targeting </w:t>
      </w:r>
      <w:proofErr w:type="spellStart"/>
      <w:r w:rsidR="00175855" w:rsidRPr="005559BC">
        <w:rPr>
          <w:rFonts w:ascii="Times New Roman" w:hAnsi="Times New Roman" w:cs="Times New Roman"/>
          <w:sz w:val="24"/>
          <w:szCs w:val="24"/>
          <w:lang w:val="en-US"/>
        </w:rPr>
        <w:t>amplicons</w:t>
      </w:r>
      <w:proofErr w:type="spellEnd"/>
      <w:r w:rsidR="00175855" w:rsidRPr="005559BC">
        <w:rPr>
          <w:rFonts w:ascii="Times New Roman" w:hAnsi="Times New Roman" w:cs="Times New Roman"/>
          <w:sz w:val="24"/>
          <w:szCs w:val="24"/>
          <w:lang w:val="en-US"/>
        </w:rPr>
        <w:t xml:space="preserve"> with conserved priming sites. Surprisingly, neither a reduction of PCR cycles, nor a complete exclusion of locus specific amplification have a strong effect on amplification bias between taxa. </w:t>
      </w:r>
      <w:r w:rsidR="001769FB" w:rsidRPr="005559BC">
        <w:rPr>
          <w:rFonts w:ascii="Times New Roman" w:hAnsi="Times New Roman" w:cs="Times New Roman"/>
          <w:sz w:val="24"/>
          <w:szCs w:val="24"/>
          <w:lang w:val="en-US"/>
        </w:rPr>
        <w:t>This suggest</w:t>
      </w:r>
      <w:r w:rsidR="0046766F" w:rsidRPr="005559BC">
        <w:rPr>
          <w:rFonts w:ascii="Times New Roman" w:hAnsi="Times New Roman" w:cs="Times New Roman"/>
          <w:sz w:val="24"/>
          <w:szCs w:val="24"/>
          <w:lang w:val="en-US"/>
        </w:rPr>
        <w:t>s</w:t>
      </w:r>
      <w:r w:rsidR="001769FB">
        <w:rPr>
          <w:rFonts w:ascii="Times New Roman" w:hAnsi="Times New Roman" w:cs="Times New Roman"/>
          <w:sz w:val="24"/>
          <w:szCs w:val="24"/>
          <w:lang w:val="en-US"/>
        </w:rPr>
        <w:t xml:space="preserve"> co</w:t>
      </w:r>
      <w:r w:rsidR="004347D1" w:rsidRPr="00055801">
        <w:rPr>
          <w:rFonts w:ascii="Times New Roman" w:hAnsi="Times New Roman" w:cs="Times New Roman"/>
          <w:sz w:val="24"/>
          <w:szCs w:val="24"/>
          <w:lang w:val="en-US"/>
        </w:rPr>
        <w:t>py</w:t>
      </w:r>
      <w:r w:rsidR="00AD6611">
        <w:rPr>
          <w:rFonts w:ascii="Times New Roman" w:hAnsi="Times New Roman" w:cs="Times New Roman"/>
          <w:sz w:val="24"/>
          <w:szCs w:val="24"/>
          <w:lang w:val="en-US"/>
        </w:rPr>
        <w:t xml:space="preserve"> number variation </w:t>
      </w:r>
      <w:r w:rsidR="008756F5">
        <w:rPr>
          <w:rFonts w:ascii="Times New Roman" w:hAnsi="Times New Roman" w:cs="Times New Roman"/>
          <w:sz w:val="24"/>
          <w:szCs w:val="24"/>
          <w:lang w:val="en-US"/>
        </w:rPr>
        <w:t xml:space="preserve">of the target loci </w:t>
      </w:r>
      <w:ins w:id="6" w:author="Andy Rominger" w:date="2017-08-04T13:09:00Z">
        <w:r w:rsidR="00E129F5">
          <w:rPr>
            <w:rFonts w:ascii="Times New Roman" w:hAnsi="Times New Roman" w:cs="Times New Roman"/>
            <w:sz w:val="24"/>
            <w:szCs w:val="24"/>
            <w:lang w:val="en-US"/>
          </w:rPr>
          <w:t>is a primary</w:t>
        </w:r>
      </w:ins>
      <w:del w:id="7" w:author="Andy Rominger" w:date="2017-08-04T13:09:00Z">
        <w:r w:rsidR="008756F5" w:rsidDel="00E129F5">
          <w:rPr>
            <w:rFonts w:ascii="Times New Roman" w:hAnsi="Times New Roman" w:cs="Times New Roman"/>
            <w:sz w:val="24"/>
            <w:szCs w:val="24"/>
            <w:lang w:val="en-US"/>
          </w:rPr>
          <w:delText>as</w:delText>
        </w:r>
        <w:r w:rsidR="00AD6611" w:rsidDel="00E129F5">
          <w:rPr>
            <w:rFonts w:ascii="Times New Roman" w:hAnsi="Times New Roman" w:cs="Times New Roman"/>
            <w:sz w:val="24"/>
            <w:szCs w:val="24"/>
            <w:lang w:val="en-US"/>
          </w:rPr>
          <w:delText xml:space="preserve"> </w:delText>
        </w:r>
        <w:r w:rsidR="0033423C" w:rsidDel="00E129F5">
          <w:rPr>
            <w:rFonts w:ascii="Times New Roman" w:hAnsi="Times New Roman" w:cs="Times New Roman"/>
            <w:sz w:val="24"/>
            <w:szCs w:val="24"/>
            <w:lang w:val="en-US"/>
          </w:rPr>
          <w:delText xml:space="preserve">another </w:delText>
        </w:r>
        <w:r w:rsidR="00AD6611" w:rsidDel="00E129F5">
          <w:rPr>
            <w:rFonts w:ascii="Times New Roman" w:hAnsi="Times New Roman" w:cs="Times New Roman"/>
            <w:sz w:val="24"/>
            <w:szCs w:val="24"/>
            <w:lang w:val="en-US"/>
          </w:rPr>
          <w:delText>po</w:delText>
        </w:r>
        <w:r w:rsidR="004B46B8" w:rsidDel="00E129F5">
          <w:rPr>
            <w:rFonts w:ascii="Times New Roman" w:hAnsi="Times New Roman" w:cs="Times New Roman"/>
            <w:sz w:val="24"/>
            <w:szCs w:val="24"/>
            <w:lang w:val="en-US"/>
          </w:rPr>
          <w:delText>ssible</w:delText>
        </w:r>
      </w:del>
      <w:r w:rsidR="00AD6611">
        <w:rPr>
          <w:rFonts w:ascii="Times New Roman" w:hAnsi="Times New Roman" w:cs="Times New Roman"/>
          <w:sz w:val="24"/>
          <w:szCs w:val="24"/>
          <w:lang w:val="en-US"/>
        </w:rPr>
        <w:t xml:space="preserve"> </w:t>
      </w:r>
      <w:r w:rsidR="00117185">
        <w:rPr>
          <w:rFonts w:ascii="Times New Roman" w:hAnsi="Times New Roman" w:cs="Times New Roman"/>
          <w:sz w:val="24"/>
          <w:szCs w:val="24"/>
          <w:lang w:val="en-US"/>
        </w:rPr>
        <w:t xml:space="preserve">explanation </w:t>
      </w:r>
      <w:r w:rsidR="00920C96">
        <w:rPr>
          <w:rFonts w:ascii="Times New Roman" w:hAnsi="Times New Roman" w:cs="Times New Roman"/>
          <w:sz w:val="24"/>
          <w:szCs w:val="24"/>
          <w:lang w:val="en-US"/>
        </w:rPr>
        <w:t xml:space="preserve">for </w:t>
      </w:r>
      <w:r w:rsidR="0033478C">
        <w:rPr>
          <w:rFonts w:ascii="Times New Roman" w:hAnsi="Times New Roman" w:cs="Times New Roman"/>
          <w:sz w:val="24"/>
          <w:szCs w:val="24"/>
          <w:lang w:val="en-US"/>
        </w:rPr>
        <w:t>read</w:t>
      </w:r>
      <w:r w:rsidR="00AD6611">
        <w:rPr>
          <w:rFonts w:ascii="Times New Roman" w:hAnsi="Times New Roman" w:cs="Times New Roman"/>
          <w:sz w:val="24"/>
          <w:szCs w:val="24"/>
          <w:lang w:val="en-US"/>
        </w:rPr>
        <w:t xml:space="preserve"> abundance differences</w:t>
      </w:r>
      <w:r w:rsidR="0033478C">
        <w:rPr>
          <w:rFonts w:ascii="Times New Roman" w:hAnsi="Times New Roman" w:cs="Times New Roman"/>
          <w:sz w:val="24"/>
          <w:szCs w:val="24"/>
          <w:lang w:val="en-US"/>
        </w:rPr>
        <w:t xml:space="preserve"> between taxa</w:t>
      </w:r>
      <w:r w:rsidR="008756F5">
        <w:rPr>
          <w:rFonts w:ascii="Times New Roman" w:hAnsi="Times New Roman" w:cs="Times New Roman"/>
          <w:sz w:val="24"/>
          <w:szCs w:val="24"/>
          <w:lang w:val="en-US"/>
        </w:rPr>
        <w:t xml:space="preserve">, which would </w:t>
      </w:r>
      <w:r w:rsidR="0005149C">
        <w:rPr>
          <w:rFonts w:ascii="Times New Roman" w:hAnsi="Times New Roman" w:cs="Times New Roman"/>
          <w:sz w:val="24"/>
          <w:szCs w:val="24"/>
          <w:lang w:val="en-US"/>
        </w:rPr>
        <w:t xml:space="preserve">affect </w:t>
      </w:r>
      <w:proofErr w:type="spellStart"/>
      <w:r w:rsidR="00A37FC7">
        <w:rPr>
          <w:rFonts w:ascii="Times New Roman" w:hAnsi="Times New Roman" w:cs="Times New Roman"/>
          <w:sz w:val="24"/>
          <w:szCs w:val="24"/>
          <w:lang w:val="en-US"/>
        </w:rPr>
        <w:t>amplicon</w:t>
      </w:r>
      <w:proofErr w:type="spellEnd"/>
      <w:r w:rsidR="00A37FC7">
        <w:rPr>
          <w:rFonts w:ascii="Times New Roman" w:hAnsi="Times New Roman" w:cs="Times New Roman"/>
          <w:sz w:val="24"/>
          <w:szCs w:val="24"/>
          <w:lang w:val="en-US"/>
        </w:rPr>
        <w:t xml:space="preserve"> </w:t>
      </w:r>
      <w:r w:rsidR="00B62D2F">
        <w:rPr>
          <w:rFonts w:ascii="Times New Roman" w:hAnsi="Times New Roman" w:cs="Times New Roman"/>
          <w:sz w:val="24"/>
          <w:szCs w:val="24"/>
          <w:lang w:val="en-US"/>
        </w:rPr>
        <w:t>based</w:t>
      </w:r>
      <w:r w:rsidR="00A37FC7">
        <w:rPr>
          <w:rFonts w:ascii="Times New Roman" w:hAnsi="Times New Roman" w:cs="Times New Roman"/>
          <w:sz w:val="24"/>
          <w:szCs w:val="24"/>
          <w:lang w:val="en-US"/>
        </w:rPr>
        <w:t xml:space="preserve"> and PCR free methods alike. </w:t>
      </w:r>
      <w:r w:rsidR="00E775F9">
        <w:rPr>
          <w:rFonts w:ascii="Times New Roman" w:hAnsi="Times New Roman" w:cs="Times New Roman"/>
          <w:sz w:val="24"/>
          <w:szCs w:val="24"/>
          <w:lang w:val="en-US"/>
        </w:rPr>
        <w:t xml:space="preserve">Nevertheless, as </w:t>
      </w:r>
      <w:r w:rsidR="00590A52">
        <w:rPr>
          <w:rFonts w:ascii="Times New Roman" w:hAnsi="Times New Roman" w:cs="Times New Roman"/>
          <w:sz w:val="24"/>
          <w:szCs w:val="24"/>
          <w:lang w:val="en-US"/>
        </w:rPr>
        <w:t>r</w:t>
      </w:r>
      <w:r w:rsidR="00920C96">
        <w:rPr>
          <w:rFonts w:ascii="Times New Roman" w:hAnsi="Times New Roman" w:cs="Times New Roman"/>
          <w:sz w:val="24"/>
          <w:szCs w:val="24"/>
          <w:lang w:val="en-US"/>
        </w:rPr>
        <w:t>ead abundance</w:t>
      </w:r>
      <w:r w:rsidR="008C7ABF">
        <w:rPr>
          <w:rFonts w:ascii="Times New Roman" w:hAnsi="Times New Roman" w:cs="Times New Roman"/>
          <w:sz w:val="24"/>
          <w:szCs w:val="24"/>
          <w:lang w:val="en-US"/>
        </w:rPr>
        <w:t xml:space="preserve"> biases are</w:t>
      </w:r>
      <w:r w:rsidR="00920C96">
        <w:rPr>
          <w:rFonts w:ascii="Times New Roman" w:hAnsi="Times New Roman" w:cs="Times New Roman"/>
          <w:sz w:val="24"/>
          <w:szCs w:val="24"/>
          <w:lang w:val="en-US"/>
        </w:rPr>
        <w:t xml:space="preserve"> </w:t>
      </w:r>
      <w:r w:rsidR="008C7ABF">
        <w:rPr>
          <w:rFonts w:ascii="Times New Roman" w:hAnsi="Times New Roman" w:cs="Times New Roman"/>
          <w:sz w:val="24"/>
          <w:szCs w:val="24"/>
          <w:lang w:val="en-US"/>
        </w:rPr>
        <w:t>taxon specific and</w:t>
      </w:r>
      <w:r w:rsidR="00920C96">
        <w:rPr>
          <w:rFonts w:ascii="Times New Roman" w:hAnsi="Times New Roman" w:cs="Times New Roman"/>
          <w:sz w:val="24"/>
          <w:szCs w:val="24"/>
          <w:lang w:val="en-US"/>
        </w:rPr>
        <w:t xml:space="preserve"> highly </w:t>
      </w:r>
      <w:r w:rsidR="008C7ABF">
        <w:rPr>
          <w:rFonts w:ascii="Times New Roman" w:hAnsi="Times New Roman" w:cs="Times New Roman"/>
          <w:sz w:val="24"/>
          <w:szCs w:val="24"/>
          <w:lang w:val="en-US"/>
        </w:rPr>
        <w:t>predictable,</w:t>
      </w:r>
      <w:r w:rsidR="00920C96">
        <w:rPr>
          <w:rFonts w:ascii="Times New Roman" w:hAnsi="Times New Roman" w:cs="Times New Roman"/>
          <w:sz w:val="24"/>
          <w:szCs w:val="24"/>
          <w:lang w:val="en-US"/>
        </w:rPr>
        <w:t xml:space="preserve"> </w:t>
      </w:r>
      <w:r w:rsidR="00E775F9">
        <w:rPr>
          <w:rFonts w:ascii="Times New Roman" w:hAnsi="Times New Roman" w:cs="Times New Roman"/>
          <w:sz w:val="24"/>
          <w:szCs w:val="24"/>
          <w:lang w:val="en-US"/>
        </w:rPr>
        <w:t xml:space="preserve">we also show that </w:t>
      </w:r>
      <w:r w:rsidR="00920C96">
        <w:rPr>
          <w:rFonts w:ascii="Times New Roman" w:hAnsi="Times New Roman" w:cs="Times New Roman"/>
          <w:sz w:val="24"/>
          <w:szCs w:val="24"/>
          <w:lang w:val="en-US"/>
        </w:rPr>
        <w:t>t</w:t>
      </w:r>
      <w:r w:rsidR="00272E4E">
        <w:rPr>
          <w:rFonts w:ascii="Times New Roman" w:hAnsi="Times New Roman" w:cs="Times New Roman"/>
          <w:sz w:val="24"/>
          <w:szCs w:val="24"/>
          <w:lang w:val="en-US"/>
        </w:rPr>
        <w:t>he application of c</w:t>
      </w:r>
      <w:r w:rsidR="00CC2366">
        <w:rPr>
          <w:rFonts w:ascii="Times New Roman" w:hAnsi="Times New Roman" w:cs="Times New Roman"/>
          <w:sz w:val="24"/>
          <w:szCs w:val="24"/>
          <w:lang w:val="en-US"/>
        </w:rPr>
        <w:t xml:space="preserve">orrection </w:t>
      </w:r>
      <w:r w:rsidR="001234A5">
        <w:rPr>
          <w:rFonts w:ascii="Times New Roman" w:hAnsi="Times New Roman" w:cs="Times New Roman"/>
          <w:sz w:val="24"/>
          <w:szCs w:val="24"/>
          <w:lang w:val="en-US"/>
        </w:rPr>
        <w:t xml:space="preserve">factors </w:t>
      </w:r>
      <w:r w:rsidR="00E775F9">
        <w:rPr>
          <w:rFonts w:ascii="Times New Roman" w:hAnsi="Times New Roman" w:cs="Times New Roman"/>
          <w:sz w:val="24"/>
          <w:szCs w:val="24"/>
          <w:lang w:val="en-US"/>
        </w:rPr>
        <w:t xml:space="preserve">can </w:t>
      </w:r>
      <w:r w:rsidR="0033478C">
        <w:rPr>
          <w:rFonts w:ascii="Times New Roman" w:hAnsi="Times New Roman" w:cs="Times New Roman"/>
          <w:sz w:val="24"/>
          <w:szCs w:val="24"/>
          <w:lang w:val="en-US"/>
        </w:rPr>
        <w:t>allow</w:t>
      </w:r>
      <w:r w:rsidR="00E775F9">
        <w:rPr>
          <w:rFonts w:ascii="Times New Roman" w:hAnsi="Times New Roman" w:cs="Times New Roman"/>
          <w:sz w:val="24"/>
          <w:szCs w:val="24"/>
          <w:lang w:val="en-US"/>
        </w:rPr>
        <w:t xml:space="preserve"> reliable </w:t>
      </w:r>
      <w:r w:rsidR="0033478C">
        <w:rPr>
          <w:rFonts w:ascii="Times New Roman" w:hAnsi="Times New Roman" w:cs="Times New Roman"/>
          <w:sz w:val="24"/>
          <w:szCs w:val="24"/>
          <w:lang w:val="en-US"/>
        </w:rPr>
        <w:t xml:space="preserve">abundance estimates </w:t>
      </w:r>
      <w:r w:rsidR="00117185">
        <w:rPr>
          <w:rFonts w:ascii="Times New Roman" w:hAnsi="Times New Roman" w:cs="Times New Roman"/>
          <w:sz w:val="24"/>
          <w:szCs w:val="24"/>
          <w:lang w:val="en-US"/>
        </w:rPr>
        <w:t xml:space="preserve">using </w:t>
      </w:r>
      <w:proofErr w:type="spellStart"/>
      <w:r w:rsidR="00117185">
        <w:rPr>
          <w:rFonts w:ascii="Times New Roman" w:hAnsi="Times New Roman" w:cs="Times New Roman"/>
          <w:sz w:val="24"/>
          <w:szCs w:val="24"/>
          <w:lang w:val="en-US"/>
        </w:rPr>
        <w:t>metabarcoding</w:t>
      </w:r>
      <w:proofErr w:type="spellEnd"/>
      <w:r w:rsidR="00117185">
        <w:rPr>
          <w:rFonts w:ascii="Times New Roman" w:hAnsi="Times New Roman" w:cs="Times New Roman"/>
          <w:sz w:val="24"/>
          <w:szCs w:val="24"/>
          <w:lang w:val="en-US"/>
        </w:rPr>
        <w:t xml:space="preserve"> approaches</w:t>
      </w:r>
      <w:r w:rsidR="005105D2">
        <w:rPr>
          <w:rFonts w:ascii="Times New Roman" w:hAnsi="Times New Roman" w:cs="Times New Roman"/>
          <w:sz w:val="24"/>
          <w:szCs w:val="24"/>
          <w:lang w:val="en-US"/>
        </w:rPr>
        <w:t xml:space="preserve">. </w:t>
      </w:r>
    </w:p>
    <w:p w14:paraId="55F42B1A" w14:textId="4D5905FF" w:rsidR="00C74755" w:rsidRDefault="00C74755" w:rsidP="00015FC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Keyword: </w:t>
      </w:r>
      <w:r w:rsidRPr="00C74755">
        <w:rPr>
          <w:rFonts w:ascii="Times New Roman" w:hAnsi="Times New Roman" w:cs="Times New Roman"/>
          <w:sz w:val="24"/>
          <w:szCs w:val="24"/>
          <w:lang w:val="en-US"/>
        </w:rPr>
        <w:t>amplification bias,</w:t>
      </w:r>
      <w:r>
        <w:rPr>
          <w:rFonts w:ascii="Times New Roman" w:hAnsi="Times New Roman" w:cs="Times New Roman"/>
          <w:b/>
          <w:sz w:val="24"/>
          <w:szCs w:val="24"/>
          <w:lang w:val="en-US"/>
        </w:rPr>
        <w:t xml:space="preserve"> </w:t>
      </w:r>
      <w:proofErr w:type="spellStart"/>
      <w:r w:rsidR="00457C8B" w:rsidRPr="00457C8B">
        <w:rPr>
          <w:rFonts w:ascii="Times New Roman" w:hAnsi="Times New Roman" w:cs="Times New Roman"/>
          <w:sz w:val="24"/>
          <w:szCs w:val="24"/>
          <w:lang w:val="en-US"/>
        </w:rPr>
        <w:t>amplicon</w:t>
      </w:r>
      <w:proofErr w:type="spellEnd"/>
      <w:r w:rsidR="00457C8B" w:rsidRPr="00457C8B">
        <w:rPr>
          <w:rFonts w:ascii="Times New Roman" w:hAnsi="Times New Roman" w:cs="Times New Roman"/>
          <w:sz w:val="24"/>
          <w:szCs w:val="24"/>
          <w:lang w:val="en-US"/>
        </w:rPr>
        <w:t xml:space="preserve"> sequencing,</w:t>
      </w:r>
      <w:r w:rsidR="00457C8B">
        <w:rPr>
          <w:rFonts w:ascii="Times New Roman" w:hAnsi="Times New Roman" w:cs="Times New Roman"/>
          <w:b/>
          <w:sz w:val="24"/>
          <w:szCs w:val="24"/>
          <w:lang w:val="en-US"/>
        </w:rPr>
        <w:t xml:space="preserve"> </w:t>
      </w:r>
      <w:proofErr w:type="spellStart"/>
      <w:r w:rsidRPr="0093499B">
        <w:rPr>
          <w:rFonts w:ascii="Times New Roman" w:hAnsi="Times New Roman" w:cs="Times New Roman"/>
          <w:sz w:val="24"/>
          <w:szCs w:val="24"/>
          <w:lang w:val="en-US"/>
        </w:rPr>
        <w:t>metabarcoding</w:t>
      </w:r>
      <w:proofErr w:type="spellEnd"/>
      <w:r w:rsidRPr="0093499B">
        <w:rPr>
          <w:rFonts w:ascii="Times New Roman" w:hAnsi="Times New Roman" w:cs="Times New Roman"/>
          <w:sz w:val="24"/>
          <w:szCs w:val="24"/>
          <w:lang w:val="en-US"/>
        </w:rPr>
        <w:t xml:space="preserve">, </w:t>
      </w:r>
      <w:r w:rsidR="0093499B" w:rsidRPr="0093499B">
        <w:rPr>
          <w:rFonts w:ascii="Times New Roman" w:hAnsi="Times New Roman" w:cs="Times New Roman"/>
          <w:sz w:val="24"/>
          <w:szCs w:val="24"/>
          <w:lang w:val="en-US"/>
        </w:rPr>
        <w:t>abundance estimates,</w:t>
      </w:r>
      <w:r w:rsidR="0093499B">
        <w:rPr>
          <w:rFonts w:ascii="Times New Roman" w:hAnsi="Times New Roman" w:cs="Times New Roman"/>
          <w:b/>
          <w:sz w:val="24"/>
          <w:szCs w:val="24"/>
          <w:lang w:val="en-US"/>
        </w:rPr>
        <w:t xml:space="preserve"> </w:t>
      </w:r>
      <w:r w:rsidR="0093499B" w:rsidRPr="0093499B">
        <w:rPr>
          <w:rFonts w:ascii="Times New Roman" w:hAnsi="Times New Roman" w:cs="Times New Roman"/>
          <w:sz w:val="24"/>
          <w:szCs w:val="24"/>
          <w:lang w:val="en-US"/>
        </w:rPr>
        <w:t>copy number variation</w:t>
      </w:r>
      <w:r w:rsidR="0093499B">
        <w:rPr>
          <w:rFonts w:ascii="Times New Roman" w:hAnsi="Times New Roman" w:cs="Times New Roman"/>
          <w:sz w:val="24"/>
          <w:szCs w:val="24"/>
          <w:lang w:val="en-US"/>
        </w:rPr>
        <w:t xml:space="preserve">, </w:t>
      </w:r>
      <w:proofErr w:type="spellStart"/>
      <w:r w:rsidR="0093499B">
        <w:rPr>
          <w:rFonts w:ascii="Times New Roman" w:hAnsi="Times New Roman" w:cs="Times New Roman"/>
          <w:sz w:val="24"/>
          <w:szCs w:val="24"/>
          <w:lang w:val="en-US"/>
        </w:rPr>
        <w:t>metagenomics</w:t>
      </w:r>
      <w:proofErr w:type="spellEnd"/>
      <w:r w:rsidR="00141E81">
        <w:rPr>
          <w:rFonts w:ascii="Times New Roman" w:hAnsi="Times New Roman" w:cs="Times New Roman"/>
          <w:sz w:val="24"/>
          <w:szCs w:val="24"/>
          <w:lang w:val="en-US"/>
        </w:rPr>
        <w:t>, arthropods</w:t>
      </w:r>
    </w:p>
    <w:p w14:paraId="6C1C9293" w14:textId="41354D2A" w:rsidR="00074D7E" w:rsidRPr="008E2CB6" w:rsidRDefault="00074D7E" w:rsidP="00015FC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Introduction</w:t>
      </w:r>
    </w:p>
    <w:p w14:paraId="09378B8A" w14:textId="7FB756CB" w:rsidR="004A3ECB" w:rsidRDefault="00C7525C"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Next generation sequencing technology has ushered in a revolution in evolutionary biology a</w:t>
      </w:r>
      <w:r w:rsidR="00D503B5">
        <w:rPr>
          <w:rFonts w:ascii="Times New Roman" w:hAnsi="Times New Roman" w:cs="Times New Roman"/>
          <w:sz w:val="24"/>
          <w:szCs w:val="24"/>
          <w:lang w:val="en-US"/>
        </w:rPr>
        <w:t xml:space="preserve">nd ecology. This revolution </w:t>
      </w:r>
      <w:r w:rsidR="00DB1DD0">
        <w:rPr>
          <w:rFonts w:ascii="Times New Roman" w:hAnsi="Times New Roman" w:cs="Times New Roman"/>
          <w:sz w:val="24"/>
          <w:szCs w:val="24"/>
          <w:lang w:val="en-US"/>
        </w:rPr>
        <w:t>has</w:t>
      </w:r>
      <w:r w:rsidRPr="008E2CB6">
        <w:rPr>
          <w:rFonts w:ascii="Times New Roman" w:hAnsi="Times New Roman" w:cs="Times New Roman"/>
          <w:sz w:val="24"/>
          <w:szCs w:val="24"/>
          <w:lang w:val="en-US"/>
        </w:rPr>
        <w:t xml:space="preserve"> spurred various studies in the field of molecular barcoding.</w:t>
      </w:r>
      <w:r w:rsidR="00311C38" w:rsidRPr="008E2CB6">
        <w:rPr>
          <w:rFonts w:ascii="Times New Roman" w:hAnsi="Times New Roman" w:cs="Times New Roman"/>
          <w:sz w:val="24"/>
          <w:szCs w:val="24"/>
          <w:lang w:val="en-US"/>
        </w:rPr>
        <w:t xml:space="preserve"> </w:t>
      </w:r>
      <w:r w:rsidR="00311C38" w:rsidRPr="008E2CB6">
        <w:rPr>
          <w:rFonts w:ascii="Times New Roman" w:hAnsi="Times New Roman" w:cs="Times New Roman"/>
          <w:sz w:val="24"/>
          <w:szCs w:val="24"/>
          <w:lang w:val="en-US"/>
        </w:rPr>
        <w:lastRenderedPageBreak/>
        <w:t>N</w:t>
      </w:r>
      <w:r w:rsidR="00FB5188" w:rsidRPr="008E2CB6">
        <w:rPr>
          <w:rFonts w:ascii="Times New Roman" w:hAnsi="Times New Roman" w:cs="Times New Roman"/>
          <w:sz w:val="24"/>
          <w:szCs w:val="24"/>
          <w:lang w:val="en-US"/>
        </w:rPr>
        <w:t>ext generation sequencing</w:t>
      </w:r>
      <w:r w:rsidR="00DB1DD0">
        <w:rPr>
          <w:rFonts w:ascii="Times New Roman" w:hAnsi="Times New Roman" w:cs="Times New Roman"/>
          <w:sz w:val="24"/>
          <w:szCs w:val="24"/>
          <w:lang w:val="en-US"/>
        </w:rPr>
        <w:t>-</w:t>
      </w:r>
      <w:r w:rsidR="00FB5188" w:rsidRPr="008E2CB6">
        <w:rPr>
          <w:rFonts w:ascii="Times New Roman" w:hAnsi="Times New Roman" w:cs="Times New Roman"/>
          <w:sz w:val="24"/>
          <w:szCs w:val="24"/>
          <w:lang w:val="en-US"/>
        </w:rPr>
        <w:t xml:space="preserve">based barcoding comes with </w:t>
      </w:r>
      <w:r w:rsidR="00DB1DD0">
        <w:rPr>
          <w:rFonts w:ascii="Times New Roman" w:hAnsi="Times New Roman" w:cs="Times New Roman"/>
          <w:sz w:val="24"/>
          <w:szCs w:val="24"/>
          <w:lang w:val="en-US"/>
        </w:rPr>
        <w:t xml:space="preserve">a </w:t>
      </w:r>
      <w:r w:rsidR="00D5264D">
        <w:rPr>
          <w:rFonts w:ascii="Times New Roman" w:hAnsi="Times New Roman" w:cs="Times New Roman"/>
          <w:sz w:val="24"/>
          <w:szCs w:val="24"/>
          <w:lang w:val="en-US"/>
        </w:rPr>
        <w:t xml:space="preserve">small </w:t>
      </w:r>
      <w:r w:rsidR="004529B0">
        <w:rPr>
          <w:rFonts w:ascii="Times New Roman" w:hAnsi="Times New Roman" w:cs="Times New Roman"/>
          <w:sz w:val="24"/>
          <w:szCs w:val="24"/>
          <w:lang w:val="en-US"/>
        </w:rPr>
        <w:t>workload, is cost efficient</w:t>
      </w:r>
      <w:r w:rsidR="004529B0" w:rsidRPr="004529B0">
        <w:rPr>
          <w:rFonts w:ascii="Times New Roman" w:hAnsi="Times New Roman" w:cs="Times New Roman"/>
          <w:sz w:val="24"/>
          <w:szCs w:val="24"/>
          <w:vertAlign w:val="superscript"/>
          <w:lang w:val="en-US"/>
        </w:rPr>
        <w:t>1</w:t>
      </w:r>
      <w:r w:rsidR="005F7761">
        <w:rPr>
          <w:rFonts w:ascii="Times New Roman" w:hAnsi="Times New Roman" w:cs="Times New Roman"/>
          <w:sz w:val="24"/>
          <w:szCs w:val="24"/>
          <w:lang w:val="en-US"/>
        </w:rPr>
        <w:t>,</w:t>
      </w:r>
      <w:r w:rsidR="00FB5188" w:rsidRPr="008E2CB6">
        <w:rPr>
          <w:rFonts w:ascii="Times New Roman" w:hAnsi="Times New Roman" w:cs="Times New Roman"/>
          <w:sz w:val="24"/>
          <w:szCs w:val="24"/>
          <w:lang w:val="en-US"/>
        </w:rPr>
        <w:t xml:space="preserve"> </w:t>
      </w:r>
      <w:r w:rsidR="004E1788" w:rsidRPr="008E2CB6">
        <w:rPr>
          <w:rFonts w:ascii="Times New Roman" w:hAnsi="Times New Roman" w:cs="Times New Roman"/>
          <w:sz w:val="24"/>
          <w:szCs w:val="24"/>
          <w:lang w:val="en-US"/>
        </w:rPr>
        <w:t>and</w:t>
      </w:r>
      <w:r w:rsidR="00FB5188" w:rsidRPr="008E2CB6">
        <w:rPr>
          <w:rFonts w:ascii="Times New Roman" w:hAnsi="Times New Roman" w:cs="Times New Roman"/>
          <w:sz w:val="24"/>
          <w:szCs w:val="24"/>
          <w:lang w:val="en-US"/>
        </w:rPr>
        <w:t xml:space="preserve"> </w:t>
      </w:r>
      <w:r w:rsidR="00D503B5">
        <w:rPr>
          <w:rFonts w:ascii="Times New Roman" w:hAnsi="Times New Roman" w:cs="Times New Roman"/>
          <w:sz w:val="24"/>
          <w:szCs w:val="24"/>
          <w:lang w:val="en-US"/>
        </w:rPr>
        <w:t xml:space="preserve">provides ecologists with a means to </w:t>
      </w:r>
      <w:del w:id="8" w:author="Andy Rominger" w:date="2017-08-04T13:12:00Z">
        <w:r w:rsidR="00D503B5" w:rsidDel="00E129F5">
          <w:rPr>
            <w:rFonts w:ascii="Times New Roman" w:hAnsi="Times New Roman" w:cs="Times New Roman"/>
            <w:sz w:val="24"/>
            <w:szCs w:val="24"/>
            <w:lang w:val="en-US"/>
          </w:rPr>
          <w:delText>infer identifications for</w:delText>
        </w:r>
      </w:del>
      <w:ins w:id="9" w:author="Andy Rominger" w:date="2017-08-04T13:12:00Z">
        <w:r w:rsidR="00E129F5">
          <w:rPr>
            <w:rFonts w:ascii="Times New Roman" w:hAnsi="Times New Roman" w:cs="Times New Roman"/>
            <w:sz w:val="24"/>
            <w:szCs w:val="24"/>
            <w:lang w:val="en-US"/>
          </w:rPr>
          <w:t>identify</w:t>
        </w:r>
      </w:ins>
      <w:r w:rsidR="00D503B5">
        <w:rPr>
          <w:rFonts w:ascii="Times New Roman" w:hAnsi="Times New Roman" w:cs="Times New Roman"/>
          <w:sz w:val="24"/>
          <w:szCs w:val="24"/>
          <w:lang w:val="en-US"/>
        </w:rPr>
        <w:t xml:space="preserve"> large numbers of taxa in a given community</w:t>
      </w:r>
      <w:r w:rsidR="00FB5188" w:rsidRPr="008E2CB6">
        <w:rPr>
          <w:rFonts w:ascii="Times New Roman" w:hAnsi="Times New Roman" w:cs="Times New Roman"/>
          <w:sz w:val="24"/>
          <w:szCs w:val="24"/>
          <w:lang w:val="en-US"/>
        </w:rPr>
        <w:t>.</w:t>
      </w:r>
      <w:r w:rsidR="00311C38" w:rsidRPr="008E2CB6">
        <w:rPr>
          <w:rFonts w:ascii="Times New Roman" w:hAnsi="Times New Roman" w:cs="Times New Roman"/>
          <w:sz w:val="24"/>
          <w:szCs w:val="24"/>
          <w:lang w:val="en-US"/>
        </w:rPr>
        <w:t xml:space="preserve"> The resulting</w:t>
      </w:r>
      <w:r w:rsidR="00FB5188" w:rsidRPr="008E2CB6">
        <w:rPr>
          <w:rFonts w:ascii="Times New Roman" w:hAnsi="Times New Roman" w:cs="Times New Roman"/>
          <w:sz w:val="24"/>
          <w:szCs w:val="24"/>
          <w:lang w:val="en-US"/>
        </w:rPr>
        <w:t xml:space="preserve"> leap in throughput </w:t>
      </w:r>
      <w:r w:rsidR="00AC7816">
        <w:rPr>
          <w:rFonts w:ascii="Times New Roman" w:hAnsi="Times New Roman" w:cs="Times New Roman"/>
          <w:sz w:val="24"/>
          <w:szCs w:val="24"/>
          <w:lang w:val="en-US"/>
        </w:rPr>
        <w:t xml:space="preserve">has </w:t>
      </w:r>
      <w:r w:rsidR="00FB5188" w:rsidRPr="008E2CB6">
        <w:rPr>
          <w:rFonts w:ascii="Times New Roman" w:hAnsi="Times New Roman" w:cs="Times New Roman"/>
          <w:sz w:val="24"/>
          <w:szCs w:val="24"/>
          <w:lang w:val="en-US"/>
        </w:rPr>
        <w:t>allow</w:t>
      </w:r>
      <w:r w:rsidR="00D5264D">
        <w:rPr>
          <w:rFonts w:ascii="Times New Roman" w:hAnsi="Times New Roman" w:cs="Times New Roman"/>
          <w:sz w:val="24"/>
          <w:szCs w:val="24"/>
          <w:lang w:val="en-US"/>
        </w:rPr>
        <w:t>ed</w:t>
      </w:r>
      <w:r w:rsidR="00FB5188" w:rsidRPr="008E2CB6">
        <w:rPr>
          <w:rFonts w:ascii="Times New Roman" w:hAnsi="Times New Roman" w:cs="Times New Roman"/>
          <w:sz w:val="24"/>
          <w:szCs w:val="24"/>
          <w:lang w:val="en-US"/>
        </w:rPr>
        <w:t xml:space="preserve"> large</w:t>
      </w:r>
      <w:r w:rsidR="00E96D3E">
        <w:rPr>
          <w:rFonts w:ascii="Times New Roman" w:hAnsi="Times New Roman" w:cs="Times New Roman"/>
          <w:sz w:val="24"/>
          <w:szCs w:val="24"/>
          <w:lang w:val="en-US"/>
        </w:rPr>
        <w:t>-</w:t>
      </w:r>
      <w:r w:rsidR="00FB5188" w:rsidRPr="008E2CB6">
        <w:rPr>
          <w:rFonts w:ascii="Times New Roman" w:hAnsi="Times New Roman" w:cs="Times New Roman"/>
          <w:sz w:val="24"/>
          <w:szCs w:val="24"/>
          <w:lang w:val="en-US"/>
        </w:rPr>
        <w:t xml:space="preserve">scale </w:t>
      </w:r>
      <w:proofErr w:type="spellStart"/>
      <w:r w:rsidR="00D5264D">
        <w:rPr>
          <w:rFonts w:ascii="Times New Roman" w:hAnsi="Times New Roman" w:cs="Times New Roman"/>
          <w:sz w:val="24"/>
          <w:szCs w:val="24"/>
          <w:lang w:val="en-US"/>
        </w:rPr>
        <w:t>metabarcoding</w:t>
      </w:r>
      <w:proofErr w:type="spellEnd"/>
      <w:r w:rsidR="00D5264D">
        <w:rPr>
          <w:rFonts w:ascii="Times New Roman" w:hAnsi="Times New Roman" w:cs="Times New Roman"/>
          <w:sz w:val="24"/>
          <w:szCs w:val="24"/>
          <w:lang w:val="en-US"/>
        </w:rPr>
        <w:t xml:space="preserve"> of entire </w:t>
      </w:r>
      <w:r w:rsidR="00FB5188" w:rsidRPr="008E2CB6">
        <w:rPr>
          <w:rFonts w:ascii="Times New Roman" w:hAnsi="Times New Roman" w:cs="Times New Roman"/>
          <w:sz w:val="24"/>
          <w:szCs w:val="24"/>
          <w:lang w:val="en-US"/>
        </w:rPr>
        <w:t>ecosystems</w:t>
      </w:r>
      <w:r w:rsidR="004529B0" w:rsidRPr="004529B0">
        <w:rPr>
          <w:rFonts w:ascii="Times New Roman" w:hAnsi="Times New Roman" w:cs="Times New Roman"/>
          <w:sz w:val="24"/>
          <w:szCs w:val="24"/>
          <w:vertAlign w:val="superscript"/>
          <w:lang w:val="en-US"/>
        </w:rPr>
        <w:t>2,3,4,5</w:t>
      </w:r>
      <w:r w:rsidR="004529B0">
        <w:rPr>
          <w:rFonts w:ascii="Times New Roman" w:hAnsi="Times New Roman" w:cs="Times New Roman"/>
          <w:sz w:val="24"/>
          <w:szCs w:val="24"/>
          <w:vertAlign w:val="superscript"/>
          <w:lang w:val="en-US"/>
        </w:rPr>
        <w:t xml:space="preserve"> </w:t>
      </w:r>
      <w:r w:rsidR="00D5264D">
        <w:rPr>
          <w:rFonts w:ascii="Times New Roman" w:hAnsi="Times New Roman" w:cs="Times New Roman"/>
          <w:sz w:val="24"/>
          <w:szCs w:val="24"/>
          <w:lang w:val="en-US"/>
        </w:rPr>
        <w:t xml:space="preserve">and </w:t>
      </w:r>
      <w:r w:rsidR="00D5264D" w:rsidRPr="008E2CB6">
        <w:rPr>
          <w:rFonts w:ascii="Times New Roman" w:hAnsi="Times New Roman" w:cs="Times New Roman"/>
          <w:sz w:val="24"/>
          <w:szCs w:val="24"/>
          <w:lang w:val="en-US"/>
        </w:rPr>
        <w:t>promise</w:t>
      </w:r>
      <w:r w:rsidR="00D5264D">
        <w:rPr>
          <w:rFonts w:ascii="Times New Roman" w:hAnsi="Times New Roman" w:cs="Times New Roman"/>
          <w:sz w:val="24"/>
          <w:szCs w:val="24"/>
          <w:lang w:val="en-US"/>
        </w:rPr>
        <w:t>s</w:t>
      </w:r>
      <w:r w:rsidR="00D5264D" w:rsidRPr="008E2CB6">
        <w:rPr>
          <w:rFonts w:ascii="Times New Roman" w:hAnsi="Times New Roman" w:cs="Times New Roman"/>
          <w:sz w:val="24"/>
          <w:szCs w:val="24"/>
          <w:lang w:val="en-US"/>
        </w:rPr>
        <w:t xml:space="preserve"> unprecedented insights into ecosystem function and assembly</w:t>
      </w:r>
      <w:r w:rsidR="00A119B0" w:rsidRPr="008E2CB6">
        <w:rPr>
          <w:rFonts w:ascii="Times New Roman" w:hAnsi="Times New Roman" w:cs="Times New Roman"/>
          <w:sz w:val="24"/>
          <w:szCs w:val="24"/>
          <w:lang w:val="en-US"/>
        </w:rPr>
        <w:t xml:space="preserve"> </w:t>
      </w:r>
      <w:r w:rsidR="00D5264D">
        <w:rPr>
          <w:rFonts w:ascii="Times New Roman" w:hAnsi="Times New Roman" w:cs="Times New Roman"/>
          <w:sz w:val="24"/>
          <w:szCs w:val="24"/>
          <w:lang w:val="en-US"/>
        </w:rPr>
        <w:t xml:space="preserve">through the </w:t>
      </w:r>
      <w:r w:rsidR="00A119B0" w:rsidRPr="008E2CB6">
        <w:rPr>
          <w:rFonts w:ascii="Times New Roman" w:hAnsi="Times New Roman" w:cs="Times New Roman"/>
          <w:sz w:val="24"/>
          <w:szCs w:val="24"/>
          <w:lang w:val="en-US"/>
        </w:rPr>
        <w:t xml:space="preserve">recovery of </w:t>
      </w:r>
      <w:r w:rsidR="00A5505A">
        <w:rPr>
          <w:rFonts w:ascii="Times New Roman" w:hAnsi="Times New Roman" w:cs="Times New Roman"/>
          <w:sz w:val="24"/>
          <w:szCs w:val="24"/>
          <w:lang w:val="en-US"/>
        </w:rPr>
        <w:t xml:space="preserve">species richness, </w:t>
      </w:r>
      <w:r w:rsidR="00D32C41" w:rsidRPr="008E2CB6">
        <w:rPr>
          <w:rFonts w:ascii="Times New Roman" w:hAnsi="Times New Roman" w:cs="Times New Roman"/>
          <w:sz w:val="24"/>
          <w:szCs w:val="24"/>
          <w:lang w:val="en-US"/>
        </w:rPr>
        <w:t xml:space="preserve">food web structure, </w:t>
      </w:r>
      <w:r w:rsidR="00FB5188" w:rsidRPr="008E2CB6">
        <w:rPr>
          <w:rFonts w:ascii="Times New Roman" w:hAnsi="Times New Roman" w:cs="Times New Roman"/>
          <w:sz w:val="24"/>
          <w:szCs w:val="24"/>
          <w:lang w:val="en-US"/>
        </w:rPr>
        <w:t>cryptic species</w:t>
      </w:r>
      <w:r w:rsidR="00AC7816">
        <w:rPr>
          <w:rFonts w:ascii="Times New Roman" w:hAnsi="Times New Roman" w:cs="Times New Roman"/>
          <w:sz w:val="24"/>
          <w:szCs w:val="24"/>
          <w:lang w:val="en-US"/>
        </w:rPr>
        <w:t>,</w:t>
      </w:r>
      <w:r w:rsidR="00A565F1">
        <w:rPr>
          <w:rFonts w:ascii="Times New Roman" w:hAnsi="Times New Roman" w:cs="Times New Roman"/>
          <w:sz w:val="24"/>
          <w:szCs w:val="24"/>
          <w:lang w:val="en-US"/>
        </w:rPr>
        <w:t xml:space="preserve"> and</w:t>
      </w:r>
      <w:r w:rsidR="00FB5188" w:rsidRPr="008E2CB6">
        <w:rPr>
          <w:rFonts w:ascii="Times New Roman" w:hAnsi="Times New Roman" w:cs="Times New Roman"/>
          <w:sz w:val="24"/>
          <w:szCs w:val="24"/>
          <w:lang w:val="en-US"/>
        </w:rPr>
        <w:t xml:space="preserve"> </w:t>
      </w:r>
      <w:r w:rsidR="00181E82">
        <w:rPr>
          <w:rFonts w:ascii="Times New Roman" w:hAnsi="Times New Roman" w:cs="Times New Roman"/>
          <w:sz w:val="24"/>
          <w:szCs w:val="24"/>
          <w:lang w:val="en-US"/>
        </w:rPr>
        <w:t>hidden diversity</w:t>
      </w:r>
      <w:r w:rsidR="009503DA">
        <w:rPr>
          <w:rFonts w:ascii="Times New Roman" w:hAnsi="Times New Roman" w:cs="Times New Roman"/>
          <w:sz w:val="24"/>
          <w:szCs w:val="24"/>
          <w:lang w:val="en-US"/>
        </w:rPr>
        <w:t>,</w:t>
      </w:r>
      <w:r w:rsidR="00CA4F32" w:rsidRPr="008E2CB6">
        <w:rPr>
          <w:rFonts w:ascii="Times New Roman" w:hAnsi="Times New Roman" w:cs="Times New Roman"/>
          <w:sz w:val="24"/>
          <w:szCs w:val="24"/>
          <w:lang w:val="en-US"/>
        </w:rPr>
        <w:t xml:space="preserve"> </w:t>
      </w:r>
      <w:r w:rsidR="00D5264D">
        <w:rPr>
          <w:rFonts w:ascii="Times New Roman" w:hAnsi="Times New Roman" w:cs="Times New Roman"/>
          <w:sz w:val="24"/>
          <w:szCs w:val="24"/>
          <w:lang w:val="en-US"/>
        </w:rPr>
        <w:t xml:space="preserve">such as </w:t>
      </w:r>
      <w:r w:rsidR="00CA4F32" w:rsidRPr="008E2CB6">
        <w:rPr>
          <w:rFonts w:ascii="Times New Roman" w:hAnsi="Times New Roman" w:cs="Times New Roman"/>
          <w:sz w:val="24"/>
          <w:szCs w:val="24"/>
          <w:lang w:val="en-US"/>
        </w:rPr>
        <w:t>internal parasitoids</w:t>
      </w:r>
      <w:r w:rsidR="004529B0" w:rsidRPr="004529B0">
        <w:rPr>
          <w:rFonts w:ascii="Times New Roman" w:hAnsi="Times New Roman" w:cs="Times New Roman"/>
          <w:sz w:val="24"/>
          <w:szCs w:val="24"/>
          <w:vertAlign w:val="superscript"/>
          <w:lang w:val="en-US"/>
        </w:rPr>
        <w:t>6,7,8,9</w:t>
      </w:r>
      <w:r w:rsidR="00466959">
        <w:rPr>
          <w:rFonts w:ascii="Times New Roman" w:hAnsi="Times New Roman" w:cs="Times New Roman"/>
          <w:sz w:val="24"/>
          <w:szCs w:val="24"/>
          <w:lang w:val="en-US"/>
        </w:rPr>
        <w:t xml:space="preserve">. </w:t>
      </w:r>
      <w:r w:rsidR="00D5264D">
        <w:rPr>
          <w:rFonts w:ascii="Times New Roman" w:hAnsi="Times New Roman" w:cs="Times New Roman"/>
          <w:sz w:val="24"/>
          <w:szCs w:val="24"/>
          <w:lang w:val="en-US"/>
        </w:rPr>
        <w:t>Nevertheless, a</w:t>
      </w:r>
      <w:r w:rsidR="00F62E94" w:rsidRPr="008E2CB6">
        <w:rPr>
          <w:rFonts w:ascii="Times New Roman" w:hAnsi="Times New Roman" w:cs="Times New Roman"/>
          <w:sz w:val="24"/>
          <w:szCs w:val="24"/>
          <w:lang w:val="en-US"/>
        </w:rPr>
        <w:t xml:space="preserve"> critical, but not yet sufficientl</w:t>
      </w:r>
      <w:r w:rsidR="008E4C92">
        <w:rPr>
          <w:rFonts w:ascii="Times New Roman" w:hAnsi="Times New Roman" w:cs="Times New Roman"/>
          <w:sz w:val="24"/>
          <w:szCs w:val="24"/>
          <w:lang w:val="en-US"/>
        </w:rPr>
        <w:t xml:space="preserve">y </w:t>
      </w:r>
      <w:r w:rsidR="00A97237">
        <w:rPr>
          <w:rFonts w:ascii="Times New Roman" w:hAnsi="Times New Roman" w:cs="Times New Roman"/>
          <w:sz w:val="24"/>
          <w:szCs w:val="24"/>
          <w:lang w:val="en-US"/>
        </w:rPr>
        <w:t>understood</w:t>
      </w:r>
      <w:r w:rsidR="008E4C92">
        <w:rPr>
          <w:rFonts w:ascii="Times New Roman" w:hAnsi="Times New Roman" w:cs="Times New Roman"/>
          <w:sz w:val="24"/>
          <w:szCs w:val="24"/>
          <w:lang w:val="en-US"/>
        </w:rPr>
        <w:t xml:space="preserve"> application</w:t>
      </w:r>
      <w:ins w:id="10" w:author="Andy Rominger" w:date="2017-08-04T13:12:00Z">
        <w:r w:rsidR="00E129F5">
          <w:rPr>
            <w:rFonts w:ascii="Times New Roman" w:hAnsi="Times New Roman" w:cs="Times New Roman"/>
            <w:sz w:val="24"/>
            <w:szCs w:val="24"/>
            <w:lang w:val="en-US"/>
          </w:rPr>
          <w:t>,</w:t>
        </w:r>
      </w:ins>
      <w:r w:rsidR="008E4C92">
        <w:rPr>
          <w:rFonts w:ascii="Times New Roman" w:hAnsi="Times New Roman" w:cs="Times New Roman"/>
          <w:sz w:val="24"/>
          <w:szCs w:val="24"/>
          <w:lang w:val="en-US"/>
        </w:rPr>
        <w:t xml:space="preserve"> of</w:t>
      </w:r>
      <w:r w:rsidR="00F62E94" w:rsidRPr="008E2CB6">
        <w:rPr>
          <w:rFonts w:ascii="Times New Roman" w:hAnsi="Times New Roman" w:cs="Times New Roman"/>
          <w:sz w:val="24"/>
          <w:szCs w:val="24"/>
          <w:lang w:val="en-US"/>
        </w:rPr>
        <w:t xml:space="preserve"> </w:t>
      </w:r>
      <w:proofErr w:type="spellStart"/>
      <w:r w:rsidR="00F62E94" w:rsidRPr="008E2CB6">
        <w:rPr>
          <w:rFonts w:ascii="Times New Roman" w:hAnsi="Times New Roman" w:cs="Times New Roman"/>
          <w:sz w:val="24"/>
          <w:szCs w:val="24"/>
          <w:lang w:val="en-US"/>
        </w:rPr>
        <w:t>metabarcoding</w:t>
      </w:r>
      <w:proofErr w:type="spellEnd"/>
      <w:r w:rsidR="00F62E94" w:rsidRPr="008E2CB6">
        <w:rPr>
          <w:rFonts w:ascii="Times New Roman" w:hAnsi="Times New Roman" w:cs="Times New Roman"/>
          <w:sz w:val="24"/>
          <w:szCs w:val="24"/>
          <w:lang w:val="en-US"/>
        </w:rPr>
        <w:t xml:space="preserve"> approaches is the potential estimation of species</w:t>
      </w:r>
      <w:r w:rsidR="00466959">
        <w:rPr>
          <w:rFonts w:ascii="Times New Roman" w:hAnsi="Times New Roman" w:cs="Times New Roman"/>
          <w:sz w:val="24"/>
          <w:szCs w:val="24"/>
          <w:lang w:val="en-US"/>
        </w:rPr>
        <w:t xml:space="preserve"> abundances</w:t>
      </w:r>
      <w:r w:rsidR="00466959" w:rsidRPr="00466959">
        <w:rPr>
          <w:rFonts w:ascii="Times New Roman" w:hAnsi="Times New Roman" w:cs="Times New Roman"/>
          <w:sz w:val="24"/>
          <w:szCs w:val="24"/>
          <w:vertAlign w:val="superscript"/>
          <w:lang w:val="en-US"/>
        </w:rPr>
        <w:t>10</w:t>
      </w:r>
      <w:r w:rsidR="00466959">
        <w:rPr>
          <w:rFonts w:ascii="Times New Roman" w:hAnsi="Times New Roman" w:cs="Times New Roman"/>
          <w:sz w:val="24"/>
          <w:szCs w:val="24"/>
          <w:lang w:val="en-US"/>
        </w:rPr>
        <w:t>.</w:t>
      </w:r>
    </w:p>
    <w:p w14:paraId="40AD6060" w14:textId="5E049831" w:rsidR="003C2870" w:rsidRDefault="00AC7816" w:rsidP="00015FCC">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difficulty in inferring abundances of taxa stems largely from the numerous </w:t>
      </w:r>
      <w:r w:rsidRPr="008E2CB6">
        <w:rPr>
          <w:rFonts w:ascii="Times New Roman" w:hAnsi="Times New Roman" w:cs="Times New Roman"/>
          <w:sz w:val="24"/>
          <w:szCs w:val="24"/>
          <w:lang w:val="en-US"/>
        </w:rPr>
        <w:t>bias</w:t>
      </w:r>
      <w:r>
        <w:rPr>
          <w:rFonts w:ascii="Times New Roman" w:hAnsi="Times New Roman" w:cs="Times New Roman"/>
          <w:sz w:val="24"/>
          <w:szCs w:val="24"/>
          <w:lang w:val="en-US"/>
        </w:rPr>
        <w:t>es incurred through c</w:t>
      </w:r>
      <w:r w:rsidR="00FB5188" w:rsidRPr="008E2CB6">
        <w:rPr>
          <w:rFonts w:ascii="Times New Roman" w:hAnsi="Times New Roman" w:cs="Times New Roman"/>
          <w:sz w:val="24"/>
          <w:szCs w:val="24"/>
          <w:lang w:val="en-US"/>
        </w:rPr>
        <w:t xml:space="preserve">ommonly used </w:t>
      </w:r>
      <w:r w:rsidR="00A930E5" w:rsidRPr="008E2CB6">
        <w:rPr>
          <w:rFonts w:ascii="Times New Roman" w:hAnsi="Times New Roman" w:cs="Times New Roman"/>
          <w:sz w:val="24"/>
          <w:szCs w:val="24"/>
          <w:lang w:val="en-US"/>
        </w:rPr>
        <w:t>PCR approaches</w:t>
      </w:r>
      <w:r w:rsidR="00212CB5" w:rsidRPr="008E2CB6">
        <w:rPr>
          <w:rFonts w:ascii="Times New Roman" w:hAnsi="Times New Roman" w:cs="Times New Roman"/>
          <w:sz w:val="24"/>
          <w:szCs w:val="24"/>
          <w:lang w:val="en-US"/>
        </w:rPr>
        <w:t xml:space="preserve">. </w:t>
      </w:r>
      <w:r w:rsidR="00E90F19">
        <w:rPr>
          <w:rFonts w:ascii="Times New Roman" w:hAnsi="Times New Roman" w:cs="Times New Roman"/>
          <w:sz w:val="24"/>
          <w:szCs w:val="24"/>
          <w:lang w:val="en-US"/>
        </w:rPr>
        <w:t xml:space="preserve">The main reason for this difficulty is that </w:t>
      </w:r>
      <w:r w:rsidR="00BF7CCD">
        <w:rPr>
          <w:rFonts w:ascii="Times New Roman" w:hAnsi="Times New Roman" w:cs="Times New Roman"/>
          <w:sz w:val="24"/>
          <w:szCs w:val="24"/>
          <w:lang w:val="en-US"/>
        </w:rPr>
        <w:t>s</w:t>
      </w:r>
      <w:r w:rsidR="00212CB5" w:rsidRPr="008E2CB6">
        <w:rPr>
          <w:rFonts w:ascii="Times New Roman" w:hAnsi="Times New Roman" w:cs="Times New Roman"/>
          <w:sz w:val="24"/>
          <w:szCs w:val="24"/>
          <w:lang w:val="en-US"/>
        </w:rPr>
        <w:t>equence divergence in priming sites</w:t>
      </w:r>
      <w:r w:rsidR="00875800">
        <w:rPr>
          <w:rFonts w:ascii="Times New Roman" w:hAnsi="Times New Roman" w:cs="Times New Roman"/>
          <w:sz w:val="24"/>
          <w:szCs w:val="24"/>
          <w:lang w:val="en-US"/>
        </w:rPr>
        <w:t xml:space="preserve"> </w:t>
      </w:r>
      <w:r w:rsidR="00E90F19">
        <w:rPr>
          <w:rFonts w:ascii="Times New Roman" w:hAnsi="Times New Roman" w:cs="Times New Roman"/>
          <w:sz w:val="24"/>
          <w:szCs w:val="24"/>
          <w:lang w:val="en-US"/>
        </w:rPr>
        <w:t>affects</w:t>
      </w:r>
      <w:r w:rsidR="00875800">
        <w:rPr>
          <w:rFonts w:ascii="Times New Roman" w:hAnsi="Times New Roman" w:cs="Times New Roman"/>
          <w:sz w:val="24"/>
          <w:szCs w:val="24"/>
          <w:lang w:val="en-US"/>
        </w:rPr>
        <w:t xml:space="preserve"> priming </w:t>
      </w:r>
      <w:r w:rsidR="00E90F19">
        <w:rPr>
          <w:rFonts w:ascii="Times New Roman" w:hAnsi="Times New Roman" w:cs="Times New Roman"/>
          <w:sz w:val="24"/>
          <w:szCs w:val="24"/>
          <w:lang w:val="en-US"/>
        </w:rPr>
        <w:t xml:space="preserve">(and subsequently amplification) </w:t>
      </w:r>
      <w:r w:rsidR="00875800">
        <w:rPr>
          <w:rFonts w:ascii="Times New Roman" w:hAnsi="Times New Roman" w:cs="Times New Roman"/>
          <w:sz w:val="24"/>
          <w:szCs w:val="24"/>
          <w:lang w:val="en-US"/>
        </w:rPr>
        <w:t xml:space="preserve">efficiency </w:t>
      </w:r>
      <w:r w:rsidR="00466959">
        <w:rPr>
          <w:rFonts w:ascii="Times New Roman" w:hAnsi="Times New Roman" w:cs="Times New Roman"/>
          <w:sz w:val="24"/>
          <w:szCs w:val="24"/>
          <w:lang w:val="en-US"/>
        </w:rPr>
        <w:t>directly</w:t>
      </w:r>
      <w:r w:rsidR="00466959" w:rsidRPr="00466959">
        <w:rPr>
          <w:rFonts w:ascii="Times New Roman" w:hAnsi="Times New Roman" w:cs="Times New Roman"/>
          <w:sz w:val="24"/>
          <w:szCs w:val="24"/>
          <w:vertAlign w:val="superscript"/>
          <w:lang w:val="en-US"/>
        </w:rPr>
        <w:t>11</w:t>
      </w:r>
      <w:r w:rsidR="006A73A7">
        <w:rPr>
          <w:rFonts w:ascii="Times New Roman" w:hAnsi="Times New Roman" w:cs="Times New Roman"/>
          <w:sz w:val="24"/>
          <w:szCs w:val="24"/>
          <w:lang w:val="en-US"/>
        </w:rPr>
        <w:t xml:space="preserve">. </w:t>
      </w:r>
      <w:r w:rsidR="00E775F9">
        <w:rPr>
          <w:rFonts w:ascii="Times New Roman" w:hAnsi="Times New Roman" w:cs="Times New Roman"/>
          <w:sz w:val="24"/>
          <w:szCs w:val="24"/>
          <w:lang w:val="en-US"/>
        </w:rPr>
        <w:t xml:space="preserve">Furthermore, there are </w:t>
      </w:r>
      <w:r w:rsidR="00BF7CCD">
        <w:rPr>
          <w:rFonts w:ascii="Times New Roman" w:hAnsi="Times New Roman" w:cs="Times New Roman"/>
          <w:sz w:val="24"/>
          <w:szCs w:val="24"/>
          <w:lang w:val="en-US"/>
        </w:rPr>
        <w:t xml:space="preserve">other factors inherent to the targeted sequence </w:t>
      </w:r>
      <w:r w:rsidR="00E775F9">
        <w:rPr>
          <w:rFonts w:ascii="Times New Roman" w:hAnsi="Times New Roman" w:cs="Times New Roman"/>
          <w:sz w:val="24"/>
          <w:szCs w:val="24"/>
          <w:lang w:val="en-US"/>
        </w:rPr>
        <w:t xml:space="preserve">that </w:t>
      </w:r>
      <w:r w:rsidR="00BF7CCD">
        <w:rPr>
          <w:rFonts w:ascii="Times New Roman" w:hAnsi="Times New Roman" w:cs="Times New Roman"/>
          <w:sz w:val="24"/>
          <w:szCs w:val="24"/>
          <w:lang w:val="en-US"/>
        </w:rPr>
        <w:t>can bias amplification</w:t>
      </w:r>
      <w:r w:rsidR="005217B4">
        <w:rPr>
          <w:rFonts w:ascii="Times New Roman" w:hAnsi="Times New Roman" w:cs="Times New Roman"/>
          <w:sz w:val="24"/>
          <w:szCs w:val="24"/>
          <w:lang w:val="en-US"/>
        </w:rPr>
        <w:t xml:space="preserve"> as well</w:t>
      </w:r>
      <w:r w:rsidR="00BF7CCD">
        <w:rPr>
          <w:rFonts w:ascii="Times New Roman" w:hAnsi="Times New Roman" w:cs="Times New Roman"/>
          <w:sz w:val="24"/>
          <w:szCs w:val="24"/>
          <w:lang w:val="en-US"/>
        </w:rPr>
        <w:t xml:space="preserve">. </w:t>
      </w:r>
      <w:r w:rsidR="002D3DBE">
        <w:rPr>
          <w:rFonts w:ascii="Times New Roman" w:hAnsi="Times New Roman" w:cs="Times New Roman"/>
          <w:sz w:val="24"/>
          <w:szCs w:val="24"/>
          <w:lang w:val="en-US"/>
        </w:rPr>
        <w:t>For example, short sequences are amplified preferentially i</w:t>
      </w:r>
      <w:r w:rsidR="006A118B">
        <w:rPr>
          <w:rFonts w:ascii="Times New Roman" w:hAnsi="Times New Roman" w:cs="Times New Roman"/>
          <w:sz w:val="24"/>
          <w:szCs w:val="24"/>
          <w:lang w:val="en-US"/>
        </w:rPr>
        <w:t>n</w:t>
      </w:r>
      <w:r w:rsidR="00305B1A">
        <w:rPr>
          <w:rFonts w:ascii="Times New Roman" w:hAnsi="Times New Roman" w:cs="Times New Roman"/>
          <w:sz w:val="24"/>
          <w:szCs w:val="24"/>
          <w:lang w:val="en-US"/>
        </w:rPr>
        <w:t xml:space="preserve"> </w:t>
      </w:r>
      <w:proofErr w:type="spellStart"/>
      <w:r w:rsidR="00CB1B8A">
        <w:rPr>
          <w:rFonts w:ascii="Times New Roman" w:hAnsi="Times New Roman" w:cs="Times New Roman"/>
          <w:sz w:val="24"/>
          <w:szCs w:val="24"/>
          <w:lang w:val="en-US"/>
        </w:rPr>
        <w:t>a</w:t>
      </w:r>
      <w:r w:rsidR="00963445">
        <w:rPr>
          <w:rFonts w:ascii="Times New Roman" w:hAnsi="Times New Roman" w:cs="Times New Roman"/>
          <w:sz w:val="24"/>
          <w:szCs w:val="24"/>
          <w:lang w:val="en-US"/>
        </w:rPr>
        <w:t>mplicon</w:t>
      </w:r>
      <w:proofErr w:type="spellEnd"/>
      <w:r w:rsidR="00CB1B8A">
        <w:rPr>
          <w:rFonts w:ascii="Times New Roman" w:hAnsi="Times New Roman" w:cs="Times New Roman"/>
          <w:sz w:val="24"/>
          <w:szCs w:val="24"/>
          <w:lang w:val="en-US"/>
        </w:rPr>
        <w:t xml:space="preserve"> mixes of</w:t>
      </w:r>
      <w:r w:rsidR="00305B1A">
        <w:rPr>
          <w:rFonts w:ascii="Times New Roman" w:hAnsi="Times New Roman" w:cs="Times New Roman"/>
          <w:sz w:val="24"/>
          <w:szCs w:val="24"/>
          <w:lang w:val="en-US"/>
        </w:rPr>
        <w:t xml:space="preserve"> variable length</w:t>
      </w:r>
      <w:r w:rsidR="00B024DC">
        <w:rPr>
          <w:rFonts w:ascii="Times New Roman" w:hAnsi="Times New Roman" w:cs="Times New Roman"/>
          <w:sz w:val="24"/>
          <w:szCs w:val="24"/>
          <w:lang w:val="en-US"/>
        </w:rPr>
        <w:t xml:space="preserve"> (</w:t>
      </w:r>
      <w:r w:rsidR="00305B1A">
        <w:rPr>
          <w:rFonts w:ascii="Times New Roman" w:hAnsi="Times New Roman" w:cs="Times New Roman"/>
          <w:sz w:val="24"/>
          <w:szCs w:val="24"/>
          <w:lang w:val="en-US"/>
        </w:rPr>
        <w:t xml:space="preserve">e.g. ribosomal </w:t>
      </w:r>
      <w:r w:rsidR="002D3DBE">
        <w:rPr>
          <w:rFonts w:ascii="Times New Roman" w:hAnsi="Times New Roman" w:cs="Times New Roman"/>
          <w:sz w:val="24"/>
          <w:szCs w:val="24"/>
          <w:lang w:val="en-US"/>
        </w:rPr>
        <w:t>DNA</w:t>
      </w:r>
      <w:r w:rsidR="00B024DC">
        <w:rPr>
          <w:rFonts w:ascii="Times New Roman" w:hAnsi="Times New Roman" w:cs="Times New Roman"/>
          <w:sz w:val="24"/>
          <w:szCs w:val="24"/>
          <w:lang w:val="en-US"/>
        </w:rPr>
        <w:t>),</w:t>
      </w:r>
      <w:r w:rsidR="00B47770">
        <w:rPr>
          <w:rFonts w:ascii="Times New Roman" w:hAnsi="Times New Roman" w:cs="Times New Roman"/>
          <w:sz w:val="24"/>
          <w:szCs w:val="24"/>
          <w:lang w:val="en-US"/>
        </w:rPr>
        <w:t xml:space="preserve"> </w:t>
      </w:r>
      <w:r w:rsidR="00B024DC">
        <w:rPr>
          <w:rFonts w:ascii="Times New Roman" w:hAnsi="Times New Roman" w:cs="Times New Roman"/>
          <w:sz w:val="24"/>
          <w:szCs w:val="24"/>
          <w:lang w:val="en-US"/>
        </w:rPr>
        <w:t xml:space="preserve">and </w:t>
      </w:r>
      <w:r w:rsidR="00963445">
        <w:rPr>
          <w:rFonts w:ascii="Times New Roman" w:hAnsi="Times New Roman" w:cs="Times New Roman"/>
          <w:sz w:val="24"/>
          <w:szCs w:val="24"/>
          <w:lang w:val="en-US"/>
        </w:rPr>
        <w:t xml:space="preserve">templates of very low </w:t>
      </w:r>
      <w:r w:rsidR="005217B4">
        <w:rPr>
          <w:rFonts w:ascii="Times New Roman" w:hAnsi="Times New Roman" w:cs="Times New Roman"/>
          <w:sz w:val="24"/>
          <w:szCs w:val="24"/>
          <w:lang w:val="en-US"/>
        </w:rPr>
        <w:t xml:space="preserve">or </w:t>
      </w:r>
      <w:r w:rsidR="00963445">
        <w:rPr>
          <w:rFonts w:ascii="Times New Roman" w:hAnsi="Times New Roman" w:cs="Times New Roman"/>
          <w:sz w:val="24"/>
          <w:szCs w:val="24"/>
          <w:lang w:val="en-US"/>
        </w:rPr>
        <w:t xml:space="preserve">very high GC content </w:t>
      </w:r>
      <w:r w:rsidR="002D3DBE">
        <w:rPr>
          <w:rFonts w:ascii="Times New Roman" w:hAnsi="Times New Roman" w:cs="Times New Roman"/>
          <w:sz w:val="24"/>
          <w:szCs w:val="24"/>
          <w:lang w:val="en-US"/>
        </w:rPr>
        <w:t xml:space="preserve">amplify less well. </w:t>
      </w:r>
      <w:r w:rsidR="00C85DA5">
        <w:rPr>
          <w:rFonts w:ascii="Times New Roman" w:hAnsi="Times New Roman" w:cs="Times New Roman"/>
          <w:sz w:val="24"/>
          <w:szCs w:val="24"/>
          <w:lang w:val="en-US"/>
        </w:rPr>
        <w:t xml:space="preserve">Mitochondrial genes are known to integrate into the nuclear genome as nonfunctional </w:t>
      </w:r>
      <w:proofErr w:type="spellStart"/>
      <w:r w:rsidR="00C85DA5">
        <w:rPr>
          <w:rFonts w:ascii="Times New Roman" w:hAnsi="Times New Roman" w:cs="Times New Roman"/>
          <w:sz w:val="24"/>
          <w:szCs w:val="24"/>
          <w:lang w:val="en-US"/>
        </w:rPr>
        <w:t>pseudogenes</w:t>
      </w:r>
      <w:proofErr w:type="spellEnd"/>
      <w:r w:rsidR="00C85DA5">
        <w:rPr>
          <w:rFonts w:ascii="Times New Roman" w:hAnsi="Times New Roman" w:cs="Times New Roman"/>
          <w:sz w:val="24"/>
          <w:szCs w:val="24"/>
          <w:lang w:val="en-US"/>
        </w:rPr>
        <w:t xml:space="preserve">, which often </w:t>
      </w:r>
      <w:proofErr w:type="spellStart"/>
      <w:r w:rsidR="00C85DA5">
        <w:rPr>
          <w:rFonts w:ascii="Times New Roman" w:hAnsi="Times New Roman" w:cs="Times New Roman"/>
          <w:sz w:val="24"/>
          <w:szCs w:val="24"/>
          <w:lang w:val="en-US"/>
        </w:rPr>
        <w:t>coamplify</w:t>
      </w:r>
      <w:proofErr w:type="spellEnd"/>
      <w:r w:rsidR="00C85DA5">
        <w:rPr>
          <w:rFonts w:ascii="Times New Roman" w:hAnsi="Times New Roman" w:cs="Times New Roman"/>
          <w:sz w:val="24"/>
          <w:szCs w:val="24"/>
          <w:lang w:val="en-US"/>
        </w:rPr>
        <w:t xml:space="preserve"> during PCR</w:t>
      </w:r>
      <w:r w:rsidR="00466959" w:rsidRPr="00466959">
        <w:rPr>
          <w:rFonts w:ascii="Times New Roman" w:hAnsi="Times New Roman" w:cs="Times New Roman"/>
          <w:sz w:val="24"/>
          <w:szCs w:val="24"/>
          <w:vertAlign w:val="superscript"/>
          <w:lang w:val="en-US"/>
        </w:rPr>
        <w:t>12</w:t>
      </w:r>
      <w:r w:rsidR="00C85DA5">
        <w:rPr>
          <w:rFonts w:ascii="Times New Roman" w:hAnsi="Times New Roman" w:cs="Times New Roman"/>
          <w:sz w:val="24"/>
          <w:szCs w:val="24"/>
          <w:lang w:val="en-US"/>
        </w:rPr>
        <w:t>.</w:t>
      </w:r>
      <w:r w:rsidR="005217B4">
        <w:rPr>
          <w:rFonts w:ascii="Times New Roman" w:hAnsi="Times New Roman" w:cs="Times New Roman"/>
          <w:sz w:val="24"/>
          <w:szCs w:val="24"/>
          <w:lang w:val="en-US"/>
        </w:rPr>
        <w:t xml:space="preserve"> </w:t>
      </w:r>
      <w:r w:rsidR="00EF48F3">
        <w:rPr>
          <w:rFonts w:ascii="Times New Roman" w:hAnsi="Times New Roman" w:cs="Times New Roman"/>
          <w:sz w:val="24"/>
          <w:szCs w:val="24"/>
          <w:lang w:val="en-US"/>
        </w:rPr>
        <w:t xml:space="preserve">Another </w:t>
      </w:r>
      <w:r w:rsidR="00E775F9">
        <w:rPr>
          <w:rFonts w:ascii="Times New Roman" w:hAnsi="Times New Roman" w:cs="Times New Roman"/>
          <w:sz w:val="24"/>
          <w:szCs w:val="24"/>
          <w:lang w:val="en-US"/>
        </w:rPr>
        <w:t>confounding</w:t>
      </w:r>
      <w:r w:rsidR="00EF48F3">
        <w:rPr>
          <w:rFonts w:ascii="Times New Roman" w:hAnsi="Times New Roman" w:cs="Times New Roman"/>
          <w:sz w:val="24"/>
          <w:szCs w:val="24"/>
          <w:lang w:val="en-US"/>
        </w:rPr>
        <w:t xml:space="preserve"> factor </w:t>
      </w:r>
      <w:r w:rsidR="00E775F9">
        <w:rPr>
          <w:rFonts w:ascii="Times New Roman" w:hAnsi="Times New Roman" w:cs="Times New Roman"/>
          <w:sz w:val="24"/>
          <w:szCs w:val="24"/>
          <w:lang w:val="en-US"/>
        </w:rPr>
        <w:t xml:space="preserve">in the recovery of </w:t>
      </w:r>
      <w:r w:rsidR="00EF48F3">
        <w:rPr>
          <w:rFonts w:ascii="Times New Roman" w:hAnsi="Times New Roman" w:cs="Times New Roman"/>
          <w:sz w:val="24"/>
          <w:szCs w:val="24"/>
          <w:lang w:val="en-US"/>
        </w:rPr>
        <w:t xml:space="preserve">abundance estimates </w:t>
      </w:r>
      <w:r w:rsidR="00E775F9">
        <w:rPr>
          <w:rFonts w:ascii="Times New Roman" w:hAnsi="Times New Roman" w:cs="Times New Roman"/>
          <w:sz w:val="24"/>
          <w:szCs w:val="24"/>
          <w:lang w:val="en-US"/>
        </w:rPr>
        <w:t xml:space="preserve">from PCR approaches </w:t>
      </w:r>
      <w:r w:rsidR="00277A98">
        <w:rPr>
          <w:rFonts w:ascii="Times New Roman" w:hAnsi="Times New Roman" w:cs="Times New Roman"/>
          <w:sz w:val="24"/>
          <w:szCs w:val="24"/>
          <w:lang w:val="en-US"/>
        </w:rPr>
        <w:t xml:space="preserve">is </w:t>
      </w:r>
      <w:r w:rsidR="00EF48F3" w:rsidRPr="008E2CB6">
        <w:rPr>
          <w:rFonts w:ascii="Times New Roman" w:hAnsi="Times New Roman" w:cs="Times New Roman"/>
          <w:sz w:val="24"/>
          <w:szCs w:val="24"/>
          <w:lang w:val="en-US"/>
        </w:rPr>
        <w:t xml:space="preserve">copy number variation </w:t>
      </w:r>
      <w:r w:rsidR="00277A98">
        <w:rPr>
          <w:rFonts w:ascii="Times New Roman" w:hAnsi="Times New Roman" w:cs="Times New Roman"/>
          <w:sz w:val="24"/>
          <w:szCs w:val="24"/>
          <w:lang w:val="en-US"/>
        </w:rPr>
        <w:t>(CNV</w:t>
      </w:r>
      <w:r w:rsidR="00EF48F3">
        <w:rPr>
          <w:rFonts w:ascii="Times New Roman" w:hAnsi="Times New Roman" w:cs="Times New Roman"/>
          <w:sz w:val="24"/>
          <w:szCs w:val="24"/>
          <w:lang w:val="en-US"/>
        </w:rPr>
        <w:t xml:space="preserve">) </w:t>
      </w:r>
      <w:r w:rsidR="00EF48F3" w:rsidRPr="008E2CB6">
        <w:rPr>
          <w:rFonts w:ascii="Times New Roman" w:hAnsi="Times New Roman" w:cs="Times New Roman"/>
          <w:sz w:val="24"/>
          <w:szCs w:val="24"/>
          <w:lang w:val="en-US"/>
        </w:rPr>
        <w:t>of the target locus</w:t>
      </w:r>
      <w:r w:rsidR="00466959" w:rsidRPr="00466959">
        <w:rPr>
          <w:rFonts w:ascii="Times New Roman" w:hAnsi="Times New Roman" w:cs="Times New Roman"/>
          <w:sz w:val="24"/>
          <w:szCs w:val="24"/>
          <w:vertAlign w:val="superscript"/>
          <w:lang w:val="en-US"/>
        </w:rPr>
        <w:t>13</w:t>
      </w:r>
      <w:r w:rsidR="00EF48F3">
        <w:rPr>
          <w:rFonts w:ascii="Times New Roman" w:hAnsi="Times New Roman" w:cs="Times New Roman"/>
          <w:sz w:val="24"/>
          <w:szCs w:val="24"/>
          <w:lang w:val="en-US"/>
        </w:rPr>
        <w:t>. All these factors</w:t>
      </w:r>
      <w:r w:rsidR="00963445">
        <w:rPr>
          <w:rFonts w:ascii="Times New Roman" w:hAnsi="Times New Roman" w:cs="Times New Roman"/>
          <w:sz w:val="24"/>
          <w:szCs w:val="24"/>
          <w:lang w:val="en-US"/>
        </w:rPr>
        <w:t xml:space="preserve"> can lead </w:t>
      </w:r>
      <w:r w:rsidR="00963445" w:rsidRPr="008E2CB6">
        <w:rPr>
          <w:rFonts w:ascii="Times New Roman" w:hAnsi="Times New Roman" w:cs="Times New Roman"/>
          <w:sz w:val="24"/>
          <w:szCs w:val="24"/>
          <w:lang w:val="en-US"/>
        </w:rPr>
        <w:t>to flawed abundance estimates</w:t>
      </w:r>
      <w:r w:rsidR="00963445">
        <w:rPr>
          <w:rFonts w:ascii="Times New Roman" w:hAnsi="Times New Roman" w:cs="Times New Roman"/>
          <w:sz w:val="24"/>
          <w:szCs w:val="24"/>
          <w:lang w:val="en-US"/>
        </w:rPr>
        <w:t xml:space="preserve"> from </w:t>
      </w:r>
      <w:proofErr w:type="spellStart"/>
      <w:r w:rsidR="00963445">
        <w:rPr>
          <w:rFonts w:ascii="Times New Roman" w:hAnsi="Times New Roman" w:cs="Times New Roman"/>
          <w:sz w:val="24"/>
          <w:szCs w:val="24"/>
          <w:lang w:val="en-US"/>
        </w:rPr>
        <w:t>amplicon</w:t>
      </w:r>
      <w:proofErr w:type="spellEnd"/>
      <w:r w:rsidR="00963445">
        <w:rPr>
          <w:rFonts w:ascii="Times New Roman" w:hAnsi="Times New Roman" w:cs="Times New Roman"/>
          <w:sz w:val="24"/>
          <w:szCs w:val="24"/>
          <w:lang w:val="en-US"/>
        </w:rPr>
        <w:t xml:space="preserve"> </w:t>
      </w:r>
      <w:r w:rsidR="00963445" w:rsidRPr="002522DB">
        <w:rPr>
          <w:rFonts w:ascii="Times New Roman" w:hAnsi="Times New Roman" w:cs="Times New Roman"/>
          <w:sz w:val="24"/>
          <w:szCs w:val="24"/>
          <w:lang w:val="en-US"/>
        </w:rPr>
        <w:t>sequencing data</w:t>
      </w:r>
      <w:r w:rsidR="00BF7CCD">
        <w:rPr>
          <w:rFonts w:ascii="Times New Roman" w:hAnsi="Times New Roman" w:cs="Times New Roman"/>
          <w:sz w:val="24"/>
          <w:szCs w:val="24"/>
          <w:lang w:val="en-US"/>
        </w:rPr>
        <w:t>, even with highly conserved priming sites</w:t>
      </w:r>
      <w:r w:rsidR="00466959" w:rsidRPr="00466959">
        <w:rPr>
          <w:rFonts w:ascii="Times New Roman" w:hAnsi="Times New Roman" w:cs="Times New Roman"/>
          <w:sz w:val="24"/>
          <w:szCs w:val="24"/>
          <w:vertAlign w:val="superscript"/>
          <w:lang w:val="en-US"/>
        </w:rPr>
        <w:t>14,15</w:t>
      </w:r>
      <w:r w:rsidR="00FB5188" w:rsidRPr="002522DB">
        <w:rPr>
          <w:rFonts w:ascii="Times New Roman" w:hAnsi="Times New Roman" w:cs="Times New Roman"/>
          <w:sz w:val="24"/>
          <w:szCs w:val="24"/>
          <w:lang w:val="en-US"/>
        </w:rPr>
        <w:t xml:space="preserve">. </w:t>
      </w:r>
    </w:p>
    <w:p w14:paraId="223CDF32" w14:textId="714F6C2F" w:rsidR="00A70691" w:rsidRDefault="006D44FA" w:rsidP="00015FCC">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many avenues through which biases can be introduced </w:t>
      </w:r>
      <w:r w:rsidR="00A565F1">
        <w:rPr>
          <w:rFonts w:ascii="Times New Roman" w:hAnsi="Times New Roman" w:cs="Times New Roman"/>
          <w:sz w:val="24"/>
          <w:szCs w:val="24"/>
          <w:lang w:val="en-US"/>
        </w:rPr>
        <w:t>impl</w:t>
      </w:r>
      <w:r>
        <w:rPr>
          <w:rFonts w:ascii="Times New Roman" w:hAnsi="Times New Roman" w:cs="Times New Roman"/>
          <w:sz w:val="24"/>
          <w:szCs w:val="24"/>
          <w:lang w:val="en-US"/>
        </w:rPr>
        <w:t>y</w:t>
      </w:r>
      <w:r w:rsidR="00652AA2">
        <w:rPr>
          <w:rFonts w:ascii="Times New Roman" w:hAnsi="Times New Roman" w:cs="Times New Roman"/>
          <w:sz w:val="24"/>
          <w:szCs w:val="24"/>
          <w:lang w:val="en-US"/>
        </w:rPr>
        <w:t xml:space="preserve"> that only presence and absence of taxa can be scored </w:t>
      </w:r>
      <w:r>
        <w:rPr>
          <w:rFonts w:ascii="Times New Roman" w:hAnsi="Times New Roman" w:cs="Times New Roman"/>
          <w:sz w:val="24"/>
          <w:szCs w:val="24"/>
          <w:lang w:val="en-US"/>
        </w:rPr>
        <w:t xml:space="preserve">reliably </w:t>
      </w:r>
      <w:r w:rsidR="00652AA2">
        <w:rPr>
          <w:rFonts w:ascii="Times New Roman" w:hAnsi="Times New Roman" w:cs="Times New Roman"/>
          <w:sz w:val="24"/>
          <w:szCs w:val="24"/>
          <w:lang w:val="en-US"/>
        </w:rPr>
        <w:t xml:space="preserve">from community </w:t>
      </w:r>
      <w:proofErr w:type="spellStart"/>
      <w:r w:rsidR="00652AA2">
        <w:rPr>
          <w:rFonts w:ascii="Times New Roman" w:hAnsi="Times New Roman" w:cs="Times New Roman"/>
          <w:sz w:val="24"/>
          <w:szCs w:val="24"/>
          <w:lang w:val="en-US"/>
        </w:rPr>
        <w:t>amplicon</w:t>
      </w:r>
      <w:proofErr w:type="spellEnd"/>
      <w:r w:rsidR="00652AA2">
        <w:rPr>
          <w:rFonts w:ascii="Times New Roman" w:hAnsi="Times New Roman" w:cs="Times New Roman"/>
          <w:sz w:val="24"/>
          <w:szCs w:val="24"/>
          <w:lang w:val="en-US"/>
        </w:rPr>
        <w:t xml:space="preserve"> sequencing. </w:t>
      </w:r>
      <w:r w:rsidR="001D5469">
        <w:rPr>
          <w:rFonts w:ascii="Times New Roman" w:hAnsi="Times New Roman" w:cs="Times New Roman"/>
          <w:sz w:val="24"/>
          <w:szCs w:val="24"/>
          <w:lang w:val="en-US"/>
        </w:rPr>
        <w:t>But a</w:t>
      </w:r>
      <w:r w:rsidR="00652AA2">
        <w:rPr>
          <w:rFonts w:ascii="Times New Roman" w:hAnsi="Times New Roman" w:cs="Times New Roman"/>
          <w:sz w:val="24"/>
          <w:szCs w:val="24"/>
          <w:lang w:val="en-US"/>
        </w:rPr>
        <w:t xml:space="preserve">s most measures of alpha and beta diversity are dependent on </w:t>
      </w:r>
      <w:r w:rsidR="00E90F19">
        <w:rPr>
          <w:rFonts w:ascii="Times New Roman" w:hAnsi="Times New Roman" w:cs="Times New Roman"/>
          <w:sz w:val="24"/>
          <w:szCs w:val="24"/>
          <w:lang w:val="en-US"/>
        </w:rPr>
        <w:t xml:space="preserve">the reliable recovery of </w:t>
      </w:r>
      <w:r w:rsidR="00652AA2">
        <w:rPr>
          <w:rFonts w:ascii="Times New Roman" w:hAnsi="Times New Roman" w:cs="Times New Roman"/>
          <w:sz w:val="24"/>
          <w:szCs w:val="24"/>
          <w:lang w:val="en-US"/>
        </w:rPr>
        <w:t>taxon abundances</w:t>
      </w:r>
      <w:r w:rsidR="00466959" w:rsidRPr="00466959">
        <w:rPr>
          <w:rFonts w:ascii="Times New Roman" w:hAnsi="Times New Roman" w:cs="Times New Roman"/>
          <w:sz w:val="24"/>
          <w:szCs w:val="24"/>
          <w:vertAlign w:val="superscript"/>
          <w:lang w:val="en-US"/>
        </w:rPr>
        <w:t>16</w:t>
      </w:r>
      <w:r w:rsidR="00652AA2">
        <w:rPr>
          <w:rFonts w:ascii="Times New Roman" w:hAnsi="Times New Roman" w:cs="Times New Roman"/>
          <w:sz w:val="24"/>
          <w:szCs w:val="24"/>
          <w:lang w:val="en-US"/>
        </w:rPr>
        <w:t xml:space="preserve">, the </w:t>
      </w:r>
      <w:r w:rsidR="001F17FD">
        <w:rPr>
          <w:rFonts w:ascii="Times New Roman" w:hAnsi="Times New Roman" w:cs="Times New Roman"/>
          <w:sz w:val="24"/>
          <w:szCs w:val="24"/>
          <w:lang w:val="en-US"/>
        </w:rPr>
        <w:t>utility</w:t>
      </w:r>
      <w:r w:rsidR="00652AA2">
        <w:rPr>
          <w:rFonts w:ascii="Times New Roman" w:hAnsi="Times New Roman" w:cs="Times New Roman"/>
          <w:sz w:val="24"/>
          <w:szCs w:val="24"/>
          <w:lang w:val="en-US"/>
        </w:rPr>
        <w:t xml:space="preserve"> of </w:t>
      </w:r>
      <w:proofErr w:type="spellStart"/>
      <w:r w:rsidR="00652AA2">
        <w:rPr>
          <w:rFonts w:ascii="Times New Roman" w:hAnsi="Times New Roman" w:cs="Times New Roman"/>
          <w:sz w:val="24"/>
          <w:szCs w:val="24"/>
          <w:lang w:val="en-US"/>
        </w:rPr>
        <w:t>metabarcoding</w:t>
      </w:r>
      <w:proofErr w:type="spellEnd"/>
      <w:r w:rsidR="00625258">
        <w:rPr>
          <w:rFonts w:ascii="Times New Roman" w:hAnsi="Times New Roman" w:cs="Times New Roman"/>
          <w:sz w:val="24"/>
          <w:szCs w:val="24"/>
          <w:lang w:val="en-US"/>
        </w:rPr>
        <w:t xml:space="preserve"> for diversity assessments</w:t>
      </w:r>
      <w:r w:rsidR="00652AA2">
        <w:rPr>
          <w:rFonts w:ascii="Times New Roman" w:hAnsi="Times New Roman" w:cs="Times New Roman"/>
          <w:sz w:val="24"/>
          <w:szCs w:val="24"/>
          <w:lang w:val="en-US"/>
        </w:rPr>
        <w:t xml:space="preserve"> </w:t>
      </w:r>
      <w:r w:rsidR="00E775F9">
        <w:rPr>
          <w:rFonts w:ascii="Times New Roman" w:hAnsi="Times New Roman" w:cs="Times New Roman"/>
          <w:sz w:val="24"/>
          <w:szCs w:val="24"/>
          <w:lang w:val="en-US"/>
        </w:rPr>
        <w:t xml:space="preserve">has been </w:t>
      </w:r>
      <w:r w:rsidR="00652AA2">
        <w:rPr>
          <w:rFonts w:ascii="Times New Roman" w:hAnsi="Times New Roman" w:cs="Times New Roman"/>
          <w:sz w:val="24"/>
          <w:szCs w:val="24"/>
          <w:lang w:val="en-US"/>
        </w:rPr>
        <w:t xml:space="preserve">questioned. </w:t>
      </w:r>
      <w:r w:rsidR="00B829D7">
        <w:rPr>
          <w:rFonts w:ascii="Times New Roman" w:hAnsi="Times New Roman" w:cs="Times New Roman"/>
          <w:sz w:val="24"/>
          <w:szCs w:val="24"/>
          <w:lang w:val="en-US"/>
        </w:rPr>
        <w:t>Consequently, s</w:t>
      </w:r>
      <w:r w:rsidR="001F17FD">
        <w:rPr>
          <w:rFonts w:ascii="Times New Roman" w:hAnsi="Times New Roman" w:cs="Times New Roman"/>
          <w:sz w:val="24"/>
          <w:szCs w:val="24"/>
          <w:lang w:val="en-US"/>
        </w:rPr>
        <w:t xml:space="preserve">everal suggestions have been made to improve </w:t>
      </w:r>
      <w:proofErr w:type="spellStart"/>
      <w:r w:rsidR="001F17FD">
        <w:rPr>
          <w:rFonts w:ascii="Times New Roman" w:hAnsi="Times New Roman" w:cs="Times New Roman"/>
          <w:sz w:val="24"/>
          <w:szCs w:val="24"/>
          <w:lang w:val="en-US"/>
        </w:rPr>
        <w:t>metagenomic</w:t>
      </w:r>
      <w:proofErr w:type="spellEnd"/>
      <w:r w:rsidR="001F17FD">
        <w:rPr>
          <w:rFonts w:ascii="Times New Roman" w:hAnsi="Times New Roman" w:cs="Times New Roman"/>
          <w:sz w:val="24"/>
          <w:szCs w:val="24"/>
          <w:lang w:val="en-US"/>
        </w:rPr>
        <w:t xml:space="preserve"> assessments of diversity and make abundance estimates possible</w:t>
      </w:r>
      <w:r w:rsidR="00466959" w:rsidRPr="00466959">
        <w:rPr>
          <w:rFonts w:ascii="Times New Roman" w:hAnsi="Times New Roman" w:cs="Times New Roman"/>
          <w:sz w:val="24"/>
          <w:szCs w:val="24"/>
          <w:vertAlign w:val="superscript"/>
          <w:lang w:val="en-US"/>
        </w:rPr>
        <w:t>17,18</w:t>
      </w:r>
      <w:r w:rsidR="003C05F1">
        <w:rPr>
          <w:rFonts w:ascii="Times New Roman" w:hAnsi="Times New Roman" w:cs="Times New Roman"/>
          <w:sz w:val="24"/>
          <w:szCs w:val="24"/>
          <w:lang w:val="en-US"/>
        </w:rPr>
        <w:t xml:space="preserve">. </w:t>
      </w:r>
      <w:r w:rsidR="003F7270" w:rsidRPr="002522DB">
        <w:rPr>
          <w:rFonts w:ascii="Times New Roman" w:hAnsi="Times New Roman" w:cs="Times New Roman"/>
          <w:sz w:val="24"/>
          <w:szCs w:val="24"/>
          <w:lang w:val="en-US"/>
        </w:rPr>
        <w:t>A short</w:t>
      </w:r>
      <w:r w:rsidR="003F7270" w:rsidRPr="008E2CB6">
        <w:rPr>
          <w:rFonts w:ascii="Times New Roman" w:hAnsi="Times New Roman" w:cs="Times New Roman"/>
          <w:sz w:val="24"/>
          <w:szCs w:val="24"/>
          <w:lang w:val="en-US"/>
        </w:rPr>
        <w:t xml:space="preserve"> stretch of the mitochondrial </w:t>
      </w:r>
      <w:r w:rsidR="000627C8">
        <w:rPr>
          <w:rFonts w:ascii="Times New Roman" w:hAnsi="Times New Roman" w:cs="Times New Roman"/>
          <w:sz w:val="24"/>
          <w:szCs w:val="24"/>
          <w:lang w:val="en-US"/>
        </w:rPr>
        <w:lastRenderedPageBreak/>
        <w:t>Cytochrome Oxidase Subunit I (</w:t>
      </w:r>
      <w:r w:rsidR="003F7270" w:rsidRPr="008E2CB6">
        <w:rPr>
          <w:rFonts w:ascii="Times New Roman" w:hAnsi="Times New Roman" w:cs="Times New Roman"/>
          <w:sz w:val="24"/>
          <w:szCs w:val="24"/>
          <w:lang w:val="en-US"/>
        </w:rPr>
        <w:t>COI</w:t>
      </w:r>
      <w:r w:rsidR="000627C8">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gene is commonly used as </w:t>
      </w:r>
      <w:r w:rsidR="00E96D3E">
        <w:rPr>
          <w:rFonts w:ascii="Times New Roman" w:hAnsi="Times New Roman" w:cs="Times New Roman"/>
          <w:sz w:val="24"/>
          <w:szCs w:val="24"/>
          <w:lang w:val="en-US"/>
        </w:rPr>
        <w:t xml:space="preserve">a </w:t>
      </w:r>
      <w:r w:rsidR="00466959">
        <w:rPr>
          <w:rFonts w:ascii="Times New Roman" w:hAnsi="Times New Roman" w:cs="Times New Roman"/>
          <w:sz w:val="24"/>
          <w:szCs w:val="24"/>
          <w:lang w:val="en-US"/>
        </w:rPr>
        <w:t>barcoding marker in animals</w:t>
      </w:r>
      <w:r w:rsidR="00466959" w:rsidRPr="00466959">
        <w:rPr>
          <w:rFonts w:ascii="Times New Roman" w:hAnsi="Times New Roman" w:cs="Times New Roman"/>
          <w:sz w:val="24"/>
          <w:szCs w:val="24"/>
          <w:vertAlign w:val="superscript"/>
          <w:lang w:val="en-US"/>
        </w:rPr>
        <w:t>19</w:t>
      </w:r>
      <w:r w:rsidR="003F7270" w:rsidRPr="008E2CB6">
        <w:rPr>
          <w:rFonts w:ascii="Times New Roman" w:hAnsi="Times New Roman" w:cs="Times New Roman"/>
          <w:sz w:val="24"/>
          <w:szCs w:val="24"/>
          <w:lang w:val="en-US"/>
        </w:rPr>
        <w:t xml:space="preserve">. While the high variability of </w:t>
      </w:r>
      <w:r w:rsidR="000E1F06" w:rsidRPr="008E2CB6">
        <w:rPr>
          <w:rFonts w:ascii="Times New Roman" w:hAnsi="Times New Roman" w:cs="Times New Roman"/>
          <w:sz w:val="24"/>
          <w:szCs w:val="24"/>
          <w:lang w:val="en-US"/>
        </w:rPr>
        <w:t>COI</w:t>
      </w:r>
      <w:r w:rsidR="003F7270" w:rsidRPr="008E2CB6">
        <w:rPr>
          <w:rFonts w:ascii="Times New Roman" w:hAnsi="Times New Roman" w:cs="Times New Roman"/>
          <w:sz w:val="24"/>
          <w:szCs w:val="24"/>
          <w:lang w:val="en-US"/>
        </w:rPr>
        <w:t xml:space="preserve"> makes it an ideal choice to identify species or even intraspecific variation, this variation will also amplify priming bias. Hence</w:t>
      </w:r>
      <w:r w:rsidR="00414769">
        <w:rPr>
          <w:rFonts w:ascii="Times New Roman" w:hAnsi="Times New Roman" w:cs="Times New Roman"/>
          <w:sz w:val="24"/>
          <w:szCs w:val="24"/>
          <w:lang w:val="en-US"/>
        </w:rPr>
        <w:t>, other markers</w:t>
      </w:r>
      <w:r w:rsidR="003F7270" w:rsidRPr="008E2CB6">
        <w:rPr>
          <w:rFonts w:ascii="Times New Roman" w:hAnsi="Times New Roman" w:cs="Times New Roman"/>
          <w:sz w:val="24"/>
          <w:szCs w:val="24"/>
          <w:lang w:val="en-US"/>
        </w:rPr>
        <w:t xml:space="preserve"> with more conserved priming sites have been suggested as po</w:t>
      </w:r>
      <w:r w:rsidR="00414769">
        <w:rPr>
          <w:rFonts w:ascii="Times New Roman" w:hAnsi="Times New Roman" w:cs="Times New Roman"/>
          <w:sz w:val="24"/>
          <w:szCs w:val="24"/>
          <w:lang w:val="en-US"/>
        </w:rPr>
        <w:t>tential substitute</w:t>
      </w:r>
      <w:r w:rsidR="00294C3B">
        <w:rPr>
          <w:rFonts w:ascii="Times New Roman" w:hAnsi="Times New Roman" w:cs="Times New Roman"/>
          <w:sz w:val="24"/>
          <w:szCs w:val="24"/>
          <w:lang w:val="en-US"/>
        </w:rPr>
        <w:t>s</w:t>
      </w:r>
      <w:r w:rsidR="00414769">
        <w:rPr>
          <w:rFonts w:ascii="Times New Roman" w:hAnsi="Times New Roman" w:cs="Times New Roman"/>
          <w:sz w:val="24"/>
          <w:szCs w:val="24"/>
          <w:lang w:val="en-US"/>
        </w:rPr>
        <w:t xml:space="preserve"> for COI</w:t>
      </w:r>
      <w:r w:rsidR="00466959" w:rsidRPr="00466959">
        <w:rPr>
          <w:rFonts w:ascii="Times New Roman" w:hAnsi="Times New Roman" w:cs="Times New Roman"/>
          <w:sz w:val="24"/>
          <w:szCs w:val="24"/>
          <w:vertAlign w:val="superscript"/>
          <w:lang w:val="en-US"/>
        </w:rPr>
        <w:t>20,21,22,23</w:t>
      </w:r>
      <w:r w:rsidR="003F7270" w:rsidRPr="008E2CB6">
        <w:rPr>
          <w:rFonts w:ascii="Times New Roman" w:hAnsi="Times New Roman" w:cs="Times New Roman"/>
          <w:sz w:val="24"/>
          <w:szCs w:val="24"/>
          <w:lang w:val="en-US"/>
        </w:rPr>
        <w:t>. Such novel markers</w:t>
      </w:r>
      <w:r w:rsidR="00294C3B">
        <w:rPr>
          <w:rFonts w:ascii="Times New Roman" w:hAnsi="Times New Roman" w:cs="Times New Roman"/>
          <w:sz w:val="24"/>
          <w:szCs w:val="24"/>
          <w:lang w:val="en-US"/>
        </w:rPr>
        <w:t>,</w:t>
      </w:r>
      <w:r w:rsidR="003F7270" w:rsidRPr="008E2CB6">
        <w:rPr>
          <w:rFonts w:ascii="Times New Roman" w:hAnsi="Times New Roman" w:cs="Times New Roman"/>
          <w:sz w:val="24"/>
          <w:szCs w:val="24"/>
          <w:lang w:val="en-US"/>
        </w:rPr>
        <w:t xml:space="preserve"> however, </w:t>
      </w:r>
      <w:r w:rsidR="004E1788" w:rsidRPr="008E2CB6">
        <w:rPr>
          <w:rFonts w:ascii="Times New Roman" w:hAnsi="Times New Roman" w:cs="Times New Roman"/>
          <w:sz w:val="24"/>
          <w:szCs w:val="24"/>
          <w:lang w:val="en-US"/>
        </w:rPr>
        <w:t xml:space="preserve">usually </w:t>
      </w:r>
      <w:r w:rsidR="009B03B1">
        <w:rPr>
          <w:rFonts w:ascii="Times New Roman" w:hAnsi="Times New Roman" w:cs="Times New Roman"/>
          <w:sz w:val="24"/>
          <w:szCs w:val="24"/>
          <w:lang w:val="en-US"/>
        </w:rPr>
        <w:t>provide</w:t>
      </w:r>
      <w:del w:id="11" w:author="Andy Rominger" w:date="2017-08-04T13:14:00Z">
        <w:r w:rsidR="009B03B1" w:rsidDel="00E129F5">
          <w:rPr>
            <w:rFonts w:ascii="Times New Roman" w:hAnsi="Times New Roman" w:cs="Times New Roman"/>
            <w:sz w:val="24"/>
            <w:szCs w:val="24"/>
            <w:lang w:val="en-US"/>
          </w:rPr>
          <w:delText>s</w:delText>
        </w:r>
      </w:del>
      <w:r w:rsidR="009B03B1">
        <w:rPr>
          <w:rFonts w:ascii="Times New Roman" w:hAnsi="Times New Roman" w:cs="Times New Roman"/>
          <w:sz w:val="24"/>
          <w:szCs w:val="24"/>
          <w:lang w:val="en-US"/>
        </w:rPr>
        <w:t xml:space="preserve"> less taxonomic resolution</w:t>
      </w:r>
      <w:r w:rsidR="00C36EB0" w:rsidRPr="00C36EB0">
        <w:rPr>
          <w:rFonts w:ascii="Times New Roman" w:hAnsi="Times New Roman" w:cs="Times New Roman"/>
          <w:sz w:val="24"/>
          <w:szCs w:val="24"/>
          <w:vertAlign w:val="superscript"/>
          <w:lang w:val="en-US"/>
        </w:rPr>
        <w:t>24</w:t>
      </w:r>
      <w:r w:rsidR="00A35918" w:rsidRPr="008E2CB6">
        <w:rPr>
          <w:rFonts w:ascii="Times New Roman" w:hAnsi="Times New Roman" w:cs="Times New Roman"/>
          <w:sz w:val="24"/>
          <w:szCs w:val="24"/>
          <w:lang w:val="en-US"/>
        </w:rPr>
        <w:t xml:space="preserve"> </w:t>
      </w:r>
      <w:r w:rsidR="003F7270" w:rsidRPr="008E2CB6">
        <w:rPr>
          <w:rFonts w:ascii="Times New Roman" w:hAnsi="Times New Roman" w:cs="Times New Roman"/>
          <w:sz w:val="24"/>
          <w:szCs w:val="24"/>
          <w:lang w:val="en-US"/>
        </w:rPr>
        <w:t xml:space="preserve">and </w:t>
      </w:r>
      <w:r w:rsidR="00294C3B">
        <w:rPr>
          <w:rFonts w:ascii="Times New Roman" w:hAnsi="Times New Roman" w:cs="Times New Roman"/>
          <w:sz w:val="24"/>
          <w:szCs w:val="24"/>
          <w:lang w:val="en-US"/>
        </w:rPr>
        <w:t xml:space="preserve">do not have </w:t>
      </w:r>
      <w:r w:rsidR="000627C8">
        <w:rPr>
          <w:rFonts w:ascii="Times New Roman" w:hAnsi="Times New Roman" w:cs="Times New Roman"/>
          <w:sz w:val="24"/>
          <w:szCs w:val="24"/>
          <w:lang w:val="en-US"/>
        </w:rPr>
        <w:t>well-</w:t>
      </w:r>
      <w:r w:rsidR="003F7270" w:rsidRPr="008E2CB6">
        <w:rPr>
          <w:rFonts w:ascii="Times New Roman" w:hAnsi="Times New Roman" w:cs="Times New Roman"/>
          <w:sz w:val="24"/>
          <w:szCs w:val="24"/>
          <w:lang w:val="en-US"/>
        </w:rPr>
        <w:t xml:space="preserve">developed </w:t>
      </w:r>
      <w:r w:rsidR="00294C3B">
        <w:rPr>
          <w:rFonts w:ascii="Times New Roman" w:hAnsi="Times New Roman" w:cs="Times New Roman"/>
          <w:sz w:val="24"/>
          <w:szCs w:val="24"/>
          <w:lang w:val="en-US"/>
        </w:rPr>
        <w:t xml:space="preserve">sequence </w:t>
      </w:r>
      <w:r w:rsidR="003F7270" w:rsidRPr="008E2CB6">
        <w:rPr>
          <w:rFonts w:ascii="Times New Roman" w:hAnsi="Times New Roman" w:cs="Times New Roman"/>
          <w:sz w:val="24"/>
          <w:szCs w:val="24"/>
          <w:lang w:val="en-US"/>
        </w:rPr>
        <w:t>reference databases</w:t>
      </w:r>
      <w:r w:rsidR="00C36EB0" w:rsidRPr="00C36EB0">
        <w:rPr>
          <w:rFonts w:ascii="Times New Roman" w:hAnsi="Times New Roman" w:cs="Times New Roman"/>
          <w:sz w:val="24"/>
          <w:szCs w:val="24"/>
          <w:vertAlign w:val="superscript"/>
          <w:lang w:val="en-US"/>
        </w:rPr>
        <w:t>25</w:t>
      </w:r>
      <w:r w:rsidR="003F7270" w:rsidRPr="008E2CB6">
        <w:rPr>
          <w:rFonts w:ascii="Times New Roman" w:hAnsi="Times New Roman" w:cs="Times New Roman"/>
          <w:sz w:val="24"/>
          <w:szCs w:val="24"/>
          <w:lang w:val="en-US"/>
        </w:rPr>
        <w:t xml:space="preserve">. Another solution </w:t>
      </w:r>
      <w:r w:rsidR="00C64C9D">
        <w:rPr>
          <w:rFonts w:ascii="Times New Roman" w:hAnsi="Times New Roman" w:cs="Times New Roman"/>
          <w:sz w:val="24"/>
          <w:szCs w:val="24"/>
          <w:lang w:val="en-US"/>
        </w:rPr>
        <w:t>is</w:t>
      </w:r>
      <w:r w:rsidR="003C726B">
        <w:rPr>
          <w:rFonts w:ascii="Times New Roman" w:hAnsi="Times New Roman" w:cs="Times New Roman"/>
          <w:sz w:val="24"/>
          <w:szCs w:val="24"/>
          <w:lang w:val="en-US"/>
        </w:rPr>
        <w:t xml:space="preserve"> the use of </w:t>
      </w:r>
      <w:r w:rsidR="003F7270" w:rsidRPr="008E2CB6">
        <w:rPr>
          <w:rFonts w:ascii="Times New Roman" w:hAnsi="Times New Roman" w:cs="Times New Roman"/>
          <w:sz w:val="24"/>
          <w:szCs w:val="24"/>
          <w:lang w:val="en-US"/>
        </w:rPr>
        <w:t xml:space="preserve">degenerate </w:t>
      </w:r>
      <w:r w:rsidR="000E1F06" w:rsidRPr="008E2CB6">
        <w:rPr>
          <w:rFonts w:ascii="Times New Roman" w:hAnsi="Times New Roman" w:cs="Times New Roman"/>
          <w:sz w:val="24"/>
          <w:szCs w:val="24"/>
          <w:lang w:val="en-US"/>
        </w:rPr>
        <w:t>COI</w:t>
      </w:r>
      <w:r w:rsidR="003F7270" w:rsidRPr="008E2CB6">
        <w:rPr>
          <w:rFonts w:ascii="Times New Roman" w:hAnsi="Times New Roman" w:cs="Times New Roman"/>
          <w:sz w:val="24"/>
          <w:szCs w:val="24"/>
          <w:lang w:val="en-US"/>
        </w:rPr>
        <w:t xml:space="preserve"> primers, which </w:t>
      </w:r>
      <w:r w:rsidR="00677641" w:rsidRPr="008E2CB6">
        <w:rPr>
          <w:rFonts w:ascii="Times New Roman" w:hAnsi="Times New Roman" w:cs="Times New Roman"/>
          <w:sz w:val="24"/>
          <w:szCs w:val="24"/>
          <w:lang w:val="en-US"/>
        </w:rPr>
        <w:t xml:space="preserve">mitigate PCR bias and </w:t>
      </w:r>
      <w:r w:rsidR="003F7270" w:rsidRPr="008E2CB6">
        <w:rPr>
          <w:rFonts w:ascii="Times New Roman" w:hAnsi="Times New Roman" w:cs="Times New Roman"/>
          <w:sz w:val="24"/>
          <w:szCs w:val="24"/>
          <w:lang w:val="en-US"/>
        </w:rPr>
        <w:t xml:space="preserve">allow </w:t>
      </w:r>
      <w:r w:rsidR="00677641" w:rsidRPr="008E2CB6">
        <w:rPr>
          <w:rFonts w:ascii="Times New Roman" w:hAnsi="Times New Roman" w:cs="Times New Roman"/>
          <w:sz w:val="24"/>
          <w:szCs w:val="24"/>
          <w:lang w:val="en-US"/>
        </w:rPr>
        <w:t xml:space="preserve">amplification </w:t>
      </w:r>
      <w:r w:rsidR="003C726B">
        <w:rPr>
          <w:rFonts w:ascii="Times New Roman" w:hAnsi="Times New Roman" w:cs="Times New Roman"/>
          <w:sz w:val="24"/>
          <w:szCs w:val="24"/>
          <w:lang w:val="en-US"/>
        </w:rPr>
        <w:t>across a</w:t>
      </w:r>
      <w:r w:rsidR="00677641" w:rsidRPr="008E2CB6">
        <w:rPr>
          <w:rFonts w:ascii="Times New Roman" w:hAnsi="Times New Roman" w:cs="Times New Roman"/>
          <w:sz w:val="24"/>
          <w:szCs w:val="24"/>
          <w:lang w:val="en-US"/>
        </w:rPr>
        <w:t xml:space="preserve"> broader taxonomic </w:t>
      </w:r>
      <w:r w:rsidR="00F62E94" w:rsidRPr="008E2CB6">
        <w:rPr>
          <w:rFonts w:ascii="Times New Roman" w:hAnsi="Times New Roman" w:cs="Times New Roman"/>
          <w:sz w:val="24"/>
          <w:szCs w:val="24"/>
          <w:lang w:val="en-US"/>
        </w:rPr>
        <w:t>range</w:t>
      </w:r>
      <w:r w:rsidR="00C43425" w:rsidRPr="00C43425">
        <w:rPr>
          <w:rFonts w:ascii="Times New Roman" w:hAnsi="Times New Roman" w:cs="Times New Roman"/>
          <w:sz w:val="24"/>
          <w:szCs w:val="24"/>
          <w:vertAlign w:val="superscript"/>
          <w:lang w:val="en-US"/>
        </w:rPr>
        <w:t>26</w:t>
      </w:r>
      <w:r w:rsidR="003C726B">
        <w:rPr>
          <w:rFonts w:ascii="Times New Roman" w:hAnsi="Times New Roman" w:cs="Times New Roman"/>
          <w:sz w:val="24"/>
          <w:szCs w:val="24"/>
          <w:lang w:val="en-US"/>
        </w:rPr>
        <w:t>,</w:t>
      </w:r>
      <w:r w:rsidR="000E09BC">
        <w:rPr>
          <w:rFonts w:ascii="Times New Roman" w:hAnsi="Times New Roman" w:cs="Times New Roman"/>
          <w:sz w:val="24"/>
          <w:szCs w:val="24"/>
          <w:lang w:val="en-US"/>
        </w:rPr>
        <w:t xml:space="preserve"> or </w:t>
      </w:r>
      <w:r w:rsidR="003C726B">
        <w:rPr>
          <w:rFonts w:ascii="Times New Roman" w:hAnsi="Times New Roman" w:cs="Times New Roman"/>
          <w:sz w:val="24"/>
          <w:szCs w:val="24"/>
          <w:lang w:val="en-US"/>
        </w:rPr>
        <w:t xml:space="preserve">the </w:t>
      </w:r>
      <w:r w:rsidR="00CB6639">
        <w:rPr>
          <w:rFonts w:ascii="Times New Roman" w:hAnsi="Times New Roman" w:cs="Times New Roman"/>
          <w:sz w:val="24"/>
          <w:szCs w:val="24"/>
          <w:lang w:val="en-US"/>
        </w:rPr>
        <w:t>design</w:t>
      </w:r>
      <w:r w:rsidR="003C726B">
        <w:rPr>
          <w:rFonts w:ascii="Times New Roman" w:hAnsi="Times New Roman" w:cs="Times New Roman"/>
          <w:sz w:val="24"/>
          <w:szCs w:val="24"/>
          <w:lang w:val="en-US"/>
        </w:rPr>
        <w:t xml:space="preserve"> of</w:t>
      </w:r>
      <w:r w:rsidR="000E09BC">
        <w:rPr>
          <w:rFonts w:ascii="Times New Roman" w:hAnsi="Times New Roman" w:cs="Times New Roman"/>
          <w:sz w:val="24"/>
          <w:szCs w:val="24"/>
          <w:lang w:val="en-US"/>
        </w:rPr>
        <w:t xml:space="preserve"> taxon specific primers</w:t>
      </w:r>
      <w:r w:rsidR="00F62E94" w:rsidRPr="008E2CB6">
        <w:rPr>
          <w:rFonts w:ascii="Times New Roman" w:hAnsi="Times New Roman" w:cs="Times New Roman"/>
          <w:sz w:val="24"/>
          <w:szCs w:val="24"/>
          <w:lang w:val="en-US"/>
        </w:rPr>
        <w:t>.</w:t>
      </w:r>
      <w:r w:rsidR="00677641" w:rsidRPr="008E2CB6">
        <w:rPr>
          <w:rFonts w:ascii="Times New Roman" w:hAnsi="Times New Roman" w:cs="Times New Roman"/>
          <w:sz w:val="24"/>
          <w:szCs w:val="24"/>
          <w:lang w:val="en-US"/>
        </w:rPr>
        <w:t xml:space="preserve"> </w:t>
      </w:r>
      <w:r w:rsidR="00433CBA">
        <w:rPr>
          <w:rFonts w:ascii="Times New Roman" w:hAnsi="Times New Roman" w:cs="Times New Roman"/>
          <w:sz w:val="24"/>
          <w:szCs w:val="24"/>
          <w:lang w:val="en-US"/>
        </w:rPr>
        <w:t xml:space="preserve">However, factors like GC content and </w:t>
      </w:r>
      <w:proofErr w:type="spellStart"/>
      <w:r w:rsidR="00433CBA">
        <w:rPr>
          <w:rFonts w:ascii="Times New Roman" w:hAnsi="Times New Roman" w:cs="Times New Roman"/>
          <w:sz w:val="24"/>
          <w:szCs w:val="24"/>
          <w:lang w:val="en-US"/>
        </w:rPr>
        <w:t>amplicon</w:t>
      </w:r>
      <w:proofErr w:type="spellEnd"/>
      <w:r w:rsidR="00433CBA">
        <w:rPr>
          <w:rFonts w:ascii="Times New Roman" w:hAnsi="Times New Roman" w:cs="Times New Roman"/>
          <w:sz w:val="24"/>
          <w:szCs w:val="24"/>
          <w:lang w:val="en-US"/>
        </w:rPr>
        <w:t xml:space="preserve"> length variation </w:t>
      </w:r>
      <w:r w:rsidR="00595941">
        <w:rPr>
          <w:rFonts w:ascii="Times New Roman" w:hAnsi="Times New Roman" w:cs="Times New Roman"/>
          <w:sz w:val="24"/>
          <w:szCs w:val="24"/>
          <w:lang w:val="en-US"/>
        </w:rPr>
        <w:t>will</w:t>
      </w:r>
      <w:r w:rsidR="00433CBA">
        <w:rPr>
          <w:rFonts w:ascii="Times New Roman" w:hAnsi="Times New Roman" w:cs="Times New Roman"/>
          <w:sz w:val="24"/>
          <w:szCs w:val="24"/>
          <w:lang w:val="en-US"/>
        </w:rPr>
        <w:t xml:space="preserve"> affect amplification irrespective o</w:t>
      </w:r>
      <w:r w:rsidR="00652AA2">
        <w:rPr>
          <w:rFonts w:ascii="Times New Roman" w:hAnsi="Times New Roman" w:cs="Times New Roman"/>
          <w:sz w:val="24"/>
          <w:szCs w:val="24"/>
          <w:lang w:val="en-US"/>
        </w:rPr>
        <w:t xml:space="preserve">f primer sequence conservation. </w:t>
      </w:r>
      <w:r w:rsidR="00C028B4">
        <w:rPr>
          <w:rFonts w:ascii="Times New Roman" w:hAnsi="Times New Roman" w:cs="Times New Roman"/>
          <w:sz w:val="24"/>
          <w:szCs w:val="24"/>
          <w:lang w:val="en-US"/>
        </w:rPr>
        <w:t xml:space="preserve">Thus, alternative approaches suggested to mitigate PCR bias include the </w:t>
      </w:r>
      <w:r w:rsidR="00A70691">
        <w:rPr>
          <w:rFonts w:ascii="Times New Roman" w:hAnsi="Times New Roman" w:cs="Times New Roman"/>
          <w:sz w:val="24"/>
          <w:szCs w:val="24"/>
          <w:lang w:val="en-US"/>
        </w:rPr>
        <w:t xml:space="preserve">increase </w:t>
      </w:r>
      <w:r w:rsidR="00C028B4">
        <w:rPr>
          <w:rFonts w:ascii="Times New Roman" w:hAnsi="Times New Roman" w:cs="Times New Roman"/>
          <w:sz w:val="24"/>
          <w:szCs w:val="24"/>
          <w:lang w:val="en-US"/>
        </w:rPr>
        <w:t xml:space="preserve">of </w:t>
      </w:r>
      <w:r w:rsidR="00C028B4" w:rsidRPr="0005638A">
        <w:rPr>
          <w:rFonts w:ascii="Times New Roman" w:hAnsi="Times New Roman" w:cs="Times New Roman"/>
          <w:sz w:val="24"/>
          <w:szCs w:val="24"/>
          <w:lang w:val="en-US"/>
        </w:rPr>
        <w:t xml:space="preserve">DNA template </w:t>
      </w:r>
      <w:r w:rsidR="00A70691" w:rsidRPr="0005638A">
        <w:rPr>
          <w:rFonts w:ascii="Times New Roman" w:hAnsi="Times New Roman" w:cs="Times New Roman"/>
          <w:sz w:val="24"/>
          <w:szCs w:val="24"/>
          <w:lang w:val="en-US"/>
        </w:rPr>
        <w:t xml:space="preserve">concentrations </w:t>
      </w:r>
      <w:r w:rsidR="00C026E6">
        <w:rPr>
          <w:rFonts w:ascii="Times New Roman" w:hAnsi="Times New Roman" w:cs="Times New Roman"/>
          <w:sz w:val="24"/>
          <w:szCs w:val="24"/>
          <w:lang w:val="en-US"/>
        </w:rPr>
        <w:t>or reduction of</w:t>
      </w:r>
      <w:r w:rsidR="00C43425">
        <w:rPr>
          <w:rFonts w:ascii="Times New Roman" w:hAnsi="Times New Roman" w:cs="Times New Roman"/>
          <w:sz w:val="24"/>
          <w:szCs w:val="24"/>
          <w:lang w:val="en-US"/>
        </w:rPr>
        <w:t xml:space="preserve"> cycle numbers during PCR</w:t>
      </w:r>
      <w:r w:rsidR="00C43425" w:rsidRPr="00C43425">
        <w:rPr>
          <w:rFonts w:ascii="Times New Roman" w:hAnsi="Times New Roman" w:cs="Times New Roman"/>
          <w:sz w:val="24"/>
          <w:szCs w:val="24"/>
          <w:vertAlign w:val="superscript"/>
          <w:lang w:val="en-US"/>
        </w:rPr>
        <w:t>27</w:t>
      </w:r>
      <w:r w:rsidR="00A70691" w:rsidRPr="0005638A">
        <w:rPr>
          <w:rFonts w:ascii="Times New Roman" w:hAnsi="Times New Roman" w:cs="Times New Roman"/>
          <w:sz w:val="24"/>
          <w:szCs w:val="24"/>
          <w:lang w:val="en-US"/>
        </w:rPr>
        <w:t>.</w:t>
      </w:r>
      <w:r w:rsidR="00A70691" w:rsidRPr="00C038A2">
        <w:rPr>
          <w:rFonts w:ascii="Times New Roman" w:hAnsi="Times New Roman" w:cs="Times New Roman"/>
          <w:sz w:val="24"/>
          <w:szCs w:val="24"/>
          <w:lang w:val="en-US"/>
        </w:rPr>
        <w:t xml:space="preserve"> </w:t>
      </w:r>
      <w:r w:rsidR="00C028B4">
        <w:rPr>
          <w:rFonts w:ascii="Times New Roman" w:hAnsi="Times New Roman" w:cs="Times New Roman"/>
          <w:sz w:val="24"/>
          <w:szCs w:val="24"/>
          <w:lang w:val="en-US"/>
        </w:rPr>
        <w:t xml:space="preserve">As </w:t>
      </w:r>
      <w:r w:rsidR="00A70691" w:rsidRPr="008E2CB6">
        <w:rPr>
          <w:rFonts w:ascii="Times New Roman" w:hAnsi="Times New Roman" w:cs="Times New Roman"/>
          <w:sz w:val="24"/>
          <w:szCs w:val="24"/>
          <w:lang w:val="en-US"/>
        </w:rPr>
        <w:t xml:space="preserve">PCR exponentially amplifies DNA templates, </w:t>
      </w:r>
      <w:r w:rsidR="00A70691">
        <w:rPr>
          <w:rFonts w:ascii="Times New Roman" w:hAnsi="Times New Roman" w:cs="Times New Roman"/>
          <w:sz w:val="24"/>
          <w:szCs w:val="24"/>
          <w:lang w:val="en-US"/>
        </w:rPr>
        <w:t xml:space="preserve">amplification </w:t>
      </w:r>
      <w:r w:rsidR="00A70691" w:rsidRPr="008E2CB6">
        <w:rPr>
          <w:rFonts w:ascii="Times New Roman" w:hAnsi="Times New Roman" w:cs="Times New Roman"/>
          <w:sz w:val="24"/>
          <w:szCs w:val="24"/>
          <w:lang w:val="en-US"/>
        </w:rPr>
        <w:t xml:space="preserve">bias should significantly increase with the number of PCR cycles. </w:t>
      </w:r>
      <w:r w:rsidR="00A70691">
        <w:rPr>
          <w:rFonts w:ascii="Times New Roman" w:hAnsi="Times New Roman" w:cs="Times New Roman"/>
          <w:sz w:val="24"/>
          <w:szCs w:val="24"/>
          <w:lang w:val="en-US"/>
        </w:rPr>
        <w:t>Reducing the</w:t>
      </w:r>
      <w:r w:rsidR="00A70691" w:rsidRPr="008E2CB6">
        <w:rPr>
          <w:rFonts w:ascii="Times New Roman" w:hAnsi="Times New Roman" w:cs="Times New Roman"/>
          <w:sz w:val="24"/>
          <w:szCs w:val="24"/>
          <w:lang w:val="en-US"/>
        </w:rPr>
        <w:t xml:space="preserve"> number of PCR cycles should mitigate </w:t>
      </w:r>
      <w:r w:rsidR="00A70691">
        <w:rPr>
          <w:rFonts w:ascii="Times New Roman" w:hAnsi="Times New Roman" w:cs="Times New Roman"/>
          <w:sz w:val="24"/>
          <w:szCs w:val="24"/>
          <w:lang w:val="en-US"/>
        </w:rPr>
        <w:t xml:space="preserve">bias </w:t>
      </w:r>
      <w:r w:rsidR="00A70691" w:rsidRPr="008E2CB6">
        <w:rPr>
          <w:rFonts w:ascii="Times New Roman" w:hAnsi="Times New Roman" w:cs="Times New Roman"/>
          <w:sz w:val="24"/>
          <w:szCs w:val="24"/>
          <w:lang w:val="en-US"/>
        </w:rPr>
        <w:t xml:space="preserve">and allow for a more </w:t>
      </w:r>
      <w:r w:rsidR="00A70691" w:rsidRPr="0005638A">
        <w:rPr>
          <w:rFonts w:ascii="Times New Roman" w:hAnsi="Times New Roman" w:cs="Times New Roman"/>
          <w:sz w:val="24"/>
          <w:szCs w:val="24"/>
          <w:lang w:val="en-US"/>
        </w:rPr>
        <w:t xml:space="preserve">accurate correlation of input DNA </w:t>
      </w:r>
      <w:r w:rsidR="00A70691">
        <w:rPr>
          <w:rFonts w:ascii="Times New Roman" w:hAnsi="Times New Roman" w:cs="Times New Roman"/>
          <w:sz w:val="24"/>
          <w:szCs w:val="24"/>
          <w:lang w:val="en-US"/>
        </w:rPr>
        <w:t>to</w:t>
      </w:r>
      <w:r w:rsidR="00C43425">
        <w:rPr>
          <w:rFonts w:ascii="Times New Roman" w:hAnsi="Times New Roman" w:cs="Times New Roman"/>
          <w:sz w:val="24"/>
          <w:szCs w:val="24"/>
          <w:lang w:val="en-US"/>
        </w:rPr>
        <w:t xml:space="preserve"> recovered reads</w:t>
      </w:r>
      <w:r w:rsidR="00C43425" w:rsidRPr="00C43425">
        <w:rPr>
          <w:rFonts w:ascii="Times New Roman" w:hAnsi="Times New Roman" w:cs="Times New Roman"/>
          <w:sz w:val="24"/>
          <w:szCs w:val="24"/>
          <w:vertAlign w:val="superscript"/>
          <w:lang w:val="en-US"/>
        </w:rPr>
        <w:t>15</w:t>
      </w:r>
      <w:r w:rsidR="00A70691" w:rsidRPr="0005638A">
        <w:rPr>
          <w:rFonts w:ascii="Times New Roman" w:hAnsi="Times New Roman" w:cs="Times New Roman"/>
          <w:sz w:val="24"/>
          <w:szCs w:val="24"/>
          <w:lang w:val="en-US"/>
        </w:rPr>
        <w:t xml:space="preserve">. </w:t>
      </w:r>
      <w:r w:rsidR="00AE482F" w:rsidRPr="008E2CB6">
        <w:rPr>
          <w:rFonts w:ascii="Times New Roman" w:hAnsi="Times New Roman" w:cs="Times New Roman"/>
          <w:sz w:val="24"/>
          <w:szCs w:val="24"/>
          <w:lang w:val="en-US"/>
        </w:rPr>
        <w:t>PCR</w:t>
      </w:r>
      <w:r w:rsidR="00212CEC">
        <w:rPr>
          <w:rFonts w:ascii="Times New Roman" w:hAnsi="Times New Roman" w:cs="Times New Roman"/>
          <w:sz w:val="24"/>
          <w:szCs w:val="24"/>
          <w:lang w:val="en-US"/>
        </w:rPr>
        <w:t>-</w:t>
      </w:r>
      <w:r w:rsidR="00AE482F" w:rsidRPr="008E2CB6">
        <w:rPr>
          <w:rFonts w:ascii="Times New Roman" w:hAnsi="Times New Roman" w:cs="Times New Roman"/>
          <w:sz w:val="24"/>
          <w:szCs w:val="24"/>
          <w:lang w:val="en-US"/>
        </w:rPr>
        <w:t>free approaches</w:t>
      </w:r>
      <w:r w:rsidR="003F7270" w:rsidRPr="008E2CB6">
        <w:rPr>
          <w:rFonts w:ascii="Times New Roman" w:hAnsi="Times New Roman" w:cs="Times New Roman"/>
          <w:sz w:val="24"/>
          <w:szCs w:val="24"/>
          <w:lang w:val="en-US"/>
        </w:rPr>
        <w:t xml:space="preserve"> </w:t>
      </w:r>
      <w:r w:rsidR="008336CC" w:rsidRPr="008E2CB6">
        <w:rPr>
          <w:rFonts w:ascii="Times New Roman" w:hAnsi="Times New Roman" w:cs="Times New Roman"/>
          <w:sz w:val="24"/>
          <w:szCs w:val="24"/>
          <w:lang w:val="en-US"/>
        </w:rPr>
        <w:t xml:space="preserve">have </w:t>
      </w:r>
      <w:r w:rsidR="00A759EB">
        <w:rPr>
          <w:rFonts w:ascii="Times New Roman" w:hAnsi="Times New Roman" w:cs="Times New Roman"/>
          <w:sz w:val="24"/>
          <w:szCs w:val="24"/>
          <w:lang w:val="en-US"/>
        </w:rPr>
        <w:t>also</w:t>
      </w:r>
      <w:r w:rsidR="004B76C0">
        <w:rPr>
          <w:rFonts w:ascii="Times New Roman" w:hAnsi="Times New Roman" w:cs="Times New Roman"/>
          <w:sz w:val="24"/>
          <w:szCs w:val="24"/>
          <w:lang w:val="en-US"/>
        </w:rPr>
        <w:t xml:space="preserve"> </w:t>
      </w:r>
      <w:r w:rsidR="008336CC" w:rsidRPr="008E2CB6">
        <w:rPr>
          <w:rFonts w:ascii="Times New Roman" w:hAnsi="Times New Roman" w:cs="Times New Roman"/>
          <w:sz w:val="24"/>
          <w:szCs w:val="24"/>
          <w:lang w:val="en-US"/>
        </w:rPr>
        <w:t>been suggested</w:t>
      </w:r>
      <w:r w:rsidR="00A759EB">
        <w:rPr>
          <w:rFonts w:ascii="Times New Roman" w:hAnsi="Times New Roman" w:cs="Times New Roman"/>
          <w:sz w:val="24"/>
          <w:szCs w:val="24"/>
          <w:lang w:val="en-US"/>
        </w:rPr>
        <w:t xml:space="preserve"> to exclude amplification bias</w:t>
      </w:r>
      <w:r w:rsidR="008336CC" w:rsidRPr="008E2CB6">
        <w:rPr>
          <w:rFonts w:ascii="Times New Roman" w:hAnsi="Times New Roman" w:cs="Times New Roman"/>
          <w:sz w:val="24"/>
          <w:szCs w:val="24"/>
          <w:lang w:val="en-US"/>
        </w:rPr>
        <w:t xml:space="preserve">. The direct sequencing of genomic DNA </w:t>
      </w:r>
      <w:r w:rsidR="0004135E">
        <w:rPr>
          <w:rFonts w:ascii="Times New Roman" w:hAnsi="Times New Roman" w:cs="Times New Roman"/>
          <w:sz w:val="24"/>
          <w:szCs w:val="24"/>
          <w:lang w:val="en-US"/>
        </w:rPr>
        <w:t xml:space="preserve">or sequence capture of barcodes </w:t>
      </w:r>
      <w:r w:rsidR="00C60C3C">
        <w:rPr>
          <w:rFonts w:ascii="Times New Roman" w:hAnsi="Times New Roman" w:cs="Times New Roman"/>
          <w:sz w:val="24"/>
          <w:szCs w:val="24"/>
          <w:lang w:val="en-US"/>
        </w:rPr>
        <w:t xml:space="preserve">does not require a </w:t>
      </w:r>
      <w:r w:rsidR="001D4EAF">
        <w:rPr>
          <w:rFonts w:ascii="Times New Roman" w:hAnsi="Times New Roman" w:cs="Times New Roman"/>
          <w:sz w:val="24"/>
          <w:szCs w:val="24"/>
          <w:lang w:val="en-US"/>
        </w:rPr>
        <w:t xml:space="preserve">PCR amplification </w:t>
      </w:r>
      <w:r w:rsidR="00C60C3C">
        <w:rPr>
          <w:rFonts w:ascii="Times New Roman" w:hAnsi="Times New Roman" w:cs="Times New Roman"/>
          <w:sz w:val="24"/>
          <w:szCs w:val="24"/>
          <w:lang w:val="en-US"/>
        </w:rPr>
        <w:t xml:space="preserve">stage </w:t>
      </w:r>
      <w:r w:rsidR="001D4EAF">
        <w:rPr>
          <w:rFonts w:ascii="Times New Roman" w:hAnsi="Times New Roman" w:cs="Times New Roman"/>
          <w:sz w:val="24"/>
          <w:szCs w:val="24"/>
          <w:lang w:val="en-US"/>
        </w:rPr>
        <w:t xml:space="preserve">and is </w:t>
      </w:r>
      <w:r w:rsidR="00C60C3C">
        <w:rPr>
          <w:rFonts w:ascii="Times New Roman" w:hAnsi="Times New Roman" w:cs="Times New Roman"/>
          <w:sz w:val="24"/>
          <w:szCs w:val="24"/>
          <w:lang w:val="en-US"/>
        </w:rPr>
        <w:t xml:space="preserve">hence </w:t>
      </w:r>
      <w:r w:rsidR="004B76C0">
        <w:rPr>
          <w:rFonts w:ascii="Times New Roman" w:hAnsi="Times New Roman" w:cs="Times New Roman"/>
          <w:sz w:val="24"/>
          <w:szCs w:val="24"/>
          <w:lang w:val="en-US"/>
        </w:rPr>
        <w:t xml:space="preserve">assumed to </w:t>
      </w:r>
      <w:r w:rsidR="00FB5188" w:rsidRPr="008E2CB6">
        <w:rPr>
          <w:rFonts w:ascii="Times New Roman" w:hAnsi="Times New Roman" w:cs="Times New Roman"/>
          <w:sz w:val="24"/>
          <w:szCs w:val="24"/>
          <w:lang w:val="en-US"/>
        </w:rPr>
        <w:t xml:space="preserve">provide </w:t>
      </w:r>
      <w:r w:rsidR="0055125F" w:rsidRPr="008E2CB6">
        <w:rPr>
          <w:rFonts w:ascii="Times New Roman" w:hAnsi="Times New Roman" w:cs="Times New Roman"/>
          <w:sz w:val="24"/>
          <w:szCs w:val="24"/>
          <w:lang w:val="en-US"/>
        </w:rPr>
        <w:t xml:space="preserve">more </w:t>
      </w:r>
      <w:r w:rsidR="00FB5188" w:rsidRPr="008E2CB6">
        <w:rPr>
          <w:rFonts w:ascii="Times New Roman" w:hAnsi="Times New Roman" w:cs="Times New Roman"/>
          <w:sz w:val="24"/>
          <w:szCs w:val="24"/>
          <w:lang w:val="en-US"/>
        </w:rPr>
        <w:t>accurate predictions of abundance</w:t>
      </w:r>
      <w:r w:rsidR="00C43425" w:rsidRPr="00C43425">
        <w:rPr>
          <w:rFonts w:ascii="Times New Roman" w:hAnsi="Times New Roman" w:cs="Times New Roman"/>
          <w:sz w:val="24"/>
          <w:szCs w:val="24"/>
          <w:vertAlign w:val="superscript"/>
          <w:lang w:val="en-US"/>
        </w:rPr>
        <w:t>28,29,30</w:t>
      </w:r>
      <w:r w:rsidR="00FB5188" w:rsidRPr="008E2CB6">
        <w:rPr>
          <w:rFonts w:ascii="Times New Roman" w:hAnsi="Times New Roman" w:cs="Times New Roman"/>
          <w:sz w:val="24"/>
          <w:szCs w:val="24"/>
          <w:lang w:val="en-US"/>
        </w:rPr>
        <w:t xml:space="preserve">. </w:t>
      </w:r>
      <w:r w:rsidR="00C60C3C">
        <w:rPr>
          <w:rFonts w:ascii="Times New Roman" w:hAnsi="Times New Roman" w:cs="Times New Roman"/>
          <w:sz w:val="24"/>
          <w:szCs w:val="24"/>
          <w:lang w:val="en-US"/>
        </w:rPr>
        <w:t xml:space="preserve">However, such </w:t>
      </w:r>
      <w:r w:rsidR="000E1F06" w:rsidRPr="008E2CB6">
        <w:rPr>
          <w:rFonts w:ascii="Times New Roman" w:hAnsi="Times New Roman" w:cs="Times New Roman"/>
          <w:sz w:val="24"/>
          <w:szCs w:val="24"/>
          <w:lang w:val="en-US"/>
        </w:rPr>
        <w:t>PCR</w:t>
      </w:r>
      <w:r w:rsidR="00212CEC">
        <w:rPr>
          <w:rFonts w:ascii="Times New Roman" w:hAnsi="Times New Roman" w:cs="Times New Roman"/>
          <w:sz w:val="24"/>
          <w:szCs w:val="24"/>
          <w:lang w:val="en-US"/>
        </w:rPr>
        <w:t>-</w:t>
      </w:r>
      <w:r w:rsidR="00FB5188" w:rsidRPr="008E2CB6">
        <w:rPr>
          <w:rFonts w:ascii="Times New Roman" w:hAnsi="Times New Roman" w:cs="Times New Roman"/>
          <w:sz w:val="24"/>
          <w:szCs w:val="24"/>
          <w:lang w:val="en-US"/>
        </w:rPr>
        <w:t>free methods come with a considerable increase in workload and processing cost</w:t>
      </w:r>
      <w:r w:rsidR="003C726B">
        <w:rPr>
          <w:rFonts w:ascii="Times New Roman" w:hAnsi="Times New Roman" w:cs="Times New Roman"/>
          <w:sz w:val="24"/>
          <w:szCs w:val="24"/>
          <w:lang w:val="en-US"/>
        </w:rPr>
        <w:t xml:space="preserve"> (</w:t>
      </w:r>
      <w:r w:rsidR="00FB5188" w:rsidRPr="008E2CB6">
        <w:rPr>
          <w:rFonts w:ascii="Times New Roman" w:hAnsi="Times New Roman" w:cs="Times New Roman"/>
          <w:sz w:val="24"/>
          <w:szCs w:val="24"/>
          <w:lang w:val="en-US"/>
        </w:rPr>
        <w:t>e.g. for enrichment an</w:t>
      </w:r>
      <w:r w:rsidR="00FB5188" w:rsidRPr="001918DE">
        <w:rPr>
          <w:rFonts w:ascii="Times New Roman" w:hAnsi="Times New Roman" w:cs="Times New Roman"/>
          <w:sz w:val="24"/>
          <w:szCs w:val="24"/>
          <w:lang w:val="en-US"/>
        </w:rPr>
        <w:t>d library preparation</w:t>
      </w:r>
      <w:r w:rsidR="003C726B" w:rsidRPr="001918DE">
        <w:rPr>
          <w:rFonts w:ascii="Times New Roman" w:hAnsi="Times New Roman" w:cs="Times New Roman"/>
          <w:sz w:val="24"/>
          <w:szCs w:val="24"/>
          <w:lang w:val="en-US"/>
        </w:rPr>
        <w:t>)</w:t>
      </w:r>
      <w:r w:rsidR="00C60C3C">
        <w:rPr>
          <w:rFonts w:ascii="Times New Roman" w:hAnsi="Times New Roman" w:cs="Times New Roman"/>
          <w:sz w:val="24"/>
          <w:szCs w:val="24"/>
          <w:lang w:val="en-US"/>
        </w:rPr>
        <w:t>, a</w:t>
      </w:r>
      <w:r w:rsidR="001918DE">
        <w:rPr>
          <w:rFonts w:ascii="Times New Roman" w:hAnsi="Times New Roman" w:cs="Times New Roman"/>
          <w:sz w:val="24"/>
          <w:szCs w:val="24"/>
          <w:lang w:val="en-US"/>
        </w:rPr>
        <w:t>nd w</w:t>
      </w:r>
      <w:r w:rsidR="008336CC" w:rsidRPr="001918DE">
        <w:rPr>
          <w:rFonts w:ascii="Times New Roman" w:hAnsi="Times New Roman" w:cs="Times New Roman"/>
          <w:sz w:val="24"/>
          <w:szCs w:val="24"/>
          <w:lang w:val="en-US"/>
        </w:rPr>
        <w:t xml:space="preserve">hile they mitigate </w:t>
      </w:r>
      <w:r w:rsidR="00190DD3" w:rsidRPr="001918DE">
        <w:rPr>
          <w:rFonts w:ascii="Times New Roman" w:hAnsi="Times New Roman" w:cs="Times New Roman"/>
          <w:sz w:val="24"/>
          <w:szCs w:val="24"/>
          <w:lang w:val="en-US"/>
        </w:rPr>
        <w:t>amplification</w:t>
      </w:r>
      <w:r w:rsidR="008336CC" w:rsidRPr="001918DE">
        <w:rPr>
          <w:rFonts w:ascii="Times New Roman" w:hAnsi="Times New Roman" w:cs="Times New Roman"/>
          <w:sz w:val="24"/>
          <w:szCs w:val="24"/>
          <w:lang w:val="en-US"/>
        </w:rPr>
        <w:t xml:space="preserve"> bias, they </w:t>
      </w:r>
      <w:r w:rsidR="000A51F9" w:rsidRPr="001918DE">
        <w:rPr>
          <w:rFonts w:ascii="Times New Roman" w:hAnsi="Times New Roman" w:cs="Times New Roman"/>
          <w:sz w:val="24"/>
          <w:szCs w:val="24"/>
          <w:lang w:val="en-US"/>
        </w:rPr>
        <w:t>are also</w:t>
      </w:r>
      <w:r w:rsidR="00212CB5" w:rsidRPr="001918DE">
        <w:rPr>
          <w:rFonts w:ascii="Times New Roman" w:hAnsi="Times New Roman" w:cs="Times New Roman"/>
          <w:sz w:val="24"/>
          <w:szCs w:val="24"/>
          <w:lang w:val="en-US"/>
        </w:rPr>
        <w:t xml:space="preserve"> sensitive to </w:t>
      </w:r>
      <w:r w:rsidR="001D10A7">
        <w:rPr>
          <w:rFonts w:ascii="Times New Roman" w:hAnsi="Times New Roman" w:cs="Times New Roman"/>
          <w:sz w:val="24"/>
          <w:szCs w:val="24"/>
          <w:lang w:val="en-US"/>
        </w:rPr>
        <w:t>CNV</w:t>
      </w:r>
      <w:r w:rsidR="00C60C3C">
        <w:rPr>
          <w:rFonts w:ascii="Times New Roman" w:hAnsi="Times New Roman" w:cs="Times New Roman"/>
          <w:sz w:val="24"/>
          <w:szCs w:val="24"/>
          <w:lang w:val="en-US"/>
        </w:rPr>
        <w:t xml:space="preserve"> in the target loci</w:t>
      </w:r>
      <w:r w:rsidR="001918DE" w:rsidRPr="001918DE">
        <w:rPr>
          <w:rFonts w:ascii="Times New Roman" w:hAnsi="Times New Roman" w:cs="Times New Roman"/>
          <w:sz w:val="24"/>
          <w:szCs w:val="24"/>
          <w:lang w:val="en-US"/>
        </w:rPr>
        <w:t>.</w:t>
      </w:r>
    </w:p>
    <w:p w14:paraId="1BDB92C2" w14:textId="13A43994" w:rsidR="008B381D" w:rsidRDefault="008718E3" w:rsidP="00015FCC">
      <w:pPr>
        <w:spacing w:line="480" w:lineRule="auto"/>
        <w:ind w:firstLine="708"/>
        <w:jc w:val="both"/>
        <w:rPr>
          <w:rFonts w:ascii="Times New Roman" w:hAnsi="Times New Roman" w:cs="Times New Roman"/>
          <w:sz w:val="24"/>
          <w:szCs w:val="24"/>
          <w:lang w:val="en-US"/>
        </w:rPr>
      </w:pPr>
      <w:r w:rsidRPr="00C038A2">
        <w:rPr>
          <w:rFonts w:ascii="Times New Roman" w:hAnsi="Times New Roman" w:cs="Times New Roman"/>
          <w:sz w:val="24"/>
          <w:szCs w:val="24"/>
          <w:lang w:val="en-US"/>
        </w:rPr>
        <w:t xml:space="preserve">Despite the </w:t>
      </w:r>
      <w:r w:rsidR="0012473E">
        <w:rPr>
          <w:rFonts w:ascii="Times New Roman" w:hAnsi="Times New Roman" w:cs="Times New Roman"/>
          <w:sz w:val="24"/>
          <w:szCs w:val="24"/>
          <w:lang w:val="en-US"/>
        </w:rPr>
        <w:t>evidence for strong PCR biases</w:t>
      </w:r>
      <w:r w:rsidR="00C038A2" w:rsidRPr="00C038A2">
        <w:rPr>
          <w:rFonts w:ascii="Times New Roman" w:hAnsi="Times New Roman" w:cs="Times New Roman"/>
          <w:sz w:val="24"/>
          <w:szCs w:val="24"/>
          <w:lang w:val="en-US"/>
        </w:rPr>
        <w:t xml:space="preserve"> </w:t>
      </w:r>
      <w:r w:rsidR="0058432E" w:rsidRPr="00C038A2">
        <w:rPr>
          <w:rFonts w:ascii="Times New Roman" w:hAnsi="Times New Roman" w:cs="Times New Roman"/>
          <w:sz w:val="24"/>
          <w:szCs w:val="24"/>
          <w:lang w:val="en-US"/>
        </w:rPr>
        <w:t>outlined above</w:t>
      </w:r>
      <w:r w:rsidR="00F62E94" w:rsidRPr="00C038A2">
        <w:rPr>
          <w:rFonts w:ascii="Times New Roman" w:hAnsi="Times New Roman" w:cs="Times New Roman"/>
          <w:sz w:val="24"/>
          <w:szCs w:val="24"/>
          <w:lang w:val="en-US"/>
        </w:rPr>
        <w:t xml:space="preserve">, </w:t>
      </w:r>
      <w:r w:rsidR="00C038A2">
        <w:rPr>
          <w:rFonts w:ascii="Times New Roman" w:hAnsi="Times New Roman" w:cs="Times New Roman"/>
          <w:sz w:val="24"/>
          <w:szCs w:val="24"/>
          <w:lang w:val="en-US"/>
        </w:rPr>
        <w:t xml:space="preserve">we can </w:t>
      </w:r>
      <w:r w:rsidR="00C60C3C">
        <w:rPr>
          <w:rFonts w:ascii="Times New Roman" w:hAnsi="Times New Roman" w:cs="Times New Roman"/>
          <w:sz w:val="24"/>
          <w:szCs w:val="24"/>
          <w:lang w:val="en-US"/>
        </w:rPr>
        <w:t>capitalize on</w:t>
      </w:r>
      <w:r w:rsidR="00C038A2" w:rsidRPr="00C038A2">
        <w:rPr>
          <w:rFonts w:ascii="Times New Roman" w:hAnsi="Times New Roman" w:cs="Times New Roman"/>
          <w:sz w:val="24"/>
          <w:szCs w:val="24"/>
          <w:lang w:val="en-US"/>
        </w:rPr>
        <w:t xml:space="preserve"> known elements of </w:t>
      </w:r>
      <w:r w:rsidR="00F62E94" w:rsidRPr="00C038A2">
        <w:rPr>
          <w:rFonts w:ascii="Times New Roman" w:hAnsi="Times New Roman" w:cs="Times New Roman"/>
          <w:sz w:val="24"/>
          <w:szCs w:val="24"/>
          <w:lang w:val="en-US"/>
        </w:rPr>
        <w:t xml:space="preserve">PCR </w:t>
      </w:r>
      <w:r w:rsidR="002D5ED8" w:rsidRPr="00C038A2">
        <w:rPr>
          <w:rFonts w:ascii="Times New Roman" w:hAnsi="Times New Roman" w:cs="Times New Roman"/>
          <w:sz w:val="24"/>
          <w:szCs w:val="24"/>
          <w:lang w:val="en-US"/>
        </w:rPr>
        <w:t>predictability</w:t>
      </w:r>
      <w:r w:rsidR="00F62E94" w:rsidRPr="00C038A2">
        <w:rPr>
          <w:rFonts w:ascii="Times New Roman" w:hAnsi="Times New Roman" w:cs="Times New Roman"/>
          <w:sz w:val="24"/>
          <w:szCs w:val="24"/>
          <w:lang w:val="en-US"/>
        </w:rPr>
        <w:t xml:space="preserve"> </w:t>
      </w:r>
      <w:r w:rsidR="006B52FE" w:rsidRPr="00C038A2">
        <w:rPr>
          <w:rFonts w:ascii="Times New Roman" w:hAnsi="Times New Roman" w:cs="Times New Roman"/>
          <w:sz w:val="24"/>
          <w:szCs w:val="24"/>
          <w:lang w:val="en-US"/>
        </w:rPr>
        <w:t>and accura</w:t>
      </w:r>
      <w:r w:rsidR="00C038A2" w:rsidRPr="00C038A2">
        <w:rPr>
          <w:rFonts w:ascii="Times New Roman" w:hAnsi="Times New Roman" w:cs="Times New Roman"/>
          <w:sz w:val="24"/>
          <w:szCs w:val="24"/>
          <w:lang w:val="en-US"/>
        </w:rPr>
        <w:t xml:space="preserve">cy, </w:t>
      </w:r>
      <w:r w:rsidR="00A65CD8">
        <w:rPr>
          <w:rFonts w:ascii="Times New Roman" w:hAnsi="Times New Roman" w:cs="Times New Roman"/>
          <w:sz w:val="24"/>
          <w:szCs w:val="24"/>
          <w:lang w:val="en-US"/>
        </w:rPr>
        <w:t>such as those shown through</w:t>
      </w:r>
      <w:r w:rsidR="00F62E94" w:rsidRPr="00C038A2">
        <w:rPr>
          <w:rFonts w:ascii="Times New Roman" w:hAnsi="Times New Roman" w:cs="Times New Roman"/>
          <w:sz w:val="24"/>
          <w:szCs w:val="24"/>
          <w:lang w:val="en-US"/>
        </w:rPr>
        <w:t xml:space="preserve"> applications </w:t>
      </w:r>
      <w:r w:rsidR="00A65CD8">
        <w:rPr>
          <w:rFonts w:ascii="Times New Roman" w:hAnsi="Times New Roman" w:cs="Times New Roman"/>
          <w:sz w:val="24"/>
          <w:szCs w:val="24"/>
          <w:lang w:val="en-US"/>
        </w:rPr>
        <w:t>of</w:t>
      </w:r>
      <w:r w:rsidR="00C038A2" w:rsidRPr="00C038A2">
        <w:rPr>
          <w:rFonts w:ascii="Times New Roman" w:hAnsi="Times New Roman" w:cs="Times New Roman"/>
          <w:sz w:val="24"/>
          <w:szCs w:val="24"/>
          <w:lang w:val="en-US"/>
        </w:rPr>
        <w:t xml:space="preserve"> </w:t>
      </w:r>
      <w:r w:rsidR="00F62E94" w:rsidRPr="00C038A2">
        <w:rPr>
          <w:rFonts w:ascii="Times New Roman" w:hAnsi="Times New Roman" w:cs="Times New Roman"/>
          <w:sz w:val="24"/>
          <w:szCs w:val="24"/>
          <w:lang w:val="en-US"/>
        </w:rPr>
        <w:t>quantitative PCR</w:t>
      </w:r>
      <w:r w:rsidR="001F498E" w:rsidRPr="001F498E">
        <w:rPr>
          <w:rFonts w:ascii="Times New Roman" w:hAnsi="Times New Roman" w:cs="Times New Roman"/>
          <w:sz w:val="24"/>
          <w:szCs w:val="24"/>
          <w:vertAlign w:val="superscript"/>
          <w:lang w:val="en-US"/>
        </w:rPr>
        <w:t>31</w:t>
      </w:r>
      <w:r w:rsidR="009F42E1" w:rsidRPr="00C038A2">
        <w:rPr>
          <w:rFonts w:ascii="Times New Roman" w:hAnsi="Times New Roman" w:cs="Times New Roman"/>
          <w:sz w:val="24"/>
          <w:szCs w:val="24"/>
          <w:lang w:val="en-US"/>
        </w:rPr>
        <w:t>.</w:t>
      </w:r>
      <w:r w:rsidR="00F62E94" w:rsidRPr="00C038A2">
        <w:rPr>
          <w:rFonts w:ascii="Times New Roman" w:hAnsi="Times New Roman" w:cs="Times New Roman"/>
          <w:sz w:val="24"/>
          <w:szCs w:val="24"/>
          <w:lang w:val="en-US"/>
        </w:rPr>
        <w:t xml:space="preserve"> </w:t>
      </w:r>
      <w:r w:rsidR="00C60C3C">
        <w:rPr>
          <w:rFonts w:ascii="Times New Roman" w:hAnsi="Times New Roman" w:cs="Times New Roman"/>
          <w:sz w:val="24"/>
          <w:szCs w:val="24"/>
          <w:lang w:val="en-US"/>
        </w:rPr>
        <w:t>For example, t</w:t>
      </w:r>
      <w:r w:rsidR="00C60C3C" w:rsidRPr="00C038A2">
        <w:rPr>
          <w:rFonts w:ascii="Times New Roman" w:hAnsi="Times New Roman" w:cs="Times New Roman"/>
          <w:sz w:val="24"/>
          <w:szCs w:val="24"/>
          <w:lang w:val="en-US"/>
        </w:rPr>
        <w:t xml:space="preserve">he </w:t>
      </w:r>
      <w:r w:rsidR="009F42E1" w:rsidRPr="00C038A2">
        <w:rPr>
          <w:rFonts w:ascii="Times New Roman" w:hAnsi="Times New Roman" w:cs="Times New Roman"/>
          <w:sz w:val="24"/>
          <w:szCs w:val="24"/>
          <w:lang w:val="en-US"/>
        </w:rPr>
        <w:t xml:space="preserve">proportion of input DNA </w:t>
      </w:r>
      <w:r w:rsidR="00B6049D" w:rsidRPr="00C038A2">
        <w:rPr>
          <w:rFonts w:ascii="Times New Roman" w:hAnsi="Times New Roman" w:cs="Times New Roman"/>
          <w:sz w:val="24"/>
          <w:szCs w:val="24"/>
          <w:lang w:val="en-US"/>
        </w:rPr>
        <w:t xml:space="preserve">of a taxon in a community </w:t>
      </w:r>
      <w:r w:rsidR="009F42E1" w:rsidRPr="00C038A2">
        <w:rPr>
          <w:rFonts w:ascii="Times New Roman" w:hAnsi="Times New Roman" w:cs="Times New Roman"/>
          <w:sz w:val="24"/>
          <w:szCs w:val="24"/>
          <w:lang w:val="en-US"/>
        </w:rPr>
        <w:t xml:space="preserve">should be tightly correlated to the proportion of </w:t>
      </w:r>
      <w:r w:rsidR="00202312" w:rsidRPr="00C038A2">
        <w:rPr>
          <w:rFonts w:ascii="Times New Roman" w:hAnsi="Times New Roman" w:cs="Times New Roman"/>
          <w:sz w:val="24"/>
          <w:szCs w:val="24"/>
          <w:lang w:val="en-US"/>
        </w:rPr>
        <w:t>rec</w:t>
      </w:r>
      <w:r w:rsidR="00DF142F" w:rsidRPr="00C038A2">
        <w:rPr>
          <w:rFonts w:ascii="Times New Roman" w:hAnsi="Times New Roman" w:cs="Times New Roman"/>
          <w:sz w:val="24"/>
          <w:szCs w:val="24"/>
          <w:lang w:val="en-US"/>
        </w:rPr>
        <w:t>overed reads</w:t>
      </w:r>
      <w:r w:rsidR="001152EA" w:rsidRPr="00C038A2">
        <w:rPr>
          <w:rFonts w:ascii="Times New Roman" w:hAnsi="Times New Roman" w:cs="Times New Roman"/>
          <w:sz w:val="24"/>
          <w:szCs w:val="24"/>
          <w:lang w:val="en-US"/>
        </w:rPr>
        <w:t xml:space="preserve"> of that taxon</w:t>
      </w:r>
      <w:r w:rsidR="00C60C3C">
        <w:rPr>
          <w:rFonts w:ascii="Times New Roman" w:hAnsi="Times New Roman" w:cs="Times New Roman"/>
          <w:sz w:val="24"/>
          <w:szCs w:val="24"/>
          <w:lang w:val="en-US"/>
        </w:rPr>
        <w:t>, and a</w:t>
      </w:r>
      <w:r w:rsidR="00190DD3" w:rsidRPr="00A65CD8">
        <w:rPr>
          <w:rFonts w:ascii="Times New Roman" w:hAnsi="Times New Roman" w:cs="Times New Roman"/>
          <w:sz w:val="24"/>
          <w:szCs w:val="24"/>
          <w:lang w:val="en-US"/>
        </w:rPr>
        <w:t>mplification</w:t>
      </w:r>
      <w:r w:rsidR="00045744" w:rsidRPr="00A65CD8">
        <w:rPr>
          <w:rFonts w:ascii="Times New Roman" w:hAnsi="Times New Roman" w:cs="Times New Roman"/>
          <w:sz w:val="24"/>
          <w:szCs w:val="24"/>
          <w:lang w:val="en-US"/>
        </w:rPr>
        <w:t xml:space="preserve"> bias</w:t>
      </w:r>
      <w:r w:rsidR="00202312" w:rsidRPr="00A65CD8">
        <w:rPr>
          <w:rFonts w:ascii="Times New Roman" w:hAnsi="Times New Roman" w:cs="Times New Roman"/>
          <w:sz w:val="24"/>
          <w:szCs w:val="24"/>
          <w:lang w:val="en-US"/>
        </w:rPr>
        <w:t xml:space="preserve"> </w:t>
      </w:r>
      <w:r w:rsidR="00045744" w:rsidRPr="00A65CD8">
        <w:rPr>
          <w:rFonts w:ascii="Times New Roman" w:hAnsi="Times New Roman" w:cs="Times New Roman"/>
          <w:sz w:val="24"/>
          <w:szCs w:val="24"/>
          <w:lang w:val="en-US"/>
        </w:rPr>
        <w:t xml:space="preserve">or </w:t>
      </w:r>
      <w:r w:rsidR="001B7A0E" w:rsidRPr="00A65CD8">
        <w:rPr>
          <w:rFonts w:ascii="Times New Roman" w:hAnsi="Times New Roman" w:cs="Times New Roman"/>
          <w:sz w:val="24"/>
          <w:szCs w:val="24"/>
          <w:lang w:val="en-US"/>
        </w:rPr>
        <w:t xml:space="preserve">CNVs </w:t>
      </w:r>
      <w:r w:rsidR="00202312" w:rsidRPr="00A65CD8">
        <w:rPr>
          <w:rFonts w:ascii="Times New Roman" w:hAnsi="Times New Roman" w:cs="Times New Roman"/>
          <w:sz w:val="24"/>
          <w:szCs w:val="24"/>
          <w:lang w:val="en-US"/>
        </w:rPr>
        <w:t xml:space="preserve">should </w:t>
      </w:r>
      <w:r w:rsidR="00E75C60" w:rsidRPr="00A65CD8">
        <w:rPr>
          <w:rFonts w:ascii="Times New Roman" w:hAnsi="Times New Roman" w:cs="Times New Roman"/>
          <w:sz w:val="24"/>
          <w:szCs w:val="24"/>
          <w:lang w:val="en-US"/>
        </w:rPr>
        <w:t>only</w:t>
      </w:r>
      <w:r w:rsidR="00202312" w:rsidRPr="00A65CD8">
        <w:rPr>
          <w:rFonts w:ascii="Times New Roman" w:hAnsi="Times New Roman" w:cs="Times New Roman"/>
          <w:sz w:val="24"/>
          <w:szCs w:val="24"/>
          <w:lang w:val="en-US"/>
        </w:rPr>
        <w:t xml:space="preserve"> affect the slope of </w:t>
      </w:r>
      <w:r w:rsidR="00736E85" w:rsidRPr="00A65CD8">
        <w:rPr>
          <w:rFonts w:ascii="Times New Roman" w:hAnsi="Times New Roman" w:cs="Times New Roman"/>
          <w:sz w:val="24"/>
          <w:szCs w:val="24"/>
          <w:lang w:val="en-US"/>
        </w:rPr>
        <w:t>th</w:t>
      </w:r>
      <w:r w:rsidR="00616B87" w:rsidRPr="00A65CD8">
        <w:rPr>
          <w:rFonts w:ascii="Times New Roman" w:hAnsi="Times New Roman" w:cs="Times New Roman"/>
          <w:sz w:val="24"/>
          <w:szCs w:val="24"/>
          <w:lang w:val="en-US"/>
        </w:rPr>
        <w:t>is</w:t>
      </w:r>
      <w:r w:rsidR="00736E85" w:rsidRPr="00A65CD8">
        <w:rPr>
          <w:rFonts w:ascii="Times New Roman" w:hAnsi="Times New Roman" w:cs="Times New Roman"/>
          <w:sz w:val="24"/>
          <w:szCs w:val="24"/>
          <w:lang w:val="en-US"/>
        </w:rPr>
        <w:t xml:space="preserve"> </w:t>
      </w:r>
      <w:r w:rsidR="00723719" w:rsidRPr="00A65CD8">
        <w:rPr>
          <w:rFonts w:ascii="Times New Roman" w:hAnsi="Times New Roman" w:cs="Times New Roman"/>
          <w:sz w:val="24"/>
          <w:szCs w:val="24"/>
          <w:lang w:val="en-US"/>
        </w:rPr>
        <w:t>correlation</w:t>
      </w:r>
      <w:r w:rsidR="00202312" w:rsidRPr="00A65CD8">
        <w:rPr>
          <w:rFonts w:ascii="Times New Roman" w:hAnsi="Times New Roman" w:cs="Times New Roman"/>
          <w:sz w:val="24"/>
          <w:szCs w:val="24"/>
          <w:lang w:val="en-US"/>
        </w:rPr>
        <w:t xml:space="preserve">. </w:t>
      </w:r>
      <w:r w:rsidR="00D15B2A">
        <w:rPr>
          <w:rFonts w:ascii="Times New Roman" w:hAnsi="Times New Roman" w:cs="Times New Roman"/>
          <w:sz w:val="24"/>
          <w:szCs w:val="24"/>
          <w:lang w:val="en-US"/>
        </w:rPr>
        <w:t xml:space="preserve">Recent research </w:t>
      </w:r>
      <w:r w:rsidR="00C60C3C">
        <w:rPr>
          <w:rFonts w:ascii="Times New Roman" w:hAnsi="Times New Roman" w:cs="Times New Roman"/>
          <w:sz w:val="24"/>
          <w:szCs w:val="24"/>
          <w:lang w:val="en-US"/>
        </w:rPr>
        <w:lastRenderedPageBreak/>
        <w:t>ha</w:t>
      </w:r>
      <w:ins w:id="12" w:author="Andy Rominger" w:date="2017-08-04T13:18:00Z">
        <w:r w:rsidR="00E129F5">
          <w:rPr>
            <w:rFonts w:ascii="Times New Roman" w:hAnsi="Times New Roman" w:cs="Times New Roman"/>
            <w:sz w:val="24"/>
            <w:szCs w:val="24"/>
            <w:lang w:val="en-US"/>
          </w:rPr>
          <w:t>s</w:t>
        </w:r>
      </w:ins>
      <w:del w:id="13" w:author="Andy Rominger" w:date="2017-08-04T13:18:00Z">
        <w:r w:rsidR="00C60C3C" w:rsidDel="00E129F5">
          <w:rPr>
            <w:rFonts w:ascii="Times New Roman" w:hAnsi="Times New Roman" w:cs="Times New Roman"/>
            <w:sz w:val="24"/>
            <w:szCs w:val="24"/>
            <w:lang w:val="en-US"/>
          </w:rPr>
          <w:delText>ve</w:delText>
        </w:r>
      </w:del>
      <w:r w:rsidR="00C60C3C">
        <w:rPr>
          <w:rFonts w:ascii="Times New Roman" w:hAnsi="Times New Roman" w:cs="Times New Roman"/>
          <w:sz w:val="24"/>
          <w:szCs w:val="24"/>
          <w:lang w:val="en-US"/>
        </w:rPr>
        <w:t xml:space="preserve"> shown </w:t>
      </w:r>
      <w:r w:rsidR="00D15B2A">
        <w:rPr>
          <w:rFonts w:ascii="Times New Roman" w:hAnsi="Times New Roman" w:cs="Times New Roman"/>
          <w:sz w:val="24"/>
          <w:szCs w:val="24"/>
          <w:lang w:val="en-US"/>
        </w:rPr>
        <w:t xml:space="preserve">that read abundance correction could help </w:t>
      </w:r>
      <w:r w:rsidR="00C60C3C">
        <w:rPr>
          <w:rFonts w:ascii="Times New Roman" w:hAnsi="Times New Roman" w:cs="Times New Roman"/>
          <w:sz w:val="24"/>
          <w:szCs w:val="24"/>
          <w:lang w:val="en-US"/>
        </w:rPr>
        <w:t xml:space="preserve">in the prediction of </w:t>
      </w:r>
      <w:r w:rsidR="00D15B2A">
        <w:rPr>
          <w:rFonts w:ascii="Times New Roman" w:hAnsi="Times New Roman" w:cs="Times New Roman"/>
          <w:sz w:val="24"/>
          <w:szCs w:val="24"/>
          <w:lang w:val="en-US"/>
        </w:rPr>
        <w:t>species abundances from sequencing data</w:t>
      </w:r>
      <w:r w:rsidR="001F498E" w:rsidRPr="001F498E">
        <w:rPr>
          <w:rFonts w:ascii="Times New Roman" w:hAnsi="Times New Roman" w:cs="Times New Roman"/>
          <w:sz w:val="24"/>
          <w:szCs w:val="24"/>
          <w:vertAlign w:val="superscript"/>
          <w:lang w:val="en-US"/>
        </w:rPr>
        <w:t>13,17,32,33</w:t>
      </w:r>
      <w:r w:rsidR="00723719" w:rsidRPr="0005638A">
        <w:rPr>
          <w:rFonts w:ascii="Times New Roman" w:hAnsi="Times New Roman" w:cs="Times New Roman"/>
          <w:sz w:val="24"/>
          <w:szCs w:val="24"/>
          <w:lang w:val="en-US"/>
        </w:rPr>
        <w:t xml:space="preserve">. </w:t>
      </w:r>
      <w:r w:rsidR="00A332D6">
        <w:rPr>
          <w:rFonts w:ascii="Times New Roman" w:hAnsi="Times New Roman" w:cs="Times New Roman"/>
          <w:sz w:val="24"/>
          <w:szCs w:val="24"/>
          <w:lang w:val="en-US"/>
        </w:rPr>
        <w:t>Since</w:t>
      </w:r>
      <w:r w:rsidR="00DD0F90" w:rsidRPr="0005638A">
        <w:rPr>
          <w:rFonts w:ascii="Times New Roman" w:hAnsi="Times New Roman" w:cs="Times New Roman"/>
          <w:sz w:val="24"/>
          <w:szCs w:val="24"/>
          <w:lang w:val="en-US"/>
        </w:rPr>
        <w:t xml:space="preserve"> </w:t>
      </w:r>
      <w:r w:rsidR="00E578CC" w:rsidRPr="0005638A">
        <w:rPr>
          <w:rFonts w:ascii="Times New Roman" w:hAnsi="Times New Roman" w:cs="Times New Roman"/>
          <w:sz w:val="24"/>
          <w:szCs w:val="24"/>
          <w:lang w:val="en-US"/>
        </w:rPr>
        <w:t>PCR</w:t>
      </w:r>
      <w:r w:rsidR="0037042A" w:rsidRPr="008E2CB6">
        <w:rPr>
          <w:rFonts w:ascii="Times New Roman" w:hAnsi="Times New Roman" w:cs="Times New Roman"/>
          <w:sz w:val="24"/>
          <w:szCs w:val="24"/>
          <w:lang w:val="en-US"/>
        </w:rPr>
        <w:t xml:space="preserve"> bias is </w:t>
      </w:r>
      <w:r w:rsidR="00DD0F90" w:rsidRPr="008E2CB6">
        <w:rPr>
          <w:rFonts w:ascii="Times New Roman" w:hAnsi="Times New Roman" w:cs="Times New Roman"/>
          <w:sz w:val="24"/>
          <w:szCs w:val="24"/>
          <w:lang w:val="en-US"/>
        </w:rPr>
        <w:t xml:space="preserve">induced by sequence </w:t>
      </w:r>
      <w:r w:rsidR="00F03E78">
        <w:rPr>
          <w:rFonts w:ascii="Times New Roman" w:hAnsi="Times New Roman" w:cs="Times New Roman"/>
          <w:sz w:val="24"/>
          <w:szCs w:val="24"/>
          <w:lang w:val="en-US"/>
        </w:rPr>
        <w:t>composition</w:t>
      </w:r>
      <w:r w:rsidR="00DD0F90" w:rsidRPr="008E2CB6">
        <w:rPr>
          <w:rFonts w:ascii="Times New Roman" w:hAnsi="Times New Roman" w:cs="Times New Roman"/>
          <w:sz w:val="24"/>
          <w:szCs w:val="24"/>
          <w:lang w:val="en-US"/>
        </w:rPr>
        <w:t>,</w:t>
      </w:r>
      <w:r w:rsidR="00E578CC" w:rsidRPr="008E2CB6">
        <w:rPr>
          <w:rFonts w:ascii="Times New Roman" w:hAnsi="Times New Roman" w:cs="Times New Roman"/>
          <w:sz w:val="24"/>
          <w:szCs w:val="24"/>
          <w:lang w:val="en-US"/>
        </w:rPr>
        <w:t xml:space="preserve"> </w:t>
      </w:r>
      <w:r w:rsidR="0037042A" w:rsidRPr="008E2CB6">
        <w:rPr>
          <w:rFonts w:ascii="Times New Roman" w:hAnsi="Times New Roman" w:cs="Times New Roman"/>
          <w:sz w:val="24"/>
          <w:szCs w:val="24"/>
          <w:lang w:val="en-US"/>
        </w:rPr>
        <w:t>it should be similar in c</w:t>
      </w:r>
      <w:r w:rsidR="00202312" w:rsidRPr="008E2CB6">
        <w:rPr>
          <w:rFonts w:ascii="Times New Roman" w:hAnsi="Times New Roman" w:cs="Times New Roman"/>
          <w:sz w:val="24"/>
          <w:szCs w:val="24"/>
          <w:lang w:val="en-US"/>
        </w:rPr>
        <w:t>lose</w:t>
      </w:r>
      <w:r w:rsidR="00736E85">
        <w:rPr>
          <w:rFonts w:ascii="Times New Roman" w:hAnsi="Times New Roman" w:cs="Times New Roman"/>
          <w:sz w:val="24"/>
          <w:szCs w:val="24"/>
          <w:lang w:val="en-US"/>
        </w:rPr>
        <w:t>ly</w:t>
      </w:r>
      <w:r w:rsidR="00202312" w:rsidRPr="008E2CB6">
        <w:rPr>
          <w:rFonts w:ascii="Times New Roman" w:hAnsi="Times New Roman" w:cs="Times New Roman"/>
          <w:sz w:val="24"/>
          <w:szCs w:val="24"/>
          <w:lang w:val="en-US"/>
        </w:rPr>
        <w:t xml:space="preserve"> rela</w:t>
      </w:r>
      <w:r w:rsidR="0037042A" w:rsidRPr="008E2CB6">
        <w:rPr>
          <w:rFonts w:ascii="Times New Roman" w:hAnsi="Times New Roman" w:cs="Times New Roman"/>
          <w:sz w:val="24"/>
          <w:szCs w:val="24"/>
          <w:lang w:val="en-US"/>
        </w:rPr>
        <w:t>ted taxonomic groups</w:t>
      </w:r>
      <w:r w:rsidR="00723719" w:rsidRPr="008E2CB6">
        <w:rPr>
          <w:rFonts w:ascii="Times New Roman" w:hAnsi="Times New Roman" w:cs="Times New Roman"/>
          <w:sz w:val="24"/>
          <w:szCs w:val="24"/>
          <w:lang w:val="en-US"/>
        </w:rPr>
        <w:t>,</w:t>
      </w:r>
      <w:r w:rsidR="001F498E">
        <w:rPr>
          <w:rFonts w:ascii="Times New Roman" w:hAnsi="Times New Roman" w:cs="Times New Roman"/>
          <w:sz w:val="24"/>
          <w:szCs w:val="24"/>
          <w:lang w:val="en-US"/>
        </w:rPr>
        <w:t xml:space="preserve"> as has been shown in bacteria</w:t>
      </w:r>
      <w:r w:rsidR="001F498E" w:rsidRPr="001F498E">
        <w:rPr>
          <w:rFonts w:ascii="Times New Roman" w:hAnsi="Times New Roman" w:cs="Times New Roman"/>
          <w:sz w:val="24"/>
          <w:szCs w:val="24"/>
          <w:vertAlign w:val="superscript"/>
          <w:lang w:val="en-US"/>
        </w:rPr>
        <w:t>13,34</w:t>
      </w:r>
      <w:r w:rsidR="0037042A" w:rsidRPr="008E2CB6">
        <w:rPr>
          <w:rFonts w:ascii="Times New Roman" w:hAnsi="Times New Roman" w:cs="Times New Roman"/>
          <w:sz w:val="24"/>
          <w:szCs w:val="24"/>
          <w:lang w:val="en-US"/>
        </w:rPr>
        <w:t>.</w:t>
      </w:r>
      <w:r w:rsidR="00202312" w:rsidRPr="008E2CB6">
        <w:rPr>
          <w:rFonts w:ascii="Times New Roman" w:hAnsi="Times New Roman" w:cs="Times New Roman"/>
          <w:sz w:val="24"/>
          <w:szCs w:val="24"/>
          <w:lang w:val="en-US"/>
        </w:rPr>
        <w:t xml:space="preserve"> Henc</w:t>
      </w:r>
      <w:r w:rsidR="009435B4" w:rsidRPr="008E2CB6">
        <w:rPr>
          <w:rFonts w:ascii="Times New Roman" w:hAnsi="Times New Roman" w:cs="Times New Roman"/>
          <w:sz w:val="24"/>
          <w:szCs w:val="24"/>
          <w:lang w:val="en-US"/>
        </w:rPr>
        <w:t>e,</w:t>
      </w:r>
      <w:r w:rsidR="002856A9" w:rsidRPr="008E2CB6">
        <w:rPr>
          <w:rFonts w:ascii="Times New Roman" w:hAnsi="Times New Roman" w:cs="Times New Roman"/>
          <w:sz w:val="24"/>
          <w:szCs w:val="24"/>
          <w:lang w:val="en-US"/>
        </w:rPr>
        <w:t xml:space="preserve"> </w:t>
      </w:r>
      <w:r w:rsidR="00DD0F90" w:rsidRPr="008E2CB6">
        <w:rPr>
          <w:rFonts w:ascii="Times New Roman" w:hAnsi="Times New Roman" w:cs="Times New Roman"/>
          <w:sz w:val="24"/>
          <w:szCs w:val="24"/>
          <w:lang w:val="en-US"/>
        </w:rPr>
        <w:t>similar</w:t>
      </w:r>
      <w:r w:rsidR="008740D8" w:rsidRPr="008E2CB6">
        <w:rPr>
          <w:rFonts w:ascii="Times New Roman" w:hAnsi="Times New Roman" w:cs="Times New Roman"/>
          <w:sz w:val="24"/>
          <w:szCs w:val="24"/>
          <w:lang w:val="en-US"/>
        </w:rPr>
        <w:t xml:space="preserve"> </w:t>
      </w:r>
      <w:r w:rsidR="00202312" w:rsidRPr="008E2CB6">
        <w:rPr>
          <w:rFonts w:ascii="Times New Roman" w:hAnsi="Times New Roman" w:cs="Times New Roman"/>
          <w:sz w:val="24"/>
          <w:szCs w:val="24"/>
          <w:lang w:val="en-US"/>
        </w:rPr>
        <w:t>c</w:t>
      </w:r>
      <w:r w:rsidR="002856A9" w:rsidRPr="008E2CB6">
        <w:rPr>
          <w:rFonts w:ascii="Times New Roman" w:hAnsi="Times New Roman" w:cs="Times New Roman"/>
          <w:sz w:val="24"/>
          <w:szCs w:val="24"/>
          <w:lang w:val="en-US"/>
        </w:rPr>
        <w:t xml:space="preserve">orrection </w:t>
      </w:r>
      <w:r w:rsidR="00D91E6C">
        <w:rPr>
          <w:rFonts w:ascii="Times New Roman" w:hAnsi="Times New Roman" w:cs="Times New Roman"/>
          <w:sz w:val="24"/>
          <w:szCs w:val="24"/>
          <w:lang w:val="en-US"/>
        </w:rPr>
        <w:t>factors</w:t>
      </w:r>
      <w:r w:rsidR="00202312" w:rsidRPr="008E2CB6">
        <w:rPr>
          <w:rFonts w:ascii="Times New Roman" w:hAnsi="Times New Roman" w:cs="Times New Roman"/>
          <w:sz w:val="24"/>
          <w:szCs w:val="24"/>
          <w:lang w:val="en-US"/>
        </w:rPr>
        <w:t xml:space="preserve"> could possibly be </w:t>
      </w:r>
      <w:r w:rsidR="009435B4" w:rsidRPr="008E2CB6">
        <w:rPr>
          <w:rFonts w:ascii="Times New Roman" w:hAnsi="Times New Roman" w:cs="Times New Roman"/>
          <w:sz w:val="24"/>
          <w:szCs w:val="24"/>
          <w:lang w:val="en-US"/>
        </w:rPr>
        <w:t xml:space="preserve">derived for </w:t>
      </w:r>
      <w:r w:rsidR="00464B03">
        <w:rPr>
          <w:rFonts w:ascii="Times New Roman" w:hAnsi="Times New Roman" w:cs="Times New Roman"/>
          <w:sz w:val="24"/>
          <w:szCs w:val="24"/>
          <w:lang w:val="en-US"/>
        </w:rPr>
        <w:t xml:space="preserve">closely </w:t>
      </w:r>
      <w:r w:rsidR="009435B4" w:rsidRPr="008E2CB6">
        <w:rPr>
          <w:rFonts w:ascii="Times New Roman" w:hAnsi="Times New Roman" w:cs="Times New Roman"/>
          <w:sz w:val="24"/>
          <w:szCs w:val="24"/>
          <w:lang w:val="en-US"/>
        </w:rPr>
        <w:t>related taxa</w:t>
      </w:r>
      <w:r w:rsidR="00A332D6">
        <w:rPr>
          <w:rFonts w:ascii="Times New Roman" w:hAnsi="Times New Roman" w:cs="Times New Roman"/>
          <w:sz w:val="24"/>
          <w:szCs w:val="24"/>
          <w:lang w:val="en-US"/>
        </w:rPr>
        <w:t>,</w:t>
      </w:r>
      <w:r w:rsidR="009435B4" w:rsidRPr="008E2CB6">
        <w:rPr>
          <w:rFonts w:ascii="Times New Roman" w:hAnsi="Times New Roman" w:cs="Times New Roman"/>
          <w:sz w:val="24"/>
          <w:szCs w:val="24"/>
          <w:lang w:val="en-US"/>
        </w:rPr>
        <w:t xml:space="preserve"> allowing for community level abundance estimates</w:t>
      </w:r>
      <w:r w:rsidR="00464B03">
        <w:rPr>
          <w:rFonts w:ascii="Times New Roman" w:hAnsi="Times New Roman" w:cs="Times New Roman"/>
          <w:sz w:val="24"/>
          <w:szCs w:val="24"/>
          <w:lang w:val="en-US"/>
        </w:rPr>
        <w:t xml:space="preserve"> without </w:t>
      </w:r>
      <w:r w:rsidR="00C60C3C">
        <w:rPr>
          <w:rFonts w:ascii="Times New Roman" w:hAnsi="Times New Roman" w:cs="Times New Roman"/>
          <w:sz w:val="24"/>
          <w:szCs w:val="24"/>
          <w:lang w:val="en-US"/>
        </w:rPr>
        <w:t xml:space="preserve">the need to </w:t>
      </w:r>
      <w:r w:rsidR="00880F0C">
        <w:rPr>
          <w:rFonts w:ascii="Times New Roman" w:hAnsi="Times New Roman" w:cs="Times New Roman"/>
          <w:sz w:val="24"/>
          <w:szCs w:val="24"/>
          <w:lang w:val="en-US"/>
        </w:rPr>
        <w:t>calibrat</w:t>
      </w:r>
      <w:r w:rsidR="00C60C3C">
        <w:rPr>
          <w:rFonts w:ascii="Times New Roman" w:hAnsi="Times New Roman" w:cs="Times New Roman"/>
          <w:sz w:val="24"/>
          <w:szCs w:val="24"/>
          <w:lang w:val="en-US"/>
        </w:rPr>
        <w:t>e</w:t>
      </w:r>
      <w:r w:rsidR="00880F0C">
        <w:rPr>
          <w:rFonts w:ascii="Times New Roman" w:hAnsi="Times New Roman" w:cs="Times New Roman"/>
          <w:sz w:val="24"/>
          <w:szCs w:val="24"/>
          <w:lang w:val="en-US"/>
        </w:rPr>
        <w:t xml:space="preserve"> </w:t>
      </w:r>
      <w:r w:rsidR="00C60C3C">
        <w:rPr>
          <w:rFonts w:ascii="Times New Roman" w:hAnsi="Times New Roman" w:cs="Times New Roman"/>
          <w:sz w:val="24"/>
          <w:szCs w:val="24"/>
          <w:lang w:val="en-US"/>
        </w:rPr>
        <w:t xml:space="preserve">a </w:t>
      </w:r>
      <w:r w:rsidR="00880F0C">
        <w:rPr>
          <w:rFonts w:ascii="Times New Roman" w:hAnsi="Times New Roman" w:cs="Times New Roman"/>
          <w:sz w:val="24"/>
          <w:szCs w:val="24"/>
          <w:lang w:val="en-US"/>
        </w:rPr>
        <w:t xml:space="preserve">correction model for </w:t>
      </w:r>
      <w:r w:rsidR="00C60C3C">
        <w:rPr>
          <w:rFonts w:ascii="Times New Roman" w:hAnsi="Times New Roman" w:cs="Times New Roman"/>
          <w:sz w:val="24"/>
          <w:szCs w:val="24"/>
          <w:lang w:val="en-US"/>
        </w:rPr>
        <w:t xml:space="preserve">every </w:t>
      </w:r>
      <w:r w:rsidR="00880F0C">
        <w:rPr>
          <w:rFonts w:ascii="Times New Roman" w:hAnsi="Times New Roman" w:cs="Times New Roman"/>
          <w:sz w:val="24"/>
          <w:szCs w:val="24"/>
          <w:lang w:val="en-US"/>
        </w:rPr>
        <w:t>taxon</w:t>
      </w:r>
      <w:r w:rsidR="00C60C3C">
        <w:rPr>
          <w:rFonts w:ascii="Times New Roman" w:hAnsi="Times New Roman" w:cs="Times New Roman"/>
          <w:sz w:val="24"/>
          <w:szCs w:val="24"/>
          <w:lang w:val="en-US"/>
        </w:rPr>
        <w:t xml:space="preserve"> in the community</w:t>
      </w:r>
      <w:r w:rsidR="009435B4" w:rsidRPr="008E2CB6">
        <w:rPr>
          <w:rFonts w:ascii="Times New Roman" w:hAnsi="Times New Roman" w:cs="Times New Roman"/>
          <w:sz w:val="24"/>
          <w:szCs w:val="24"/>
          <w:lang w:val="en-US"/>
        </w:rPr>
        <w:t>.</w:t>
      </w:r>
    </w:p>
    <w:p w14:paraId="3B6C3A96" w14:textId="0EF645DB" w:rsidR="003E0B9D" w:rsidRDefault="00960FA4" w:rsidP="00015FCC">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Considering </w:t>
      </w:r>
      <w:r w:rsidR="00E775F9">
        <w:rPr>
          <w:rFonts w:ascii="Times New Roman" w:hAnsi="Times New Roman" w:cs="Times New Roman"/>
          <w:sz w:val="24"/>
          <w:szCs w:val="24"/>
          <w:lang w:val="en-US"/>
        </w:rPr>
        <w:t>the afore-mentioned issues</w:t>
      </w:r>
      <w:r>
        <w:rPr>
          <w:rFonts w:ascii="Times New Roman" w:hAnsi="Times New Roman" w:cs="Times New Roman"/>
          <w:sz w:val="24"/>
          <w:szCs w:val="24"/>
          <w:lang w:val="en-US"/>
        </w:rPr>
        <w:t xml:space="preserve">, </w:t>
      </w:r>
      <w:r w:rsidR="00A65CD8">
        <w:rPr>
          <w:rFonts w:ascii="Times New Roman" w:hAnsi="Times New Roman" w:cs="Times New Roman"/>
          <w:sz w:val="24"/>
          <w:szCs w:val="24"/>
          <w:lang w:val="en-US"/>
        </w:rPr>
        <w:t>the current study examines the</w:t>
      </w:r>
      <w:r w:rsidRPr="008E2CB6">
        <w:rPr>
          <w:rFonts w:ascii="Times New Roman" w:hAnsi="Times New Roman" w:cs="Times New Roman"/>
          <w:sz w:val="24"/>
          <w:szCs w:val="24"/>
          <w:lang w:val="en-US"/>
        </w:rPr>
        <w:t xml:space="preserve"> </w:t>
      </w:r>
      <w:r>
        <w:rPr>
          <w:rFonts w:ascii="Times New Roman" w:hAnsi="Times New Roman" w:cs="Times New Roman"/>
          <w:sz w:val="24"/>
          <w:szCs w:val="24"/>
          <w:lang w:val="en-US"/>
        </w:rPr>
        <w:t>hypothes</w:t>
      </w:r>
      <w:r w:rsidR="00A65CD8">
        <w:rPr>
          <w:rFonts w:ascii="Times New Roman" w:hAnsi="Times New Roman" w:cs="Times New Roman"/>
          <w:sz w:val="24"/>
          <w:szCs w:val="24"/>
          <w:lang w:val="en-US"/>
        </w:rPr>
        <w:t>es</w:t>
      </w:r>
      <w:r>
        <w:rPr>
          <w:rFonts w:ascii="Times New Roman" w:hAnsi="Times New Roman" w:cs="Times New Roman"/>
          <w:sz w:val="24"/>
          <w:szCs w:val="24"/>
          <w:lang w:val="en-US"/>
        </w:rPr>
        <w:t xml:space="preserve"> that </w:t>
      </w:r>
      <w:r w:rsidR="00190DD3">
        <w:rPr>
          <w:rFonts w:ascii="Times New Roman" w:hAnsi="Times New Roman" w:cs="Times New Roman"/>
          <w:sz w:val="24"/>
          <w:szCs w:val="24"/>
          <w:lang w:val="en-US"/>
        </w:rPr>
        <w:t>PCR</w:t>
      </w:r>
      <w:r>
        <w:rPr>
          <w:rFonts w:ascii="Times New Roman" w:hAnsi="Times New Roman" w:cs="Times New Roman"/>
          <w:sz w:val="24"/>
          <w:szCs w:val="24"/>
          <w:lang w:val="en-US"/>
        </w:rPr>
        <w:t xml:space="preserve"> bias </w:t>
      </w:r>
      <w:r w:rsidR="00720814">
        <w:rPr>
          <w:rFonts w:ascii="Times New Roman" w:hAnsi="Times New Roman" w:cs="Times New Roman"/>
          <w:sz w:val="24"/>
          <w:szCs w:val="24"/>
          <w:lang w:val="en-US"/>
        </w:rPr>
        <w:t xml:space="preserve">in </w:t>
      </w:r>
      <w:proofErr w:type="spellStart"/>
      <w:r w:rsidR="00720814">
        <w:rPr>
          <w:rFonts w:ascii="Times New Roman" w:hAnsi="Times New Roman" w:cs="Times New Roman"/>
          <w:sz w:val="24"/>
          <w:szCs w:val="24"/>
          <w:lang w:val="en-US"/>
        </w:rPr>
        <w:t>amplicon</w:t>
      </w:r>
      <w:proofErr w:type="spellEnd"/>
      <w:r w:rsidR="00720814">
        <w:rPr>
          <w:rFonts w:ascii="Times New Roman" w:hAnsi="Times New Roman" w:cs="Times New Roman"/>
          <w:sz w:val="24"/>
          <w:szCs w:val="24"/>
          <w:lang w:val="en-US"/>
        </w:rPr>
        <w:t xml:space="preserve"> based </w:t>
      </w:r>
      <w:proofErr w:type="spellStart"/>
      <w:r w:rsidR="00720814">
        <w:rPr>
          <w:rFonts w:ascii="Times New Roman" w:hAnsi="Times New Roman" w:cs="Times New Roman"/>
          <w:sz w:val="24"/>
          <w:szCs w:val="24"/>
          <w:lang w:val="en-US"/>
        </w:rPr>
        <w:t>metabarcoding</w:t>
      </w:r>
      <w:proofErr w:type="spellEnd"/>
      <w:r w:rsidR="00720814">
        <w:rPr>
          <w:rFonts w:ascii="Times New Roman" w:hAnsi="Times New Roman" w:cs="Times New Roman"/>
          <w:sz w:val="24"/>
          <w:szCs w:val="24"/>
          <w:lang w:val="en-US"/>
        </w:rPr>
        <w:t xml:space="preserve"> </w:t>
      </w:r>
      <w:r w:rsidR="00682485">
        <w:rPr>
          <w:rFonts w:ascii="Times New Roman" w:hAnsi="Times New Roman" w:cs="Times New Roman"/>
          <w:sz w:val="24"/>
          <w:szCs w:val="24"/>
          <w:lang w:val="en-US"/>
        </w:rPr>
        <w:t>can</w:t>
      </w:r>
      <w:r>
        <w:rPr>
          <w:rFonts w:ascii="Times New Roman" w:hAnsi="Times New Roman" w:cs="Times New Roman"/>
          <w:sz w:val="24"/>
          <w:szCs w:val="24"/>
          <w:lang w:val="en-US"/>
        </w:rPr>
        <w:t xml:space="preserve"> be </w:t>
      </w:r>
      <w:r w:rsidR="00450EC6">
        <w:rPr>
          <w:rFonts w:ascii="Times New Roman" w:hAnsi="Times New Roman" w:cs="Times New Roman"/>
          <w:sz w:val="24"/>
          <w:szCs w:val="24"/>
          <w:lang w:val="en-US"/>
        </w:rPr>
        <w:t>countered</w:t>
      </w:r>
      <w:r>
        <w:rPr>
          <w:rFonts w:ascii="Times New Roman" w:hAnsi="Times New Roman" w:cs="Times New Roman"/>
          <w:sz w:val="24"/>
          <w:szCs w:val="24"/>
          <w:lang w:val="en-US"/>
        </w:rPr>
        <w:t xml:space="preserve"> by</w:t>
      </w:r>
      <w:r w:rsidR="00BA28F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9773A">
        <w:rPr>
          <w:rFonts w:ascii="Times New Roman" w:hAnsi="Times New Roman" w:cs="Times New Roman"/>
          <w:b/>
          <w:sz w:val="24"/>
          <w:szCs w:val="24"/>
          <w:lang w:val="en-US"/>
        </w:rPr>
        <w:t>1</w:t>
      </w:r>
      <w:r w:rsidR="00C60C3C">
        <w:rPr>
          <w:rFonts w:ascii="Times New Roman" w:hAnsi="Times New Roman" w:cs="Times New Roman"/>
          <w:b/>
          <w:sz w:val="24"/>
          <w:szCs w:val="24"/>
          <w:lang w:val="en-US"/>
        </w:rPr>
        <w:t>)</w:t>
      </w:r>
      <w:r w:rsidRPr="008E2CB6">
        <w:rPr>
          <w:rFonts w:ascii="Times New Roman" w:hAnsi="Times New Roman" w:cs="Times New Roman"/>
          <w:sz w:val="24"/>
          <w:szCs w:val="24"/>
          <w:lang w:val="en-US"/>
        </w:rPr>
        <w:t xml:space="preserve"> </w:t>
      </w:r>
      <w:r w:rsidR="00A332D6">
        <w:rPr>
          <w:rFonts w:ascii="Times New Roman" w:hAnsi="Times New Roman" w:cs="Times New Roman"/>
          <w:sz w:val="24"/>
          <w:szCs w:val="24"/>
          <w:lang w:val="en-US"/>
        </w:rPr>
        <w:t>C</w:t>
      </w:r>
      <w:r w:rsidRPr="008E2CB6">
        <w:rPr>
          <w:rFonts w:ascii="Times New Roman" w:hAnsi="Times New Roman" w:cs="Times New Roman"/>
          <w:sz w:val="24"/>
          <w:szCs w:val="24"/>
          <w:lang w:val="en-US"/>
        </w:rPr>
        <w:t xml:space="preserve">hoosing </w:t>
      </w:r>
      <w:r w:rsidR="00BA28FC">
        <w:rPr>
          <w:rFonts w:ascii="Times New Roman" w:hAnsi="Times New Roman" w:cs="Times New Roman"/>
          <w:sz w:val="24"/>
          <w:szCs w:val="24"/>
          <w:lang w:val="en-US"/>
        </w:rPr>
        <w:t xml:space="preserve">appropriate </w:t>
      </w:r>
      <w:r w:rsidR="00682485">
        <w:rPr>
          <w:rFonts w:ascii="Times New Roman" w:hAnsi="Times New Roman" w:cs="Times New Roman"/>
          <w:sz w:val="24"/>
          <w:szCs w:val="24"/>
          <w:lang w:val="en-US"/>
        </w:rPr>
        <w:t>barcode markers</w:t>
      </w:r>
      <w:r w:rsidR="00C616D6">
        <w:rPr>
          <w:rFonts w:ascii="Times New Roman" w:hAnsi="Times New Roman" w:cs="Times New Roman"/>
          <w:sz w:val="24"/>
          <w:szCs w:val="24"/>
          <w:lang w:val="en-US"/>
        </w:rPr>
        <w:t xml:space="preserve"> with</w:t>
      </w:r>
      <w:r w:rsidR="00BA28FC">
        <w:rPr>
          <w:rFonts w:ascii="Times New Roman" w:hAnsi="Times New Roman" w:cs="Times New Roman"/>
          <w:sz w:val="24"/>
          <w:szCs w:val="24"/>
          <w:lang w:val="en-US"/>
        </w:rPr>
        <w:t xml:space="preserve"> </w:t>
      </w:r>
      <w:r w:rsidR="00682485">
        <w:rPr>
          <w:rFonts w:ascii="Times New Roman" w:hAnsi="Times New Roman" w:cs="Times New Roman"/>
          <w:sz w:val="24"/>
          <w:szCs w:val="24"/>
          <w:lang w:val="en-US"/>
        </w:rPr>
        <w:t xml:space="preserve">high sequence conservation </w:t>
      </w:r>
      <w:r w:rsidR="00BA28FC">
        <w:rPr>
          <w:rFonts w:ascii="Times New Roman" w:hAnsi="Times New Roman" w:cs="Times New Roman"/>
          <w:sz w:val="24"/>
          <w:szCs w:val="24"/>
          <w:lang w:val="en-US"/>
        </w:rPr>
        <w:t xml:space="preserve">and/or </w:t>
      </w:r>
      <w:r w:rsidR="00682485">
        <w:rPr>
          <w:rFonts w:ascii="Times New Roman" w:hAnsi="Times New Roman" w:cs="Times New Roman"/>
          <w:sz w:val="24"/>
          <w:szCs w:val="24"/>
          <w:lang w:val="en-US"/>
        </w:rPr>
        <w:t>high levels of primer degeneracy</w:t>
      </w:r>
      <w:r w:rsidR="00C60C3C">
        <w:rPr>
          <w:rFonts w:ascii="Times New Roman" w:hAnsi="Times New Roman" w:cs="Times New Roman"/>
          <w:sz w:val="24"/>
          <w:szCs w:val="24"/>
          <w:lang w:val="en-US"/>
        </w:rPr>
        <w:t>,</w:t>
      </w:r>
      <w:r w:rsidR="00682485">
        <w:rPr>
          <w:rFonts w:ascii="Times New Roman" w:hAnsi="Times New Roman" w:cs="Times New Roman"/>
          <w:sz w:val="24"/>
          <w:szCs w:val="24"/>
          <w:lang w:val="en-US"/>
        </w:rPr>
        <w:t xml:space="preserve"> </w:t>
      </w:r>
      <w:r w:rsidRPr="00B9773A">
        <w:rPr>
          <w:rFonts w:ascii="Times New Roman" w:hAnsi="Times New Roman" w:cs="Times New Roman"/>
          <w:b/>
          <w:sz w:val="24"/>
          <w:szCs w:val="24"/>
          <w:lang w:val="en-US"/>
        </w:rPr>
        <w:t>2</w:t>
      </w:r>
      <w:r w:rsidR="00C60C3C">
        <w:rPr>
          <w:rFonts w:ascii="Times New Roman" w:hAnsi="Times New Roman" w:cs="Times New Roman"/>
          <w:b/>
          <w:sz w:val="24"/>
          <w:szCs w:val="24"/>
          <w:lang w:val="en-US"/>
        </w:rPr>
        <w:t>)</w:t>
      </w:r>
      <w:r w:rsidRPr="008E2CB6">
        <w:rPr>
          <w:rFonts w:ascii="Times New Roman" w:hAnsi="Times New Roman" w:cs="Times New Roman"/>
          <w:sz w:val="24"/>
          <w:szCs w:val="24"/>
          <w:lang w:val="en-US"/>
        </w:rPr>
        <w:t xml:space="preserve"> </w:t>
      </w:r>
      <w:r w:rsidR="00C60C3C">
        <w:rPr>
          <w:rFonts w:ascii="Times New Roman" w:hAnsi="Times New Roman" w:cs="Times New Roman"/>
          <w:sz w:val="24"/>
          <w:szCs w:val="24"/>
          <w:lang w:val="en-US"/>
        </w:rPr>
        <w:t>r</w:t>
      </w:r>
      <w:r w:rsidR="00C60C3C" w:rsidRPr="008E2CB6">
        <w:rPr>
          <w:rFonts w:ascii="Times New Roman" w:hAnsi="Times New Roman" w:cs="Times New Roman"/>
          <w:sz w:val="24"/>
          <w:szCs w:val="24"/>
          <w:lang w:val="en-US"/>
        </w:rPr>
        <w:t xml:space="preserve">educing </w:t>
      </w:r>
      <w:r w:rsidRPr="008E2CB6">
        <w:rPr>
          <w:rFonts w:ascii="Times New Roman" w:hAnsi="Times New Roman" w:cs="Times New Roman"/>
          <w:sz w:val="24"/>
          <w:szCs w:val="24"/>
          <w:lang w:val="en-US"/>
        </w:rPr>
        <w:t xml:space="preserve">the PCR cycle number </w:t>
      </w:r>
      <w:r w:rsidR="00833655">
        <w:rPr>
          <w:rFonts w:ascii="Times New Roman" w:hAnsi="Times New Roman" w:cs="Times New Roman"/>
          <w:sz w:val="24"/>
          <w:szCs w:val="24"/>
          <w:lang w:val="en-US"/>
        </w:rPr>
        <w:t>and increasing the template concentration</w:t>
      </w:r>
      <w:r w:rsidR="00833655" w:rsidRPr="008E2CB6">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during library preparation</w:t>
      </w:r>
      <w:r w:rsidR="00C60C3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95714">
        <w:rPr>
          <w:rFonts w:ascii="Times New Roman" w:hAnsi="Times New Roman" w:cs="Times New Roman"/>
          <w:sz w:val="24"/>
          <w:szCs w:val="24"/>
          <w:lang w:val="en-US"/>
        </w:rPr>
        <w:t xml:space="preserve">or completely avoiding locus specific amplification </w:t>
      </w:r>
      <w:r w:rsidR="00C60C3C">
        <w:rPr>
          <w:rFonts w:ascii="Times New Roman" w:hAnsi="Times New Roman" w:cs="Times New Roman"/>
          <w:sz w:val="24"/>
          <w:szCs w:val="24"/>
          <w:lang w:val="en-US"/>
        </w:rPr>
        <w:t xml:space="preserve">and </w:t>
      </w:r>
      <w:r w:rsidR="00833655">
        <w:rPr>
          <w:rFonts w:ascii="Times New Roman" w:hAnsi="Times New Roman" w:cs="Times New Roman"/>
          <w:b/>
          <w:sz w:val="24"/>
          <w:szCs w:val="24"/>
          <w:lang w:val="en-US"/>
        </w:rPr>
        <w:t>3</w:t>
      </w:r>
      <w:r w:rsidR="00C60C3C">
        <w:rPr>
          <w:rFonts w:ascii="Times New Roman" w:hAnsi="Times New Roman" w:cs="Times New Roman"/>
          <w:b/>
          <w:sz w:val="24"/>
          <w:szCs w:val="24"/>
          <w:lang w:val="en-US"/>
        </w:rPr>
        <w:t>)</w:t>
      </w:r>
      <w:r w:rsidRPr="008E2CB6">
        <w:rPr>
          <w:rFonts w:ascii="Times New Roman" w:hAnsi="Times New Roman" w:cs="Times New Roman"/>
          <w:sz w:val="24"/>
          <w:szCs w:val="24"/>
          <w:lang w:val="en-US"/>
        </w:rPr>
        <w:t xml:space="preserve"> identifying</w:t>
      </w:r>
      <w:r w:rsidR="00A332D6">
        <w:rPr>
          <w:rFonts w:ascii="Times New Roman" w:hAnsi="Times New Roman" w:cs="Times New Roman"/>
          <w:sz w:val="24"/>
          <w:szCs w:val="24"/>
          <w:lang w:val="en-US"/>
        </w:rPr>
        <w:t xml:space="preserve"> and correcting for</w:t>
      </w:r>
      <w:r w:rsidRPr="008E2CB6">
        <w:rPr>
          <w:rFonts w:ascii="Times New Roman" w:hAnsi="Times New Roman" w:cs="Times New Roman"/>
          <w:sz w:val="24"/>
          <w:szCs w:val="24"/>
          <w:lang w:val="en-US"/>
        </w:rPr>
        <w:t xml:space="preserve"> taxon</w:t>
      </w:r>
      <w:r w:rsidR="00A332D6">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specific </w:t>
      </w:r>
      <w:r w:rsidR="00A601B2">
        <w:rPr>
          <w:rFonts w:ascii="Times New Roman" w:hAnsi="Times New Roman" w:cs="Times New Roman"/>
          <w:sz w:val="24"/>
          <w:szCs w:val="24"/>
          <w:lang w:val="en-US"/>
        </w:rPr>
        <w:t>read abundance</w:t>
      </w:r>
      <w:r w:rsidRPr="008E2CB6">
        <w:rPr>
          <w:rFonts w:ascii="Times New Roman" w:hAnsi="Times New Roman" w:cs="Times New Roman"/>
          <w:sz w:val="24"/>
          <w:szCs w:val="24"/>
          <w:lang w:val="en-US"/>
        </w:rPr>
        <w:t xml:space="preserve"> bias.</w:t>
      </w:r>
      <w:r>
        <w:rPr>
          <w:rFonts w:ascii="Times New Roman" w:hAnsi="Times New Roman" w:cs="Times New Roman"/>
          <w:sz w:val="24"/>
          <w:szCs w:val="24"/>
          <w:lang w:val="en-US"/>
        </w:rPr>
        <w:t xml:space="preserve"> </w:t>
      </w:r>
    </w:p>
    <w:p w14:paraId="556E2540" w14:textId="5357849C" w:rsidR="00D8027B" w:rsidRDefault="00682485" w:rsidP="00015FCC">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test these hypotheses, </w:t>
      </w:r>
      <w:r w:rsidR="00C3319D" w:rsidRPr="008E2CB6">
        <w:rPr>
          <w:rFonts w:ascii="Times New Roman" w:hAnsi="Times New Roman" w:cs="Times New Roman"/>
          <w:sz w:val="24"/>
          <w:szCs w:val="24"/>
          <w:lang w:val="en-US"/>
        </w:rPr>
        <w:t xml:space="preserve">we </w:t>
      </w:r>
      <w:r w:rsidR="007C7609">
        <w:rPr>
          <w:rFonts w:ascii="Times New Roman" w:hAnsi="Times New Roman" w:cs="Times New Roman"/>
          <w:sz w:val="24"/>
          <w:szCs w:val="24"/>
          <w:lang w:val="en-US"/>
        </w:rPr>
        <w:t xml:space="preserve">performed </w:t>
      </w:r>
      <w:r w:rsidR="004D14F4">
        <w:rPr>
          <w:rFonts w:ascii="Times New Roman" w:hAnsi="Times New Roman" w:cs="Times New Roman"/>
          <w:sz w:val="24"/>
          <w:szCs w:val="24"/>
          <w:lang w:val="en-US"/>
        </w:rPr>
        <w:t>three</w:t>
      </w:r>
      <w:r w:rsidR="007C7609">
        <w:rPr>
          <w:rFonts w:ascii="Times New Roman" w:hAnsi="Times New Roman" w:cs="Times New Roman"/>
          <w:sz w:val="24"/>
          <w:szCs w:val="24"/>
          <w:lang w:val="en-US"/>
        </w:rPr>
        <w:t xml:space="preserve"> experiments</w:t>
      </w:r>
      <w:r w:rsidR="007C7609" w:rsidRPr="007C7609">
        <w:rPr>
          <w:rFonts w:ascii="Times New Roman" w:hAnsi="Times New Roman" w:cs="Times New Roman"/>
          <w:sz w:val="24"/>
          <w:szCs w:val="24"/>
          <w:lang w:val="en-US"/>
        </w:rPr>
        <w:t xml:space="preserve"> </w:t>
      </w:r>
      <w:r w:rsidR="007C7609">
        <w:rPr>
          <w:rFonts w:ascii="Times New Roman" w:hAnsi="Times New Roman" w:cs="Times New Roman"/>
          <w:sz w:val="24"/>
          <w:szCs w:val="24"/>
          <w:lang w:val="en-US"/>
        </w:rPr>
        <w:t xml:space="preserve">using </w:t>
      </w:r>
      <w:r w:rsidR="00E44744">
        <w:rPr>
          <w:rFonts w:ascii="Times New Roman" w:hAnsi="Times New Roman" w:cs="Times New Roman"/>
          <w:sz w:val="24"/>
          <w:szCs w:val="24"/>
          <w:lang w:val="en-US"/>
        </w:rPr>
        <w:t xml:space="preserve">DNA and tissue </w:t>
      </w:r>
      <w:r w:rsidR="007C7609" w:rsidRPr="008E2CB6">
        <w:rPr>
          <w:rFonts w:ascii="Times New Roman" w:hAnsi="Times New Roman" w:cs="Times New Roman"/>
          <w:sz w:val="24"/>
          <w:szCs w:val="24"/>
          <w:lang w:val="en-US"/>
        </w:rPr>
        <w:t>mock communities of taxonomically diverse set</w:t>
      </w:r>
      <w:r w:rsidR="00E44744">
        <w:rPr>
          <w:rFonts w:ascii="Times New Roman" w:hAnsi="Times New Roman" w:cs="Times New Roman"/>
          <w:sz w:val="24"/>
          <w:szCs w:val="24"/>
          <w:lang w:val="en-US"/>
        </w:rPr>
        <w:t>s</w:t>
      </w:r>
      <w:r w:rsidR="007C7609" w:rsidRPr="008E2CB6">
        <w:rPr>
          <w:rFonts w:ascii="Times New Roman" w:hAnsi="Times New Roman" w:cs="Times New Roman"/>
          <w:sz w:val="24"/>
          <w:szCs w:val="24"/>
          <w:lang w:val="en-US"/>
        </w:rPr>
        <w:t xml:space="preserve"> of </w:t>
      </w:r>
      <w:r w:rsidR="007C7609" w:rsidRPr="0012793B">
        <w:rPr>
          <w:rFonts w:ascii="Times New Roman" w:hAnsi="Times New Roman" w:cs="Times New Roman"/>
          <w:sz w:val="24"/>
          <w:szCs w:val="24"/>
          <w:lang w:val="en-US"/>
        </w:rPr>
        <w:t>Hawaiian and Ca</w:t>
      </w:r>
      <w:r w:rsidR="00CE5ABA">
        <w:rPr>
          <w:rFonts w:ascii="Times New Roman" w:hAnsi="Times New Roman" w:cs="Times New Roman"/>
          <w:sz w:val="24"/>
          <w:szCs w:val="24"/>
          <w:lang w:val="en-US"/>
        </w:rPr>
        <w:t>lifornian arthropods</w:t>
      </w:r>
      <w:r w:rsidR="007C7609">
        <w:rPr>
          <w:rFonts w:ascii="Times New Roman" w:hAnsi="Times New Roman" w:cs="Times New Roman"/>
          <w:sz w:val="24"/>
          <w:szCs w:val="24"/>
          <w:lang w:val="en-US"/>
        </w:rPr>
        <w:t>.</w:t>
      </w:r>
      <w:r w:rsidR="004D14F4">
        <w:rPr>
          <w:rFonts w:ascii="Times New Roman" w:hAnsi="Times New Roman" w:cs="Times New Roman"/>
          <w:sz w:val="24"/>
          <w:szCs w:val="24"/>
          <w:lang w:val="en-US"/>
        </w:rPr>
        <w:t xml:space="preserve"> </w:t>
      </w:r>
      <w:r w:rsidR="007C7609" w:rsidRPr="007C7609">
        <w:rPr>
          <w:rFonts w:ascii="Times New Roman" w:hAnsi="Times New Roman" w:cs="Times New Roman"/>
          <w:b/>
          <w:sz w:val="24"/>
          <w:szCs w:val="24"/>
          <w:lang w:val="en-US"/>
        </w:rPr>
        <w:t>1</w:t>
      </w:r>
      <w:r w:rsidR="00C60C3C">
        <w:rPr>
          <w:rFonts w:ascii="Times New Roman" w:hAnsi="Times New Roman" w:cs="Times New Roman"/>
          <w:b/>
          <w:sz w:val="24"/>
          <w:szCs w:val="24"/>
          <w:lang w:val="en-US"/>
        </w:rPr>
        <w:t>)</w:t>
      </w:r>
      <w:r w:rsidR="007C7609" w:rsidRPr="007C7609">
        <w:rPr>
          <w:rFonts w:ascii="Times New Roman" w:hAnsi="Times New Roman" w:cs="Times New Roman"/>
          <w:b/>
          <w:sz w:val="24"/>
          <w:szCs w:val="24"/>
          <w:lang w:val="en-US"/>
        </w:rPr>
        <w:t xml:space="preserve"> </w:t>
      </w:r>
      <w:r w:rsidR="00E80CE6" w:rsidRPr="0012793B">
        <w:rPr>
          <w:rFonts w:ascii="Times New Roman" w:hAnsi="Times New Roman" w:cs="Times New Roman"/>
          <w:sz w:val="24"/>
          <w:szCs w:val="24"/>
          <w:lang w:val="en-US"/>
        </w:rPr>
        <w:t xml:space="preserve">Using eight </w:t>
      </w:r>
      <w:r w:rsidR="00235BAA">
        <w:rPr>
          <w:rFonts w:ascii="Times New Roman" w:hAnsi="Times New Roman" w:cs="Times New Roman"/>
          <w:sz w:val="24"/>
          <w:szCs w:val="24"/>
          <w:lang w:val="en-US"/>
        </w:rPr>
        <w:t>primer pairs</w:t>
      </w:r>
      <w:r w:rsidR="00E80CE6" w:rsidRPr="0012793B">
        <w:rPr>
          <w:rFonts w:ascii="Times New Roman" w:hAnsi="Times New Roman" w:cs="Times New Roman"/>
          <w:sz w:val="24"/>
          <w:szCs w:val="24"/>
          <w:lang w:val="en-US"/>
        </w:rPr>
        <w:t xml:space="preserve">, we test for the effect of </w:t>
      </w:r>
      <w:r w:rsidR="0012793B">
        <w:rPr>
          <w:rFonts w:ascii="Times New Roman" w:hAnsi="Times New Roman" w:cs="Times New Roman"/>
          <w:sz w:val="24"/>
          <w:szCs w:val="24"/>
          <w:lang w:val="en-US"/>
        </w:rPr>
        <w:t>different</w:t>
      </w:r>
      <w:r w:rsidR="00E80CE6" w:rsidRPr="0012793B">
        <w:rPr>
          <w:rFonts w:ascii="Times New Roman" w:hAnsi="Times New Roman" w:cs="Times New Roman"/>
          <w:sz w:val="24"/>
          <w:szCs w:val="24"/>
          <w:lang w:val="en-US"/>
        </w:rPr>
        <w:t xml:space="preserve"> factors on </w:t>
      </w:r>
      <w:r w:rsidR="008F5D36">
        <w:rPr>
          <w:rFonts w:ascii="Times New Roman" w:hAnsi="Times New Roman" w:cs="Times New Roman"/>
          <w:sz w:val="24"/>
          <w:szCs w:val="24"/>
          <w:lang w:val="en-US"/>
        </w:rPr>
        <w:t xml:space="preserve">amplification bias </w:t>
      </w:r>
      <w:r w:rsidR="00DC5620">
        <w:rPr>
          <w:rFonts w:ascii="Times New Roman" w:hAnsi="Times New Roman" w:cs="Times New Roman"/>
          <w:sz w:val="24"/>
          <w:szCs w:val="24"/>
          <w:lang w:val="en-US"/>
        </w:rPr>
        <w:t>as well as</w:t>
      </w:r>
      <w:r w:rsidR="008F5D36">
        <w:rPr>
          <w:rFonts w:ascii="Times New Roman" w:hAnsi="Times New Roman" w:cs="Times New Roman"/>
          <w:sz w:val="24"/>
          <w:szCs w:val="24"/>
          <w:lang w:val="en-US"/>
        </w:rPr>
        <w:t xml:space="preserve"> </w:t>
      </w:r>
      <w:r w:rsidR="00E80CE6" w:rsidRPr="0012793B">
        <w:rPr>
          <w:rFonts w:ascii="Times New Roman" w:hAnsi="Times New Roman" w:cs="Times New Roman"/>
          <w:sz w:val="24"/>
          <w:szCs w:val="24"/>
          <w:lang w:val="en-US"/>
        </w:rPr>
        <w:t>qualitative and quantitative community characterization.</w:t>
      </w:r>
      <w:r w:rsidR="0012793B">
        <w:rPr>
          <w:rFonts w:ascii="Times New Roman" w:hAnsi="Times New Roman" w:cs="Times New Roman"/>
          <w:sz w:val="24"/>
          <w:szCs w:val="24"/>
          <w:lang w:val="en-US"/>
        </w:rPr>
        <w:t xml:space="preserve"> </w:t>
      </w:r>
      <w:r w:rsidR="00FF61A3">
        <w:rPr>
          <w:rFonts w:ascii="Times New Roman" w:hAnsi="Times New Roman" w:cs="Times New Roman"/>
          <w:sz w:val="24"/>
          <w:szCs w:val="24"/>
          <w:lang w:val="en-US"/>
        </w:rPr>
        <w:t xml:space="preserve">The targeted </w:t>
      </w:r>
      <w:proofErr w:type="spellStart"/>
      <w:r w:rsidR="00FF61A3">
        <w:rPr>
          <w:rFonts w:ascii="Times New Roman" w:hAnsi="Times New Roman" w:cs="Times New Roman"/>
          <w:sz w:val="24"/>
          <w:szCs w:val="24"/>
          <w:lang w:val="en-US"/>
        </w:rPr>
        <w:t>amplicons</w:t>
      </w:r>
      <w:proofErr w:type="spellEnd"/>
      <w:r w:rsidR="00FF61A3">
        <w:rPr>
          <w:rFonts w:ascii="Times New Roman" w:hAnsi="Times New Roman" w:cs="Times New Roman"/>
          <w:sz w:val="24"/>
          <w:szCs w:val="24"/>
          <w:lang w:val="en-US"/>
        </w:rPr>
        <w:t xml:space="preserve"> showed varying degrees of sequence conservation. In addition, we used primers of varying degrees of degeneracy. </w:t>
      </w:r>
      <w:r w:rsidR="004D14F4" w:rsidRPr="004D14F4">
        <w:rPr>
          <w:rFonts w:ascii="Times New Roman" w:hAnsi="Times New Roman" w:cs="Times New Roman"/>
          <w:b/>
          <w:sz w:val="24"/>
          <w:szCs w:val="24"/>
          <w:lang w:val="en-US"/>
        </w:rPr>
        <w:t>2</w:t>
      </w:r>
      <w:r w:rsidR="00C60C3C">
        <w:rPr>
          <w:rFonts w:ascii="Times New Roman" w:hAnsi="Times New Roman" w:cs="Times New Roman"/>
          <w:b/>
          <w:sz w:val="24"/>
          <w:szCs w:val="24"/>
          <w:lang w:val="en-US"/>
        </w:rPr>
        <w:t>)</w:t>
      </w:r>
      <w:r w:rsidR="004D14F4" w:rsidRPr="004D14F4">
        <w:rPr>
          <w:rFonts w:ascii="Times New Roman" w:hAnsi="Times New Roman" w:cs="Times New Roman"/>
          <w:b/>
          <w:sz w:val="24"/>
          <w:szCs w:val="24"/>
          <w:lang w:val="en-US"/>
        </w:rPr>
        <w:t xml:space="preserve"> </w:t>
      </w:r>
      <w:r w:rsidR="00E44744">
        <w:rPr>
          <w:rFonts w:ascii="Times New Roman" w:hAnsi="Times New Roman" w:cs="Times New Roman"/>
          <w:sz w:val="24"/>
          <w:szCs w:val="24"/>
          <w:lang w:val="en-US"/>
        </w:rPr>
        <w:t xml:space="preserve">In a second </w:t>
      </w:r>
      <w:r w:rsidR="00651540">
        <w:rPr>
          <w:rFonts w:ascii="Times New Roman" w:hAnsi="Times New Roman" w:cs="Times New Roman"/>
          <w:sz w:val="24"/>
          <w:szCs w:val="24"/>
          <w:lang w:val="en-US"/>
        </w:rPr>
        <w:t>experiment,</w:t>
      </w:r>
      <w:r w:rsidR="00E44744">
        <w:rPr>
          <w:rFonts w:ascii="Times New Roman" w:hAnsi="Times New Roman" w:cs="Times New Roman"/>
          <w:sz w:val="24"/>
          <w:szCs w:val="24"/>
          <w:lang w:val="en-US"/>
        </w:rPr>
        <w:t xml:space="preserve"> </w:t>
      </w:r>
      <w:r w:rsidR="00F931C1">
        <w:rPr>
          <w:rFonts w:ascii="Times New Roman" w:hAnsi="Times New Roman" w:cs="Times New Roman"/>
          <w:sz w:val="24"/>
          <w:szCs w:val="24"/>
          <w:lang w:val="en-US"/>
        </w:rPr>
        <w:t xml:space="preserve">we </w:t>
      </w:r>
      <w:r w:rsidR="00FF61A3">
        <w:rPr>
          <w:rFonts w:ascii="Times New Roman" w:hAnsi="Times New Roman" w:cs="Times New Roman"/>
          <w:sz w:val="24"/>
          <w:szCs w:val="24"/>
          <w:lang w:val="en-US"/>
        </w:rPr>
        <w:t xml:space="preserve">explored the effect of </w:t>
      </w:r>
      <w:r w:rsidR="00F931C1">
        <w:rPr>
          <w:rFonts w:ascii="Times New Roman" w:hAnsi="Times New Roman" w:cs="Times New Roman"/>
          <w:sz w:val="24"/>
          <w:szCs w:val="24"/>
          <w:lang w:val="en-US"/>
        </w:rPr>
        <w:t xml:space="preserve">varying </w:t>
      </w:r>
      <w:r w:rsidR="00FF61A3">
        <w:rPr>
          <w:rFonts w:ascii="Times New Roman" w:hAnsi="Times New Roman" w:cs="Times New Roman"/>
          <w:sz w:val="24"/>
          <w:szCs w:val="24"/>
          <w:lang w:val="en-US"/>
        </w:rPr>
        <w:t>PCR cycle</w:t>
      </w:r>
      <w:r w:rsidR="00F931C1">
        <w:rPr>
          <w:rFonts w:ascii="Times New Roman" w:hAnsi="Times New Roman" w:cs="Times New Roman"/>
          <w:sz w:val="24"/>
          <w:szCs w:val="24"/>
          <w:lang w:val="en-US"/>
        </w:rPr>
        <w:t xml:space="preserve"> numbers</w:t>
      </w:r>
      <w:r w:rsidR="00FF61A3">
        <w:rPr>
          <w:rFonts w:ascii="Times New Roman" w:hAnsi="Times New Roman" w:cs="Times New Roman"/>
          <w:sz w:val="24"/>
          <w:szCs w:val="24"/>
          <w:lang w:val="en-US"/>
        </w:rPr>
        <w:t xml:space="preserve"> and increasing DNA template concentration</w:t>
      </w:r>
      <w:r w:rsidR="00F931C1">
        <w:rPr>
          <w:rFonts w:ascii="Times New Roman" w:hAnsi="Times New Roman" w:cs="Times New Roman"/>
          <w:sz w:val="24"/>
          <w:szCs w:val="24"/>
          <w:lang w:val="en-US"/>
        </w:rPr>
        <w:t xml:space="preserve"> during library preparation</w:t>
      </w:r>
      <w:r w:rsidR="00FF61A3">
        <w:rPr>
          <w:rFonts w:ascii="Times New Roman" w:hAnsi="Times New Roman" w:cs="Times New Roman"/>
          <w:sz w:val="24"/>
          <w:szCs w:val="24"/>
          <w:lang w:val="en-US"/>
        </w:rPr>
        <w:t xml:space="preserve">. </w:t>
      </w:r>
      <w:r w:rsidR="00F931C1" w:rsidRPr="00F931C1">
        <w:rPr>
          <w:rFonts w:ascii="Times New Roman" w:hAnsi="Times New Roman" w:cs="Times New Roman"/>
          <w:b/>
          <w:sz w:val="24"/>
          <w:szCs w:val="24"/>
          <w:lang w:val="en-US"/>
        </w:rPr>
        <w:t>3</w:t>
      </w:r>
      <w:r w:rsidR="00C60C3C">
        <w:rPr>
          <w:rFonts w:ascii="Times New Roman" w:hAnsi="Times New Roman" w:cs="Times New Roman"/>
          <w:b/>
          <w:sz w:val="24"/>
          <w:szCs w:val="24"/>
          <w:lang w:val="en-US"/>
        </w:rPr>
        <w:t>)</w:t>
      </w:r>
      <w:r w:rsidR="00F931C1">
        <w:rPr>
          <w:rFonts w:ascii="Times New Roman" w:hAnsi="Times New Roman" w:cs="Times New Roman"/>
          <w:sz w:val="24"/>
          <w:szCs w:val="24"/>
          <w:lang w:val="en-US"/>
        </w:rPr>
        <w:t xml:space="preserve"> Finally, we compared the quantitative recovery of taxa by </w:t>
      </w:r>
      <w:proofErr w:type="spellStart"/>
      <w:r w:rsidR="00F931C1">
        <w:rPr>
          <w:rFonts w:ascii="Times New Roman" w:hAnsi="Times New Roman" w:cs="Times New Roman"/>
          <w:sz w:val="24"/>
          <w:szCs w:val="24"/>
          <w:lang w:val="en-US"/>
        </w:rPr>
        <w:t>amplicon</w:t>
      </w:r>
      <w:proofErr w:type="spellEnd"/>
      <w:r w:rsidR="00F931C1">
        <w:rPr>
          <w:rFonts w:ascii="Times New Roman" w:hAnsi="Times New Roman" w:cs="Times New Roman"/>
          <w:sz w:val="24"/>
          <w:szCs w:val="24"/>
          <w:lang w:val="en-US"/>
        </w:rPr>
        <w:t xml:space="preserve"> sequencing with that from </w:t>
      </w:r>
      <w:proofErr w:type="spellStart"/>
      <w:r w:rsidR="00F931C1">
        <w:rPr>
          <w:rFonts w:ascii="Times New Roman" w:hAnsi="Times New Roman" w:cs="Times New Roman"/>
          <w:sz w:val="24"/>
          <w:szCs w:val="24"/>
          <w:lang w:val="en-US"/>
        </w:rPr>
        <w:t>metagenomic</w:t>
      </w:r>
      <w:proofErr w:type="spellEnd"/>
      <w:r w:rsidR="00F931C1">
        <w:rPr>
          <w:rFonts w:ascii="Times New Roman" w:hAnsi="Times New Roman" w:cs="Times New Roman"/>
          <w:sz w:val="24"/>
          <w:szCs w:val="24"/>
          <w:lang w:val="en-US"/>
        </w:rPr>
        <w:t xml:space="preserve"> sequencing of genomic DNA</w:t>
      </w:r>
      <w:r w:rsidR="005B4601">
        <w:rPr>
          <w:rFonts w:ascii="Times New Roman" w:hAnsi="Times New Roman" w:cs="Times New Roman"/>
          <w:sz w:val="24"/>
          <w:szCs w:val="24"/>
          <w:lang w:val="en-US"/>
        </w:rPr>
        <w:t xml:space="preserve">, </w:t>
      </w:r>
      <w:r w:rsidR="00235FC2">
        <w:rPr>
          <w:rFonts w:ascii="Times New Roman" w:hAnsi="Times New Roman" w:cs="Times New Roman"/>
          <w:sz w:val="24"/>
          <w:szCs w:val="24"/>
          <w:lang w:val="en-US"/>
        </w:rPr>
        <w:t>e.g.</w:t>
      </w:r>
      <w:r w:rsidR="005B4601">
        <w:rPr>
          <w:rFonts w:ascii="Times New Roman" w:hAnsi="Times New Roman" w:cs="Times New Roman"/>
          <w:sz w:val="24"/>
          <w:szCs w:val="24"/>
          <w:lang w:val="en-US"/>
        </w:rPr>
        <w:t xml:space="preserve"> completely avoiding amplification</w:t>
      </w:r>
      <w:r w:rsidR="005B4601" w:rsidRPr="005B4601">
        <w:rPr>
          <w:rFonts w:ascii="Times New Roman" w:hAnsi="Times New Roman" w:cs="Times New Roman"/>
          <w:sz w:val="24"/>
          <w:szCs w:val="24"/>
          <w:lang w:val="en-US"/>
        </w:rPr>
        <w:t xml:space="preserve"> </w:t>
      </w:r>
      <w:r w:rsidR="00B62F84">
        <w:rPr>
          <w:rFonts w:ascii="Times New Roman" w:hAnsi="Times New Roman" w:cs="Times New Roman"/>
          <w:sz w:val="24"/>
          <w:szCs w:val="24"/>
          <w:lang w:val="en-US"/>
        </w:rPr>
        <w:t xml:space="preserve">with locus </w:t>
      </w:r>
      <w:commentRangeStart w:id="14"/>
      <w:r w:rsidR="00B62F84">
        <w:rPr>
          <w:rFonts w:ascii="Times New Roman" w:hAnsi="Times New Roman" w:cs="Times New Roman"/>
          <w:sz w:val="24"/>
          <w:szCs w:val="24"/>
          <w:lang w:val="en-US"/>
        </w:rPr>
        <w:t>specific primers</w:t>
      </w:r>
      <w:r w:rsidR="00F931C1">
        <w:rPr>
          <w:rFonts w:ascii="Times New Roman" w:hAnsi="Times New Roman" w:cs="Times New Roman"/>
          <w:sz w:val="24"/>
          <w:szCs w:val="24"/>
          <w:lang w:val="en-US"/>
        </w:rPr>
        <w:t xml:space="preserve">. </w:t>
      </w:r>
    </w:p>
    <w:p w14:paraId="1C8BB84B" w14:textId="77777777" w:rsidR="00477E24" w:rsidRDefault="00477E24" w:rsidP="00015FCC">
      <w:pPr>
        <w:spacing w:line="480" w:lineRule="auto"/>
        <w:jc w:val="both"/>
        <w:rPr>
          <w:rFonts w:ascii="Times New Roman" w:hAnsi="Times New Roman" w:cs="Times New Roman"/>
          <w:sz w:val="24"/>
          <w:szCs w:val="24"/>
          <w:lang w:val="en-US"/>
        </w:rPr>
      </w:pPr>
    </w:p>
    <w:commentRangeEnd w:id="14"/>
    <w:p w14:paraId="4A1C7362" w14:textId="35DA1BC2" w:rsidR="000C3636" w:rsidRPr="008E2CB6" w:rsidRDefault="004B2F12" w:rsidP="00015FCC">
      <w:pPr>
        <w:spacing w:line="480" w:lineRule="auto"/>
        <w:jc w:val="both"/>
        <w:rPr>
          <w:rFonts w:ascii="Times New Roman" w:hAnsi="Times New Roman" w:cs="Times New Roman"/>
          <w:b/>
          <w:sz w:val="24"/>
          <w:szCs w:val="24"/>
          <w:lang w:val="en-US"/>
        </w:rPr>
      </w:pPr>
      <w:r>
        <w:rPr>
          <w:rStyle w:val="CommentReference"/>
        </w:rPr>
        <w:commentReference w:id="14"/>
      </w:r>
      <w:r w:rsidR="009C2EDC" w:rsidRPr="008E2CB6">
        <w:rPr>
          <w:rFonts w:ascii="Times New Roman" w:hAnsi="Times New Roman" w:cs="Times New Roman"/>
          <w:b/>
          <w:sz w:val="24"/>
          <w:szCs w:val="24"/>
          <w:lang w:val="en-US"/>
        </w:rPr>
        <w:t>Methods</w:t>
      </w:r>
    </w:p>
    <w:p w14:paraId="61E8A979" w14:textId="77D2A9B7" w:rsidR="00BF2A3C" w:rsidRPr="0074277D" w:rsidRDefault="0074277D" w:rsidP="00015FCC">
      <w:pPr>
        <w:spacing w:line="480" w:lineRule="auto"/>
        <w:jc w:val="both"/>
        <w:rPr>
          <w:rFonts w:ascii="Times New Roman" w:hAnsi="Times New Roman" w:cs="Times New Roman"/>
          <w:i/>
          <w:sz w:val="24"/>
          <w:szCs w:val="24"/>
          <w:lang w:val="en-US"/>
        </w:rPr>
      </w:pPr>
      <w:r w:rsidRPr="0074277D">
        <w:rPr>
          <w:rFonts w:ascii="Times New Roman" w:hAnsi="Times New Roman" w:cs="Times New Roman"/>
          <w:i/>
          <w:sz w:val="24"/>
          <w:szCs w:val="24"/>
          <w:lang w:val="en-US"/>
        </w:rPr>
        <w:lastRenderedPageBreak/>
        <w:t>Sample collection</w:t>
      </w:r>
      <w:r w:rsidR="009B6DB5">
        <w:rPr>
          <w:rFonts w:ascii="Times New Roman" w:hAnsi="Times New Roman" w:cs="Times New Roman"/>
          <w:i/>
          <w:sz w:val="24"/>
          <w:szCs w:val="24"/>
          <w:lang w:val="en-US"/>
        </w:rPr>
        <w:t>,</w:t>
      </w:r>
      <w:r w:rsidRPr="0074277D">
        <w:rPr>
          <w:rFonts w:ascii="Times New Roman" w:hAnsi="Times New Roman" w:cs="Times New Roman"/>
          <w:i/>
          <w:sz w:val="24"/>
          <w:szCs w:val="24"/>
          <w:lang w:val="en-US"/>
        </w:rPr>
        <w:t xml:space="preserve"> </w:t>
      </w:r>
      <w:r w:rsidR="009B6DB5">
        <w:rPr>
          <w:rFonts w:ascii="Times New Roman" w:hAnsi="Times New Roman" w:cs="Times New Roman"/>
          <w:i/>
          <w:sz w:val="24"/>
          <w:szCs w:val="24"/>
          <w:lang w:val="en-US"/>
        </w:rPr>
        <w:t>mock community preparation, PCR and library preparation</w:t>
      </w:r>
    </w:p>
    <w:p w14:paraId="49AF19D9" w14:textId="5D872422" w:rsidR="00DB5E6C" w:rsidRPr="008E2CB6" w:rsidRDefault="00C02C73"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A</w:t>
      </w:r>
      <w:r w:rsidR="004A4442" w:rsidRPr="008E2CB6">
        <w:rPr>
          <w:rFonts w:ascii="Times New Roman" w:hAnsi="Times New Roman" w:cs="Times New Roman"/>
          <w:sz w:val="24"/>
          <w:szCs w:val="24"/>
          <w:lang w:val="en-US"/>
        </w:rPr>
        <w:t xml:space="preserve">rthropod samples were collected </w:t>
      </w:r>
      <w:r w:rsidR="00364BCD">
        <w:rPr>
          <w:rFonts w:ascii="Times New Roman" w:hAnsi="Times New Roman" w:cs="Times New Roman"/>
          <w:sz w:val="24"/>
          <w:szCs w:val="24"/>
          <w:lang w:val="en-US"/>
        </w:rPr>
        <w:t xml:space="preserve">using beat </w:t>
      </w:r>
      <w:r w:rsidR="009C490C">
        <w:rPr>
          <w:rFonts w:ascii="Times New Roman" w:hAnsi="Times New Roman" w:cs="Times New Roman"/>
          <w:sz w:val="24"/>
          <w:szCs w:val="24"/>
          <w:lang w:val="en-US"/>
        </w:rPr>
        <w:t xml:space="preserve">sheets </w:t>
      </w:r>
      <w:r w:rsidR="004A4442" w:rsidRPr="008E2CB6">
        <w:rPr>
          <w:rFonts w:ascii="Times New Roman" w:hAnsi="Times New Roman" w:cs="Times New Roman"/>
          <w:sz w:val="24"/>
          <w:szCs w:val="24"/>
          <w:lang w:val="en-US"/>
        </w:rPr>
        <w:t xml:space="preserve">in </w:t>
      </w:r>
      <w:r w:rsidR="00752BC0">
        <w:rPr>
          <w:rFonts w:ascii="Times New Roman" w:hAnsi="Times New Roman" w:cs="Times New Roman"/>
          <w:sz w:val="24"/>
          <w:szCs w:val="24"/>
          <w:lang w:val="en-US"/>
        </w:rPr>
        <w:t>native rainforest</w:t>
      </w:r>
      <w:r w:rsidR="00CD16DF">
        <w:rPr>
          <w:rFonts w:ascii="Times New Roman" w:hAnsi="Times New Roman" w:cs="Times New Roman"/>
          <w:sz w:val="24"/>
          <w:szCs w:val="24"/>
          <w:lang w:val="en-US"/>
        </w:rPr>
        <w:t xml:space="preserve">s </w:t>
      </w:r>
      <w:r w:rsidR="00E775F9">
        <w:rPr>
          <w:rFonts w:ascii="Times New Roman" w:hAnsi="Times New Roman" w:cs="Times New Roman"/>
          <w:sz w:val="24"/>
          <w:szCs w:val="24"/>
          <w:lang w:val="en-US"/>
        </w:rPr>
        <w:t xml:space="preserve">on </w:t>
      </w:r>
      <w:r w:rsidR="00752BC0">
        <w:rPr>
          <w:rFonts w:ascii="Times New Roman" w:hAnsi="Times New Roman" w:cs="Times New Roman"/>
          <w:sz w:val="24"/>
          <w:szCs w:val="24"/>
          <w:lang w:val="en-US"/>
        </w:rPr>
        <w:t xml:space="preserve">the </w:t>
      </w:r>
      <w:r w:rsidR="00E775F9">
        <w:rPr>
          <w:rFonts w:ascii="Times New Roman" w:hAnsi="Times New Roman" w:cs="Times New Roman"/>
          <w:sz w:val="24"/>
          <w:szCs w:val="24"/>
          <w:lang w:val="en-US"/>
        </w:rPr>
        <w:t>Hawaiian Islands of</w:t>
      </w:r>
      <w:r w:rsidR="008718E3">
        <w:rPr>
          <w:rFonts w:ascii="Times New Roman" w:hAnsi="Times New Roman" w:cs="Times New Roman"/>
          <w:sz w:val="24"/>
          <w:szCs w:val="24"/>
          <w:lang w:val="en-US"/>
        </w:rPr>
        <w:t xml:space="preserve"> </w:t>
      </w:r>
      <w:r w:rsidR="00CD16DF">
        <w:rPr>
          <w:rFonts w:ascii="Times New Roman" w:hAnsi="Times New Roman" w:cs="Times New Roman"/>
          <w:sz w:val="24"/>
          <w:szCs w:val="24"/>
          <w:lang w:val="en-US"/>
        </w:rPr>
        <w:t xml:space="preserve">Maui and </w:t>
      </w:r>
      <w:r w:rsidR="00691E4C">
        <w:rPr>
          <w:rFonts w:ascii="Times New Roman" w:hAnsi="Times New Roman" w:cs="Times New Roman"/>
          <w:sz w:val="24"/>
          <w:szCs w:val="24"/>
          <w:lang w:val="en-US"/>
        </w:rPr>
        <w:t>Hawaii</w:t>
      </w:r>
      <w:r w:rsidR="00752BC0">
        <w:rPr>
          <w:rFonts w:ascii="Times New Roman" w:hAnsi="Times New Roman" w:cs="Times New Roman"/>
          <w:sz w:val="24"/>
          <w:szCs w:val="24"/>
          <w:lang w:val="en-US"/>
        </w:rPr>
        <w:t xml:space="preserve"> </w:t>
      </w:r>
      <w:r w:rsidR="004A4442" w:rsidRPr="008E2CB6">
        <w:rPr>
          <w:rFonts w:ascii="Times New Roman" w:hAnsi="Times New Roman" w:cs="Times New Roman"/>
          <w:sz w:val="24"/>
          <w:szCs w:val="24"/>
          <w:lang w:val="en-US"/>
        </w:rPr>
        <w:t xml:space="preserve">and </w:t>
      </w:r>
      <w:r w:rsidR="008718E3">
        <w:rPr>
          <w:rFonts w:ascii="Times New Roman" w:hAnsi="Times New Roman" w:cs="Times New Roman"/>
          <w:sz w:val="24"/>
          <w:szCs w:val="24"/>
          <w:lang w:val="en-US"/>
        </w:rPr>
        <w:t xml:space="preserve">an </w:t>
      </w:r>
      <w:r w:rsidR="00752BC0">
        <w:rPr>
          <w:rFonts w:ascii="Times New Roman" w:hAnsi="Times New Roman" w:cs="Times New Roman"/>
          <w:sz w:val="24"/>
          <w:szCs w:val="24"/>
          <w:lang w:val="en-US"/>
        </w:rPr>
        <w:t xml:space="preserve">oak </w:t>
      </w:r>
      <w:r w:rsidR="008240AB">
        <w:rPr>
          <w:rFonts w:ascii="Times New Roman" w:hAnsi="Times New Roman" w:cs="Times New Roman"/>
          <w:sz w:val="24"/>
          <w:szCs w:val="24"/>
          <w:lang w:val="en-US"/>
        </w:rPr>
        <w:t xml:space="preserve">woodland </w:t>
      </w:r>
      <w:r w:rsidR="005A39C7">
        <w:rPr>
          <w:rFonts w:ascii="Times New Roman" w:hAnsi="Times New Roman" w:cs="Times New Roman"/>
          <w:sz w:val="24"/>
          <w:szCs w:val="24"/>
          <w:lang w:val="en-US"/>
        </w:rPr>
        <w:t>near the</w:t>
      </w:r>
      <w:r w:rsidR="00752BC0">
        <w:rPr>
          <w:rFonts w:ascii="Times New Roman" w:hAnsi="Times New Roman" w:cs="Times New Roman"/>
          <w:sz w:val="24"/>
          <w:szCs w:val="24"/>
          <w:lang w:val="en-US"/>
        </w:rPr>
        <w:t xml:space="preserve"> University of </w:t>
      </w:r>
      <w:r w:rsidR="004A4442" w:rsidRPr="008E2CB6">
        <w:rPr>
          <w:rFonts w:ascii="Times New Roman" w:hAnsi="Times New Roman" w:cs="Times New Roman"/>
          <w:sz w:val="24"/>
          <w:szCs w:val="24"/>
          <w:lang w:val="en-US"/>
        </w:rPr>
        <w:t xml:space="preserve">California </w:t>
      </w:r>
      <w:r w:rsidR="00752BC0">
        <w:rPr>
          <w:rFonts w:ascii="Times New Roman" w:hAnsi="Times New Roman" w:cs="Times New Roman"/>
          <w:sz w:val="24"/>
          <w:szCs w:val="24"/>
          <w:lang w:val="en-US"/>
        </w:rPr>
        <w:t xml:space="preserve">Berkeley </w:t>
      </w:r>
      <w:r w:rsidR="004A4442" w:rsidRPr="008E2CB6">
        <w:rPr>
          <w:rFonts w:ascii="Times New Roman" w:hAnsi="Times New Roman" w:cs="Times New Roman"/>
          <w:sz w:val="24"/>
          <w:szCs w:val="24"/>
          <w:lang w:val="en-US"/>
        </w:rPr>
        <w:t xml:space="preserve">in </w:t>
      </w:r>
      <w:r w:rsidR="008718E3">
        <w:rPr>
          <w:rFonts w:ascii="Times New Roman" w:hAnsi="Times New Roman" w:cs="Times New Roman"/>
          <w:sz w:val="24"/>
          <w:szCs w:val="24"/>
          <w:lang w:val="en-US"/>
        </w:rPr>
        <w:t xml:space="preserve">the </w:t>
      </w:r>
      <w:r w:rsidR="009C490C">
        <w:rPr>
          <w:rFonts w:ascii="Times New Roman" w:hAnsi="Times New Roman" w:cs="Times New Roman"/>
          <w:sz w:val="24"/>
          <w:szCs w:val="24"/>
          <w:lang w:val="en-US"/>
        </w:rPr>
        <w:t>S</w:t>
      </w:r>
      <w:r w:rsidR="009C490C" w:rsidRPr="008E2CB6">
        <w:rPr>
          <w:rFonts w:ascii="Times New Roman" w:hAnsi="Times New Roman" w:cs="Times New Roman"/>
          <w:sz w:val="24"/>
          <w:szCs w:val="24"/>
          <w:lang w:val="en-US"/>
        </w:rPr>
        <w:t>pring</w:t>
      </w:r>
      <w:r w:rsidR="009C490C">
        <w:rPr>
          <w:rFonts w:ascii="Times New Roman" w:hAnsi="Times New Roman" w:cs="Times New Roman"/>
          <w:sz w:val="24"/>
          <w:szCs w:val="24"/>
          <w:lang w:val="en-US"/>
        </w:rPr>
        <w:t xml:space="preserve"> </w:t>
      </w:r>
      <w:r w:rsidR="008718E3">
        <w:rPr>
          <w:rFonts w:ascii="Times New Roman" w:hAnsi="Times New Roman" w:cs="Times New Roman"/>
          <w:sz w:val="24"/>
          <w:szCs w:val="24"/>
          <w:lang w:val="en-US"/>
        </w:rPr>
        <w:t>of</w:t>
      </w:r>
      <w:r w:rsidR="004A4442" w:rsidRPr="008E2CB6">
        <w:rPr>
          <w:rFonts w:ascii="Times New Roman" w:hAnsi="Times New Roman" w:cs="Times New Roman"/>
          <w:sz w:val="24"/>
          <w:szCs w:val="24"/>
          <w:lang w:val="en-US"/>
        </w:rPr>
        <w:t xml:space="preserve"> 201</w:t>
      </w:r>
      <w:r w:rsidR="00DB5E6C" w:rsidRPr="008E2CB6">
        <w:rPr>
          <w:rFonts w:ascii="Times New Roman" w:hAnsi="Times New Roman" w:cs="Times New Roman"/>
          <w:sz w:val="24"/>
          <w:szCs w:val="24"/>
          <w:lang w:val="en-US"/>
        </w:rPr>
        <w:t>5 and 2016</w:t>
      </w:r>
      <w:r w:rsidR="004A4442" w:rsidRPr="008E2CB6">
        <w:rPr>
          <w:rFonts w:ascii="Times New Roman" w:hAnsi="Times New Roman" w:cs="Times New Roman"/>
          <w:sz w:val="24"/>
          <w:szCs w:val="24"/>
          <w:lang w:val="en-US"/>
        </w:rPr>
        <w:t>. Specime</w:t>
      </w:r>
      <w:r w:rsidR="00691E4C">
        <w:rPr>
          <w:rFonts w:ascii="Times New Roman" w:hAnsi="Times New Roman" w:cs="Times New Roman"/>
          <w:sz w:val="24"/>
          <w:szCs w:val="24"/>
          <w:lang w:val="en-US"/>
        </w:rPr>
        <w:t>ns were stored in 99-</w:t>
      </w:r>
      <w:r w:rsidR="001B72DA" w:rsidRPr="008E2CB6">
        <w:rPr>
          <w:rFonts w:ascii="Times New Roman" w:hAnsi="Times New Roman" w:cs="Times New Roman"/>
          <w:sz w:val="24"/>
          <w:szCs w:val="24"/>
          <w:lang w:val="en-US"/>
        </w:rPr>
        <w:t>% ethanol,</w:t>
      </w:r>
      <w:r w:rsidR="004A4442" w:rsidRPr="008E2CB6">
        <w:rPr>
          <w:rFonts w:ascii="Times New Roman" w:hAnsi="Times New Roman" w:cs="Times New Roman"/>
          <w:sz w:val="24"/>
          <w:szCs w:val="24"/>
          <w:lang w:val="en-US"/>
        </w:rPr>
        <w:t xml:space="preserve"> morphologically identified to order and then assigned </w:t>
      </w:r>
      <w:r w:rsidR="001F3CD5" w:rsidRPr="008E2CB6">
        <w:rPr>
          <w:rFonts w:ascii="Times New Roman" w:hAnsi="Times New Roman" w:cs="Times New Roman"/>
          <w:sz w:val="24"/>
          <w:szCs w:val="24"/>
          <w:lang w:val="en-US"/>
        </w:rPr>
        <w:t xml:space="preserve">to </w:t>
      </w:r>
      <w:r w:rsidR="001F3CD5">
        <w:rPr>
          <w:rFonts w:ascii="Times New Roman" w:hAnsi="Times New Roman" w:cs="Times New Roman"/>
          <w:sz w:val="24"/>
          <w:szCs w:val="24"/>
          <w:lang w:val="en-US"/>
        </w:rPr>
        <w:t xml:space="preserve">species (or </w:t>
      </w:r>
      <w:proofErr w:type="spellStart"/>
      <w:r w:rsidR="001F3CD5" w:rsidRPr="008E2CB6">
        <w:rPr>
          <w:rFonts w:ascii="Times New Roman" w:hAnsi="Times New Roman" w:cs="Times New Roman"/>
          <w:sz w:val="24"/>
          <w:szCs w:val="24"/>
          <w:lang w:val="en-US"/>
        </w:rPr>
        <w:t>morphotype</w:t>
      </w:r>
      <w:proofErr w:type="spellEnd"/>
      <w:r w:rsidR="001F3CD5">
        <w:rPr>
          <w:rFonts w:ascii="Times New Roman" w:hAnsi="Times New Roman" w:cs="Times New Roman"/>
          <w:sz w:val="24"/>
          <w:szCs w:val="24"/>
          <w:lang w:val="en-US"/>
        </w:rPr>
        <w:t xml:space="preserve"> when identity was uncertain)</w:t>
      </w:r>
      <w:r w:rsidR="004A4442" w:rsidRPr="008E2CB6">
        <w:rPr>
          <w:rFonts w:ascii="Times New Roman" w:hAnsi="Times New Roman" w:cs="Times New Roman"/>
          <w:sz w:val="24"/>
          <w:szCs w:val="24"/>
          <w:lang w:val="en-US"/>
        </w:rPr>
        <w:t xml:space="preserve">. </w:t>
      </w:r>
      <w:r w:rsidR="001B72DA" w:rsidRPr="008E2CB6">
        <w:rPr>
          <w:rFonts w:ascii="Times New Roman" w:hAnsi="Times New Roman" w:cs="Times New Roman"/>
          <w:sz w:val="24"/>
          <w:szCs w:val="24"/>
          <w:lang w:val="en-US"/>
        </w:rPr>
        <w:t>We extracted DNA from 4</w:t>
      </w:r>
      <w:r w:rsidR="00B15173">
        <w:rPr>
          <w:rFonts w:ascii="Times New Roman" w:hAnsi="Times New Roman" w:cs="Times New Roman"/>
          <w:sz w:val="24"/>
          <w:szCs w:val="24"/>
          <w:lang w:val="en-US"/>
        </w:rPr>
        <w:t>3</w:t>
      </w:r>
      <w:r w:rsidR="001B72DA" w:rsidRPr="008E2CB6">
        <w:rPr>
          <w:rFonts w:ascii="Times New Roman" w:hAnsi="Times New Roman" w:cs="Times New Roman"/>
          <w:sz w:val="24"/>
          <w:szCs w:val="24"/>
          <w:lang w:val="en-US"/>
        </w:rPr>
        <w:t xml:space="preserve"> </w:t>
      </w:r>
      <w:r w:rsidR="001F3CD5">
        <w:rPr>
          <w:rFonts w:ascii="Times New Roman" w:hAnsi="Times New Roman" w:cs="Times New Roman"/>
          <w:sz w:val="24"/>
          <w:szCs w:val="24"/>
          <w:lang w:val="en-US"/>
        </w:rPr>
        <w:t>taxa</w:t>
      </w:r>
      <w:r w:rsidR="001B72DA" w:rsidRPr="008E2CB6">
        <w:rPr>
          <w:rFonts w:ascii="Times New Roman" w:hAnsi="Times New Roman" w:cs="Times New Roman"/>
          <w:sz w:val="24"/>
          <w:szCs w:val="24"/>
          <w:lang w:val="en-US"/>
        </w:rPr>
        <w:t>, representing 1</w:t>
      </w:r>
      <w:r w:rsidR="00776AD4">
        <w:rPr>
          <w:rFonts w:ascii="Times New Roman" w:hAnsi="Times New Roman" w:cs="Times New Roman"/>
          <w:sz w:val="24"/>
          <w:szCs w:val="24"/>
          <w:lang w:val="en-US"/>
        </w:rPr>
        <w:t>9</w:t>
      </w:r>
      <w:r w:rsidR="001B72DA" w:rsidRPr="008E2CB6">
        <w:rPr>
          <w:rFonts w:ascii="Times New Roman" w:hAnsi="Times New Roman" w:cs="Times New Roman"/>
          <w:sz w:val="24"/>
          <w:szCs w:val="24"/>
          <w:lang w:val="en-US"/>
        </w:rPr>
        <w:t xml:space="preserve"> orders (</w:t>
      </w:r>
      <w:r w:rsidR="00C03F36">
        <w:rPr>
          <w:rFonts w:ascii="Times New Roman" w:hAnsi="Times New Roman" w:cs="Times New Roman"/>
          <w:sz w:val="24"/>
          <w:szCs w:val="24"/>
          <w:lang w:val="en-US"/>
        </w:rPr>
        <w:t xml:space="preserve">in the </w:t>
      </w:r>
      <w:proofErr w:type="spellStart"/>
      <w:r w:rsidR="001B72DA" w:rsidRPr="008E2CB6">
        <w:rPr>
          <w:rFonts w:ascii="Times New Roman" w:hAnsi="Times New Roman" w:cs="Times New Roman"/>
          <w:sz w:val="24"/>
          <w:szCs w:val="24"/>
          <w:lang w:val="en-US"/>
        </w:rPr>
        <w:t>Arachnida</w:t>
      </w:r>
      <w:proofErr w:type="spellEnd"/>
      <w:r w:rsidR="001B72DA" w:rsidRPr="008E2CB6">
        <w:rPr>
          <w:rFonts w:ascii="Times New Roman" w:hAnsi="Times New Roman" w:cs="Times New Roman"/>
          <w:sz w:val="24"/>
          <w:szCs w:val="24"/>
          <w:lang w:val="en-US"/>
        </w:rPr>
        <w:t xml:space="preserve">, </w:t>
      </w:r>
      <w:proofErr w:type="spellStart"/>
      <w:r w:rsidR="001B72DA" w:rsidRPr="008E2CB6">
        <w:rPr>
          <w:rFonts w:ascii="Times New Roman" w:hAnsi="Times New Roman" w:cs="Times New Roman"/>
          <w:sz w:val="24"/>
          <w:szCs w:val="24"/>
          <w:lang w:val="en-US"/>
        </w:rPr>
        <w:t>Crustacea</w:t>
      </w:r>
      <w:proofErr w:type="spellEnd"/>
      <w:r w:rsidR="001B72DA" w:rsidRPr="008E2CB6">
        <w:rPr>
          <w:rFonts w:ascii="Times New Roman" w:hAnsi="Times New Roman" w:cs="Times New Roman"/>
          <w:sz w:val="24"/>
          <w:szCs w:val="24"/>
          <w:lang w:val="en-US"/>
        </w:rPr>
        <w:t xml:space="preserve">, </w:t>
      </w:r>
      <w:proofErr w:type="spellStart"/>
      <w:r w:rsidR="00E656A2">
        <w:rPr>
          <w:rFonts w:ascii="Times New Roman" w:hAnsi="Times New Roman" w:cs="Times New Roman"/>
          <w:sz w:val="24"/>
          <w:szCs w:val="24"/>
          <w:lang w:val="en-US"/>
        </w:rPr>
        <w:t>Hexapoda</w:t>
      </w:r>
      <w:proofErr w:type="spellEnd"/>
      <w:r w:rsidR="001B72DA" w:rsidRPr="008E2CB6">
        <w:rPr>
          <w:rFonts w:ascii="Times New Roman" w:hAnsi="Times New Roman" w:cs="Times New Roman"/>
          <w:sz w:val="24"/>
          <w:szCs w:val="24"/>
          <w:lang w:val="en-US"/>
        </w:rPr>
        <w:t xml:space="preserve"> &amp; </w:t>
      </w:r>
      <w:proofErr w:type="spellStart"/>
      <w:r w:rsidR="001B72DA" w:rsidRPr="008E2CB6">
        <w:rPr>
          <w:rFonts w:ascii="Times New Roman" w:hAnsi="Times New Roman" w:cs="Times New Roman"/>
          <w:sz w:val="24"/>
          <w:szCs w:val="24"/>
          <w:lang w:val="en-US"/>
        </w:rPr>
        <w:t>Myriapoda</w:t>
      </w:r>
      <w:proofErr w:type="spellEnd"/>
      <w:r w:rsidR="001B72DA" w:rsidRPr="008E2CB6">
        <w:rPr>
          <w:rFonts w:ascii="Times New Roman" w:hAnsi="Times New Roman" w:cs="Times New Roman"/>
          <w:sz w:val="24"/>
          <w:szCs w:val="24"/>
          <w:lang w:val="en-US"/>
        </w:rPr>
        <w:t>). DNA extractions were perfor</w:t>
      </w:r>
      <w:r w:rsidR="000E1F06" w:rsidRPr="008E2CB6">
        <w:rPr>
          <w:rFonts w:ascii="Times New Roman" w:hAnsi="Times New Roman" w:cs="Times New Roman"/>
          <w:sz w:val="24"/>
          <w:szCs w:val="24"/>
          <w:lang w:val="en-US"/>
        </w:rPr>
        <w:t xml:space="preserve">med on whole bodies using the </w:t>
      </w:r>
      <w:proofErr w:type="spellStart"/>
      <w:r w:rsidR="000E1F06" w:rsidRPr="008E2CB6">
        <w:rPr>
          <w:rFonts w:ascii="Times New Roman" w:hAnsi="Times New Roman" w:cs="Times New Roman"/>
          <w:sz w:val="24"/>
          <w:szCs w:val="24"/>
          <w:lang w:val="en-US"/>
        </w:rPr>
        <w:t>Q</w:t>
      </w:r>
      <w:r w:rsidR="001B72DA" w:rsidRPr="008E2CB6">
        <w:rPr>
          <w:rFonts w:ascii="Times New Roman" w:hAnsi="Times New Roman" w:cs="Times New Roman"/>
          <w:sz w:val="24"/>
          <w:szCs w:val="24"/>
          <w:lang w:val="en-US"/>
        </w:rPr>
        <w:t>iagen</w:t>
      </w:r>
      <w:proofErr w:type="spellEnd"/>
      <w:r w:rsidR="001B72DA" w:rsidRPr="008E2CB6">
        <w:rPr>
          <w:rFonts w:ascii="Times New Roman" w:hAnsi="Times New Roman" w:cs="Times New Roman"/>
          <w:sz w:val="24"/>
          <w:szCs w:val="24"/>
          <w:lang w:val="en-US"/>
        </w:rPr>
        <w:t xml:space="preserve"> </w:t>
      </w:r>
      <w:proofErr w:type="spellStart"/>
      <w:r w:rsidR="001B72DA" w:rsidRPr="008E2CB6">
        <w:rPr>
          <w:rFonts w:ascii="Times New Roman" w:hAnsi="Times New Roman" w:cs="Times New Roman"/>
          <w:sz w:val="24"/>
          <w:szCs w:val="24"/>
          <w:lang w:val="en-US"/>
        </w:rPr>
        <w:t>Puregen</w:t>
      </w:r>
      <w:proofErr w:type="spellEnd"/>
      <w:r w:rsidR="001B72DA" w:rsidRPr="008E2CB6">
        <w:rPr>
          <w:rFonts w:ascii="Times New Roman" w:hAnsi="Times New Roman" w:cs="Times New Roman"/>
          <w:sz w:val="24"/>
          <w:szCs w:val="24"/>
          <w:lang w:val="en-US"/>
        </w:rPr>
        <w:t xml:space="preserve"> Kit according to the manufactur</w:t>
      </w:r>
      <w:r w:rsidR="000E1F06" w:rsidRPr="008E2CB6">
        <w:rPr>
          <w:rFonts w:ascii="Times New Roman" w:hAnsi="Times New Roman" w:cs="Times New Roman"/>
          <w:sz w:val="24"/>
          <w:szCs w:val="24"/>
          <w:lang w:val="en-US"/>
        </w:rPr>
        <w:t>er’s protocol (</w:t>
      </w:r>
      <w:proofErr w:type="spellStart"/>
      <w:r w:rsidR="000E1F06" w:rsidRPr="008E2CB6">
        <w:rPr>
          <w:rFonts w:ascii="Times New Roman" w:hAnsi="Times New Roman" w:cs="Times New Roman"/>
          <w:sz w:val="24"/>
          <w:szCs w:val="24"/>
          <w:lang w:val="en-US"/>
        </w:rPr>
        <w:t>Q</w:t>
      </w:r>
      <w:r w:rsidR="001B72DA" w:rsidRPr="008E2CB6">
        <w:rPr>
          <w:rFonts w:ascii="Times New Roman" w:hAnsi="Times New Roman" w:cs="Times New Roman"/>
          <w:sz w:val="24"/>
          <w:szCs w:val="24"/>
          <w:lang w:val="en-US"/>
        </w:rPr>
        <w:t>iagen</w:t>
      </w:r>
      <w:proofErr w:type="spellEnd"/>
      <w:r w:rsidR="001B72DA" w:rsidRPr="008E2CB6">
        <w:rPr>
          <w:rFonts w:ascii="Times New Roman" w:hAnsi="Times New Roman" w:cs="Times New Roman"/>
          <w:sz w:val="24"/>
          <w:szCs w:val="24"/>
          <w:lang w:val="en-US"/>
        </w:rPr>
        <w:t xml:space="preserve">, Hilden, Germany). The concentration </w:t>
      </w:r>
      <w:r w:rsidR="00F7121B" w:rsidRPr="008E2CB6">
        <w:rPr>
          <w:rFonts w:ascii="Times New Roman" w:hAnsi="Times New Roman" w:cs="Times New Roman"/>
          <w:sz w:val="24"/>
          <w:szCs w:val="24"/>
          <w:lang w:val="en-US"/>
        </w:rPr>
        <w:t xml:space="preserve">of each extraction was </w:t>
      </w:r>
      <w:r w:rsidR="001B72DA" w:rsidRPr="008E2CB6">
        <w:rPr>
          <w:rFonts w:ascii="Times New Roman" w:hAnsi="Times New Roman" w:cs="Times New Roman"/>
          <w:sz w:val="24"/>
          <w:szCs w:val="24"/>
          <w:lang w:val="en-US"/>
        </w:rPr>
        <w:t>d</w:t>
      </w:r>
      <w:r w:rsidR="00F7121B" w:rsidRPr="008E2CB6">
        <w:rPr>
          <w:rFonts w:ascii="Times New Roman" w:hAnsi="Times New Roman" w:cs="Times New Roman"/>
          <w:sz w:val="24"/>
          <w:szCs w:val="24"/>
          <w:lang w:val="en-US"/>
        </w:rPr>
        <w:t>etermined</w:t>
      </w:r>
      <w:r w:rsidR="001B72DA" w:rsidRPr="008E2CB6">
        <w:rPr>
          <w:rFonts w:ascii="Times New Roman" w:hAnsi="Times New Roman" w:cs="Times New Roman"/>
          <w:sz w:val="24"/>
          <w:szCs w:val="24"/>
          <w:lang w:val="en-US"/>
        </w:rPr>
        <w:t xml:space="preserve"> using a </w:t>
      </w:r>
      <w:proofErr w:type="spellStart"/>
      <w:r w:rsidR="001B72DA" w:rsidRPr="008E2CB6">
        <w:rPr>
          <w:rFonts w:ascii="Times New Roman" w:hAnsi="Times New Roman" w:cs="Times New Roman"/>
          <w:sz w:val="24"/>
          <w:szCs w:val="24"/>
          <w:lang w:val="en-US"/>
        </w:rPr>
        <w:t>Q</w:t>
      </w:r>
      <w:r w:rsidR="00C616D6">
        <w:rPr>
          <w:rFonts w:ascii="Times New Roman" w:hAnsi="Times New Roman" w:cs="Times New Roman"/>
          <w:sz w:val="24"/>
          <w:szCs w:val="24"/>
          <w:lang w:val="en-US"/>
        </w:rPr>
        <w:t>u</w:t>
      </w:r>
      <w:r w:rsidR="001B72DA" w:rsidRPr="008E2CB6">
        <w:rPr>
          <w:rFonts w:ascii="Times New Roman" w:hAnsi="Times New Roman" w:cs="Times New Roman"/>
          <w:sz w:val="24"/>
          <w:szCs w:val="24"/>
          <w:lang w:val="en-US"/>
        </w:rPr>
        <w:t>bit</w:t>
      </w:r>
      <w:proofErr w:type="spellEnd"/>
      <w:r w:rsidR="001B72DA" w:rsidRPr="008E2CB6">
        <w:rPr>
          <w:rFonts w:ascii="Times New Roman" w:hAnsi="Times New Roman" w:cs="Times New Roman"/>
          <w:sz w:val="24"/>
          <w:szCs w:val="24"/>
          <w:lang w:val="en-US"/>
        </w:rPr>
        <w:t xml:space="preserve"> </w:t>
      </w:r>
      <w:proofErr w:type="spellStart"/>
      <w:r w:rsidR="001B72DA" w:rsidRPr="008E2CB6">
        <w:rPr>
          <w:rFonts w:ascii="Times New Roman" w:hAnsi="Times New Roman" w:cs="Times New Roman"/>
          <w:sz w:val="24"/>
          <w:szCs w:val="24"/>
          <w:lang w:val="en-US"/>
        </w:rPr>
        <w:t>Fluorometer</w:t>
      </w:r>
      <w:proofErr w:type="spellEnd"/>
      <w:r w:rsidR="002E5AA0" w:rsidRPr="008E2CB6">
        <w:rPr>
          <w:rFonts w:ascii="Times New Roman" w:hAnsi="Times New Roman" w:cs="Times New Roman"/>
          <w:sz w:val="24"/>
          <w:szCs w:val="24"/>
          <w:lang w:val="en-US"/>
        </w:rPr>
        <w:t xml:space="preserve"> </w:t>
      </w:r>
      <w:r w:rsidR="001B72DA" w:rsidRPr="008E2CB6">
        <w:rPr>
          <w:rFonts w:ascii="Times New Roman" w:hAnsi="Times New Roman" w:cs="Times New Roman"/>
          <w:sz w:val="24"/>
          <w:szCs w:val="24"/>
          <w:lang w:val="en-US"/>
        </w:rPr>
        <w:t>(</w:t>
      </w:r>
      <w:r w:rsidR="002E5AA0" w:rsidRPr="008E2CB6">
        <w:rPr>
          <w:rFonts w:ascii="Times New Roman" w:hAnsi="Times New Roman" w:cs="Times New Roman"/>
          <w:sz w:val="24"/>
          <w:szCs w:val="24"/>
          <w:lang w:val="en-US"/>
        </w:rPr>
        <w:t>Thermo Scientific, Waltham, USA</w:t>
      </w:r>
      <w:r w:rsidR="001B72DA" w:rsidRPr="008E2CB6">
        <w:rPr>
          <w:rFonts w:ascii="Times New Roman" w:hAnsi="Times New Roman" w:cs="Times New Roman"/>
          <w:sz w:val="24"/>
          <w:szCs w:val="24"/>
          <w:lang w:val="en-US"/>
        </w:rPr>
        <w:t xml:space="preserve">) and each sample diluted to </w:t>
      </w:r>
      <w:r w:rsidR="000E1F06" w:rsidRPr="008E2CB6">
        <w:rPr>
          <w:rFonts w:ascii="Times New Roman" w:hAnsi="Times New Roman" w:cs="Times New Roman"/>
          <w:sz w:val="24"/>
          <w:szCs w:val="24"/>
          <w:lang w:val="en-US"/>
        </w:rPr>
        <w:t xml:space="preserve">a final concentration of 15 </w:t>
      </w:r>
      <w:proofErr w:type="spellStart"/>
      <w:r w:rsidR="000E1F06" w:rsidRPr="008E2CB6">
        <w:rPr>
          <w:rFonts w:ascii="Times New Roman" w:hAnsi="Times New Roman" w:cs="Times New Roman"/>
          <w:sz w:val="24"/>
          <w:szCs w:val="24"/>
          <w:lang w:val="en-US"/>
        </w:rPr>
        <w:t>ng</w:t>
      </w:r>
      <w:proofErr w:type="spellEnd"/>
      <w:r w:rsidR="000E1F06" w:rsidRPr="008E2CB6">
        <w:rPr>
          <w:rFonts w:ascii="Times New Roman" w:hAnsi="Times New Roman" w:cs="Times New Roman"/>
          <w:sz w:val="24"/>
          <w:szCs w:val="24"/>
          <w:lang w:val="en-US"/>
        </w:rPr>
        <w:t>/µ</w:t>
      </w:r>
      <w:r w:rsidR="001B72DA" w:rsidRPr="008E2CB6">
        <w:rPr>
          <w:rFonts w:ascii="Times New Roman" w:hAnsi="Times New Roman" w:cs="Times New Roman"/>
          <w:sz w:val="24"/>
          <w:szCs w:val="24"/>
          <w:lang w:val="en-US"/>
        </w:rPr>
        <w:t xml:space="preserve">l. </w:t>
      </w:r>
      <w:r w:rsidR="008F4023" w:rsidRPr="008E2CB6">
        <w:rPr>
          <w:rFonts w:ascii="Times New Roman" w:hAnsi="Times New Roman" w:cs="Times New Roman"/>
          <w:sz w:val="24"/>
          <w:szCs w:val="24"/>
          <w:lang w:val="en-US"/>
        </w:rPr>
        <w:t>We prepared 23</w:t>
      </w:r>
      <w:r w:rsidR="001B72DA" w:rsidRPr="008E2CB6">
        <w:rPr>
          <w:rFonts w:ascii="Times New Roman" w:hAnsi="Times New Roman" w:cs="Times New Roman"/>
          <w:sz w:val="24"/>
          <w:szCs w:val="24"/>
          <w:lang w:val="en-US"/>
        </w:rPr>
        <w:t xml:space="preserve"> mock communities </w:t>
      </w:r>
      <w:r w:rsidR="00760E08" w:rsidRPr="008E2CB6">
        <w:rPr>
          <w:rFonts w:ascii="Times New Roman" w:hAnsi="Times New Roman" w:cs="Times New Roman"/>
          <w:sz w:val="24"/>
          <w:szCs w:val="24"/>
          <w:lang w:val="en-US"/>
        </w:rPr>
        <w:t xml:space="preserve">by pooling </w:t>
      </w:r>
      <w:r w:rsidR="001B72DA" w:rsidRPr="008E2CB6">
        <w:rPr>
          <w:rFonts w:ascii="Times New Roman" w:hAnsi="Times New Roman" w:cs="Times New Roman"/>
          <w:sz w:val="24"/>
          <w:szCs w:val="24"/>
          <w:lang w:val="en-US"/>
        </w:rPr>
        <w:t>randomized volumes of each of the 4</w:t>
      </w:r>
      <w:r w:rsidR="00B15173">
        <w:rPr>
          <w:rFonts w:ascii="Times New Roman" w:hAnsi="Times New Roman" w:cs="Times New Roman"/>
          <w:sz w:val="24"/>
          <w:szCs w:val="24"/>
          <w:lang w:val="en-US"/>
        </w:rPr>
        <w:t>3</w:t>
      </w:r>
      <w:r w:rsidR="001B72DA" w:rsidRPr="008E2CB6">
        <w:rPr>
          <w:rFonts w:ascii="Times New Roman" w:hAnsi="Times New Roman" w:cs="Times New Roman"/>
          <w:sz w:val="24"/>
          <w:szCs w:val="24"/>
          <w:lang w:val="en-US"/>
        </w:rPr>
        <w:t xml:space="preserve"> samples. Each pool </w:t>
      </w:r>
      <w:r w:rsidR="00760E08" w:rsidRPr="008E2CB6">
        <w:rPr>
          <w:rFonts w:ascii="Times New Roman" w:hAnsi="Times New Roman" w:cs="Times New Roman"/>
          <w:sz w:val="24"/>
          <w:szCs w:val="24"/>
          <w:lang w:val="en-US"/>
        </w:rPr>
        <w:t xml:space="preserve">contained all samples in randomized volumes from 0.7 to 5 </w:t>
      </w:r>
      <w:r w:rsidR="000E1F06" w:rsidRPr="008E2CB6">
        <w:rPr>
          <w:rFonts w:ascii="Times New Roman" w:hAnsi="Times New Roman" w:cs="Times New Roman"/>
          <w:sz w:val="24"/>
          <w:szCs w:val="24"/>
          <w:lang w:val="en-US"/>
        </w:rPr>
        <w:t>µl</w:t>
      </w:r>
      <w:r w:rsidR="00760E08" w:rsidRPr="008E2CB6">
        <w:rPr>
          <w:rFonts w:ascii="Times New Roman" w:hAnsi="Times New Roman" w:cs="Times New Roman"/>
          <w:sz w:val="24"/>
          <w:szCs w:val="24"/>
          <w:lang w:val="en-US"/>
        </w:rPr>
        <w:t xml:space="preserve"> per sample </w:t>
      </w:r>
      <w:r w:rsidR="00C616D6">
        <w:rPr>
          <w:rFonts w:ascii="Times New Roman" w:hAnsi="Times New Roman" w:cs="Times New Roman"/>
          <w:sz w:val="24"/>
          <w:szCs w:val="24"/>
          <w:lang w:val="en-US"/>
        </w:rPr>
        <w:t>in</w:t>
      </w:r>
      <w:r w:rsidR="00C616D6" w:rsidRPr="008E2CB6">
        <w:rPr>
          <w:rFonts w:ascii="Times New Roman" w:hAnsi="Times New Roman" w:cs="Times New Roman"/>
          <w:sz w:val="24"/>
          <w:szCs w:val="24"/>
          <w:lang w:val="en-US"/>
        </w:rPr>
        <w:t xml:space="preserve"> </w:t>
      </w:r>
      <w:r w:rsidR="00760E08" w:rsidRPr="008E2CB6">
        <w:rPr>
          <w:rFonts w:ascii="Times New Roman" w:hAnsi="Times New Roman" w:cs="Times New Roman"/>
          <w:sz w:val="24"/>
          <w:szCs w:val="24"/>
          <w:lang w:val="en-US"/>
        </w:rPr>
        <w:t xml:space="preserve">increments of 0.1 </w:t>
      </w:r>
      <w:r w:rsidR="000E1F06" w:rsidRPr="008E2CB6">
        <w:rPr>
          <w:rFonts w:ascii="Times New Roman" w:hAnsi="Times New Roman" w:cs="Times New Roman"/>
          <w:sz w:val="24"/>
          <w:szCs w:val="24"/>
          <w:lang w:val="en-US"/>
        </w:rPr>
        <w:t>µl</w:t>
      </w:r>
      <w:r w:rsidR="00760E08" w:rsidRPr="008E2CB6">
        <w:rPr>
          <w:rFonts w:ascii="Times New Roman" w:hAnsi="Times New Roman" w:cs="Times New Roman"/>
          <w:sz w:val="24"/>
          <w:szCs w:val="24"/>
          <w:lang w:val="en-US"/>
        </w:rPr>
        <w:t xml:space="preserve">. </w:t>
      </w:r>
    </w:p>
    <w:p w14:paraId="1CE02F31" w14:textId="6380B890" w:rsidR="000214D9" w:rsidRDefault="00760E08" w:rsidP="00015FCC">
      <w:pPr>
        <w:spacing w:line="480" w:lineRule="auto"/>
        <w:ind w:firstLine="708"/>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We chose 8 primer combinations amplifying three mitochondrial and four nuclear markers (see Table </w:t>
      </w:r>
      <w:r w:rsidR="00027853" w:rsidRPr="008E2CB6">
        <w:rPr>
          <w:rFonts w:ascii="Times New Roman" w:hAnsi="Times New Roman" w:cs="Times New Roman"/>
          <w:sz w:val="24"/>
          <w:szCs w:val="24"/>
          <w:lang w:val="en-US"/>
        </w:rPr>
        <w:t>1</w:t>
      </w:r>
      <w:r w:rsidRPr="008E2CB6">
        <w:rPr>
          <w:rFonts w:ascii="Times New Roman" w:hAnsi="Times New Roman" w:cs="Times New Roman"/>
          <w:sz w:val="24"/>
          <w:szCs w:val="24"/>
          <w:lang w:val="en-US"/>
        </w:rPr>
        <w:t xml:space="preserve">). </w:t>
      </w:r>
      <w:r w:rsidR="002A3B6F">
        <w:rPr>
          <w:rFonts w:ascii="Times New Roman" w:hAnsi="Times New Roman" w:cs="Times New Roman"/>
          <w:sz w:val="24"/>
          <w:szCs w:val="24"/>
          <w:lang w:val="en-US"/>
        </w:rPr>
        <w:t xml:space="preserve">We had previously generated reference sequences for </w:t>
      </w:r>
      <w:r w:rsidR="001E216C">
        <w:rPr>
          <w:rFonts w:ascii="Times New Roman" w:hAnsi="Times New Roman" w:cs="Times New Roman"/>
          <w:sz w:val="24"/>
          <w:szCs w:val="24"/>
          <w:lang w:val="en-US"/>
        </w:rPr>
        <w:t>the</w:t>
      </w:r>
      <w:r w:rsidR="002A3B6F">
        <w:rPr>
          <w:rFonts w:ascii="Times New Roman" w:hAnsi="Times New Roman" w:cs="Times New Roman"/>
          <w:sz w:val="24"/>
          <w:szCs w:val="24"/>
          <w:lang w:val="en-US"/>
        </w:rPr>
        <w:t xml:space="preserve"> specimens in the mock communities for </w:t>
      </w:r>
      <w:r w:rsidR="001E216C">
        <w:rPr>
          <w:rFonts w:ascii="Times New Roman" w:hAnsi="Times New Roman" w:cs="Times New Roman"/>
          <w:sz w:val="24"/>
          <w:szCs w:val="24"/>
          <w:lang w:val="en-US"/>
        </w:rPr>
        <w:t>these markers</w:t>
      </w:r>
      <w:r w:rsidR="002A3B6F">
        <w:rPr>
          <w:rFonts w:ascii="Times New Roman" w:hAnsi="Times New Roman" w:cs="Times New Roman"/>
          <w:sz w:val="24"/>
          <w:szCs w:val="24"/>
          <w:lang w:val="en-US"/>
        </w:rPr>
        <w:t xml:space="preserve">. </w:t>
      </w:r>
      <w:r w:rsidR="00C336AE">
        <w:rPr>
          <w:rFonts w:ascii="Times New Roman" w:hAnsi="Times New Roman" w:cs="Times New Roman"/>
          <w:sz w:val="24"/>
          <w:szCs w:val="24"/>
          <w:lang w:val="en-US"/>
        </w:rPr>
        <w:t xml:space="preserve">The primers </w:t>
      </w:r>
      <w:r w:rsidR="006D4880">
        <w:rPr>
          <w:rFonts w:ascii="Times New Roman" w:hAnsi="Times New Roman" w:cs="Times New Roman"/>
          <w:sz w:val="24"/>
          <w:szCs w:val="24"/>
          <w:lang w:val="en-US"/>
        </w:rPr>
        <w:t xml:space="preserve">showed varying degrees of degeneracy and </w:t>
      </w:r>
      <w:r w:rsidR="00C336AE">
        <w:rPr>
          <w:rFonts w:ascii="Times New Roman" w:hAnsi="Times New Roman" w:cs="Times New Roman"/>
          <w:sz w:val="24"/>
          <w:szCs w:val="24"/>
          <w:lang w:val="en-US"/>
        </w:rPr>
        <w:t xml:space="preserve">amplified sequences of varying degrees of conservation, from the highly conserved nuclear </w:t>
      </w:r>
      <w:r w:rsidR="00C72617">
        <w:rPr>
          <w:rFonts w:ascii="Times New Roman" w:hAnsi="Times New Roman" w:cs="Times New Roman"/>
          <w:sz w:val="24"/>
          <w:szCs w:val="24"/>
          <w:lang w:val="en-US"/>
        </w:rPr>
        <w:t xml:space="preserve">ribosomal </w:t>
      </w:r>
      <w:r w:rsidR="00C336AE">
        <w:rPr>
          <w:rFonts w:ascii="Times New Roman" w:hAnsi="Times New Roman" w:cs="Times New Roman"/>
          <w:sz w:val="24"/>
          <w:szCs w:val="24"/>
          <w:lang w:val="en-US"/>
        </w:rPr>
        <w:t xml:space="preserve">DNA to </w:t>
      </w:r>
      <w:r w:rsidR="00FF4FCB">
        <w:rPr>
          <w:rFonts w:ascii="Times New Roman" w:hAnsi="Times New Roman" w:cs="Times New Roman"/>
          <w:sz w:val="24"/>
          <w:szCs w:val="24"/>
          <w:lang w:val="en-US"/>
        </w:rPr>
        <w:t xml:space="preserve">more </w:t>
      </w:r>
      <w:r w:rsidR="00C336AE">
        <w:rPr>
          <w:rFonts w:ascii="Times New Roman" w:hAnsi="Times New Roman" w:cs="Times New Roman"/>
          <w:sz w:val="24"/>
          <w:szCs w:val="24"/>
          <w:lang w:val="en-US"/>
        </w:rPr>
        <w:t xml:space="preserve">variable mitochondrial </w:t>
      </w:r>
      <w:r w:rsidR="00C72617">
        <w:rPr>
          <w:rFonts w:ascii="Times New Roman" w:hAnsi="Times New Roman" w:cs="Times New Roman"/>
          <w:sz w:val="24"/>
          <w:szCs w:val="24"/>
          <w:lang w:val="en-US"/>
        </w:rPr>
        <w:t>markers</w:t>
      </w:r>
      <w:r w:rsidR="001B7809">
        <w:rPr>
          <w:rFonts w:ascii="Times New Roman" w:hAnsi="Times New Roman" w:cs="Times New Roman"/>
          <w:sz w:val="24"/>
          <w:szCs w:val="24"/>
          <w:lang w:val="en-US"/>
        </w:rPr>
        <w:t xml:space="preserve"> (See Table 2)</w:t>
      </w:r>
      <w:r w:rsidR="00D33B2D">
        <w:rPr>
          <w:rFonts w:ascii="Times New Roman" w:hAnsi="Times New Roman" w:cs="Times New Roman"/>
          <w:sz w:val="24"/>
          <w:szCs w:val="24"/>
          <w:lang w:val="en-US"/>
        </w:rPr>
        <w:t xml:space="preserve">. </w:t>
      </w:r>
      <w:r w:rsidR="00E459C7" w:rsidRPr="008E2CB6">
        <w:rPr>
          <w:rFonts w:ascii="Times New Roman" w:hAnsi="Times New Roman" w:cs="Times New Roman"/>
          <w:sz w:val="24"/>
          <w:szCs w:val="24"/>
          <w:lang w:val="en-US"/>
        </w:rPr>
        <w:t xml:space="preserve">All primer pairs amplified sequences shorter than 500 </w:t>
      </w:r>
      <w:proofErr w:type="spellStart"/>
      <w:r w:rsidR="00E459C7" w:rsidRPr="008E2CB6">
        <w:rPr>
          <w:rFonts w:ascii="Times New Roman" w:hAnsi="Times New Roman" w:cs="Times New Roman"/>
          <w:sz w:val="24"/>
          <w:szCs w:val="24"/>
          <w:lang w:val="en-US"/>
        </w:rPr>
        <w:t>bp</w:t>
      </w:r>
      <w:proofErr w:type="spellEnd"/>
      <w:r w:rsidR="00E459C7" w:rsidRPr="008E2CB6">
        <w:rPr>
          <w:rFonts w:ascii="Times New Roman" w:hAnsi="Times New Roman" w:cs="Times New Roman"/>
          <w:sz w:val="24"/>
          <w:szCs w:val="24"/>
          <w:lang w:val="en-US"/>
        </w:rPr>
        <w:t xml:space="preserve"> to achieve an overlap </w:t>
      </w:r>
      <w:r w:rsidR="00E459C7">
        <w:rPr>
          <w:rFonts w:ascii="Times New Roman" w:hAnsi="Times New Roman" w:cs="Times New Roman"/>
          <w:sz w:val="24"/>
          <w:szCs w:val="24"/>
          <w:lang w:val="en-US"/>
        </w:rPr>
        <w:t xml:space="preserve">between paired </w:t>
      </w:r>
      <w:r w:rsidR="00E459C7" w:rsidRPr="008E2CB6">
        <w:rPr>
          <w:rFonts w:ascii="Times New Roman" w:hAnsi="Times New Roman" w:cs="Times New Roman"/>
          <w:sz w:val="24"/>
          <w:szCs w:val="24"/>
          <w:lang w:val="en-US"/>
        </w:rPr>
        <w:t xml:space="preserve">300 </w:t>
      </w:r>
      <w:proofErr w:type="spellStart"/>
      <w:r w:rsidR="00E459C7" w:rsidRPr="008E2CB6">
        <w:rPr>
          <w:rFonts w:ascii="Times New Roman" w:hAnsi="Times New Roman" w:cs="Times New Roman"/>
          <w:sz w:val="24"/>
          <w:szCs w:val="24"/>
          <w:lang w:val="en-US"/>
        </w:rPr>
        <w:t>bp</w:t>
      </w:r>
      <w:proofErr w:type="spellEnd"/>
      <w:r w:rsidR="00E459C7" w:rsidRPr="008E2CB6">
        <w:rPr>
          <w:rFonts w:ascii="Times New Roman" w:hAnsi="Times New Roman" w:cs="Times New Roman"/>
          <w:sz w:val="24"/>
          <w:szCs w:val="24"/>
          <w:lang w:val="en-US"/>
        </w:rPr>
        <w:t xml:space="preserve"> </w:t>
      </w:r>
      <w:proofErr w:type="spellStart"/>
      <w:r w:rsidR="00E459C7" w:rsidRPr="008E2CB6">
        <w:rPr>
          <w:rFonts w:ascii="Times New Roman" w:hAnsi="Times New Roman" w:cs="Times New Roman"/>
          <w:sz w:val="24"/>
          <w:szCs w:val="24"/>
          <w:lang w:val="en-US"/>
        </w:rPr>
        <w:t>Illumina</w:t>
      </w:r>
      <w:proofErr w:type="spellEnd"/>
      <w:r w:rsidR="00E459C7" w:rsidRPr="008E2CB6">
        <w:rPr>
          <w:rFonts w:ascii="Times New Roman" w:hAnsi="Times New Roman" w:cs="Times New Roman"/>
          <w:sz w:val="24"/>
          <w:szCs w:val="24"/>
          <w:lang w:val="en-US"/>
        </w:rPr>
        <w:t xml:space="preserve"> </w:t>
      </w:r>
      <w:proofErr w:type="spellStart"/>
      <w:r w:rsidR="00E459C7" w:rsidRPr="008E2CB6">
        <w:rPr>
          <w:rFonts w:ascii="Times New Roman" w:hAnsi="Times New Roman" w:cs="Times New Roman"/>
          <w:sz w:val="24"/>
          <w:szCs w:val="24"/>
          <w:lang w:val="en-US"/>
        </w:rPr>
        <w:t>MiSeq</w:t>
      </w:r>
      <w:proofErr w:type="spellEnd"/>
      <w:r w:rsidR="00E459C7" w:rsidRPr="008E2CB6">
        <w:rPr>
          <w:rFonts w:ascii="Times New Roman" w:hAnsi="Times New Roman" w:cs="Times New Roman"/>
          <w:sz w:val="24"/>
          <w:szCs w:val="24"/>
          <w:lang w:val="en-US"/>
        </w:rPr>
        <w:t xml:space="preserve"> reads. </w:t>
      </w:r>
    </w:p>
    <w:p w14:paraId="6084EC18" w14:textId="77777777" w:rsidR="00097D0C" w:rsidRPr="00097D0C" w:rsidRDefault="00097D0C" w:rsidP="00015FCC">
      <w:pPr>
        <w:pStyle w:val="Caption"/>
        <w:keepNext/>
        <w:spacing w:line="480" w:lineRule="auto"/>
        <w:jc w:val="both"/>
        <w:rPr>
          <w:rFonts w:cstheme="minorHAnsi"/>
          <w:color w:val="auto"/>
          <w:sz w:val="20"/>
          <w:szCs w:val="24"/>
          <w:lang w:val="en-US"/>
        </w:rPr>
      </w:pPr>
      <w:r w:rsidRPr="00097D0C">
        <w:rPr>
          <w:rFonts w:cstheme="minorHAnsi"/>
          <w:b/>
          <w:color w:val="auto"/>
          <w:sz w:val="20"/>
          <w:szCs w:val="24"/>
          <w:lang w:val="en-US"/>
        </w:rPr>
        <w:t xml:space="preserve">Table </w:t>
      </w:r>
      <w:r w:rsidRPr="00A3478A">
        <w:rPr>
          <w:rFonts w:cstheme="minorHAnsi"/>
          <w:b/>
          <w:color w:val="auto"/>
          <w:sz w:val="20"/>
          <w:szCs w:val="24"/>
        </w:rPr>
        <w:fldChar w:fldCharType="begin"/>
      </w:r>
      <w:r w:rsidRPr="00097D0C">
        <w:rPr>
          <w:rFonts w:cstheme="minorHAnsi"/>
          <w:b/>
          <w:color w:val="auto"/>
          <w:sz w:val="20"/>
          <w:szCs w:val="24"/>
          <w:lang w:val="en-US"/>
        </w:rPr>
        <w:instrText xml:space="preserve"> SEQ Tabelle \* ARABIC </w:instrText>
      </w:r>
      <w:r w:rsidRPr="00A3478A">
        <w:rPr>
          <w:rFonts w:cstheme="minorHAnsi"/>
          <w:b/>
          <w:color w:val="auto"/>
          <w:sz w:val="20"/>
          <w:szCs w:val="24"/>
        </w:rPr>
        <w:fldChar w:fldCharType="separate"/>
      </w:r>
      <w:r w:rsidRPr="00097D0C">
        <w:rPr>
          <w:rFonts w:cstheme="minorHAnsi"/>
          <w:b/>
          <w:noProof/>
          <w:color w:val="auto"/>
          <w:sz w:val="20"/>
          <w:szCs w:val="24"/>
          <w:lang w:val="en-US"/>
        </w:rPr>
        <w:t>1</w:t>
      </w:r>
      <w:r w:rsidRPr="00A3478A">
        <w:rPr>
          <w:rFonts w:cstheme="minorHAnsi"/>
          <w:b/>
          <w:color w:val="auto"/>
          <w:sz w:val="20"/>
          <w:szCs w:val="24"/>
        </w:rPr>
        <w:fldChar w:fldCharType="end"/>
      </w:r>
      <w:r w:rsidRPr="00097D0C">
        <w:rPr>
          <w:rFonts w:cstheme="minorHAnsi"/>
          <w:color w:val="auto"/>
          <w:sz w:val="20"/>
          <w:szCs w:val="24"/>
          <w:lang w:val="en-US"/>
        </w:rPr>
        <w:t xml:space="preserve"> Targeted genes, primer combinations and primer sequences used in this study.</w:t>
      </w:r>
    </w:p>
    <w:tbl>
      <w:tblPr>
        <w:tblW w:w="9960" w:type="dxa"/>
        <w:tblLook w:val="04A0" w:firstRow="1" w:lastRow="0" w:firstColumn="1" w:lastColumn="0" w:noHBand="0" w:noVBand="1"/>
      </w:tblPr>
      <w:tblGrid>
        <w:gridCol w:w="1000"/>
        <w:gridCol w:w="1300"/>
        <w:gridCol w:w="1180"/>
        <w:gridCol w:w="2820"/>
        <w:gridCol w:w="1000"/>
        <w:gridCol w:w="2660"/>
      </w:tblGrid>
      <w:tr w:rsidR="00097D0C" w:rsidRPr="00EF3188" w14:paraId="5FDB15F9" w14:textId="77777777" w:rsidTr="00626FD7">
        <w:trPr>
          <w:trHeight w:val="294"/>
        </w:trPr>
        <w:tc>
          <w:tcPr>
            <w:tcW w:w="1000" w:type="dxa"/>
            <w:tcBorders>
              <w:top w:val="nil"/>
              <w:left w:val="nil"/>
              <w:bottom w:val="single" w:sz="8" w:space="0" w:color="auto"/>
              <w:right w:val="nil"/>
            </w:tcBorders>
            <w:shd w:val="clear" w:color="auto" w:fill="auto"/>
            <w:noWrap/>
            <w:vAlign w:val="center"/>
            <w:hideMark/>
          </w:tcPr>
          <w:p w14:paraId="6662372C" w14:textId="77777777" w:rsidR="00097D0C" w:rsidRPr="00EF3188" w:rsidRDefault="00097D0C" w:rsidP="00015FCC">
            <w:pPr>
              <w:spacing w:after="0" w:line="480" w:lineRule="auto"/>
              <w:jc w:val="center"/>
              <w:rPr>
                <w:rFonts w:ascii="Calibri" w:eastAsia="Times New Roman" w:hAnsi="Calibri" w:cs="Calibri"/>
                <w:b/>
                <w:bCs/>
                <w:color w:val="000000"/>
                <w:sz w:val="16"/>
                <w:szCs w:val="16"/>
              </w:rPr>
            </w:pPr>
            <w:r w:rsidRPr="00EF3188">
              <w:rPr>
                <w:rFonts w:ascii="Calibri" w:eastAsia="Times New Roman" w:hAnsi="Calibri" w:cs="Calibri"/>
                <w:b/>
                <w:bCs/>
                <w:color w:val="000000"/>
                <w:sz w:val="16"/>
                <w:szCs w:val="16"/>
              </w:rPr>
              <w:t>Gene</w:t>
            </w:r>
          </w:p>
        </w:tc>
        <w:tc>
          <w:tcPr>
            <w:tcW w:w="1300" w:type="dxa"/>
            <w:tcBorders>
              <w:top w:val="nil"/>
              <w:left w:val="nil"/>
              <w:bottom w:val="single" w:sz="8" w:space="0" w:color="auto"/>
              <w:right w:val="nil"/>
            </w:tcBorders>
            <w:shd w:val="clear" w:color="auto" w:fill="auto"/>
            <w:noWrap/>
            <w:vAlign w:val="center"/>
            <w:hideMark/>
          </w:tcPr>
          <w:p w14:paraId="60EB86BF" w14:textId="77777777" w:rsidR="00097D0C" w:rsidRPr="00EF3188" w:rsidRDefault="00097D0C" w:rsidP="00015FCC">
            <w:pPr>
              <w:spacing w:after="0" w:line="480" w:lineRule="auto"/>
              <w:jc w:val="center"/>
              <w:rPr>
                <w:rFonts w:ascii="Calibri" w:eastAsia="Times New Roman" w:hAnsi="Calibri" w:cs="Calibri"/>
                <w:b/>
                <w:bCs/>
                <w:color w:val="000000"/>
                <w:sz w:val="16"/>
                <w:szCs w:val="16"/>
              </w:rPr>
            </w:pPr>
            <w:r w:rsidRPr="00EF3188">
              <w:rPr>
                <w:rFonts w:ascii="Calibri" w:eastAsia="Times New Roman" w:hAnsi="Calibri" w:cs="Calibri"/>
                <w:b/>
                <w:bCs/>
                <w:color w:val="000000"/>
                <w:sz w:val="16"/>
                <w:szCs w:val="16"/>
              </w:rPr>
              <w:t>Marker type</w:t>
            </w:r>
          </w:p>
        </w:tc>
        <w:tc>
          <w:tcPr>
            <w:tcW w:w="1180" w:type="dxa"/>
            <w:tcBorders>
              <w:top w:val="nil"/>
              <w:left w:val="nil"/>
              <w:bottom w:val="single" w:sz="8" w:space="0" w:color="auto"/>
              <w:right w:val="nil"/>
            </w:tcBorders>
            <w:shd w:val="clear" w:color="auto" w:fill="auto"/>
            <w:vAlign w:val="center"/>
            <w:hideMark/>
          </w:tcPr>
          <w:p w14:paraId="469D3F94" w14:textId="77777777" w:rsidR="00097D0C" w:rsidRPr="00EF3188" w:rsidRDefault="00097D0C" w:rsidP="00015FCC">
            <w:pPr>
              <w:spacing w:after="0" w:line="480" w:lineRule="auto"/>
              <w:jc w:val="center"/>
              <w:rPr>
                <w:rFonts w:ascii="Calibri" w:eastAsia="Times New Roman" w:hAnsi="Calibri" w:cs="Calibri"/>
                <w:b/>
                <w:bCs/>
                <w:color w:val="000000"/>
                <w:sz w:val="16"/>
                <w:szCs w:val="16"/>
              </w:rPr>
            </w:pPr>
            <w:r w:rsidRPr="00EF3188">
              <w:rPr>
                <w:rFonts w:ascii="Calibri" w:eastAsia="Times New Roman" w:hAnsi="Calibri" w:cs="Calibri"/>
                <w:b/>
                <w:bCs/>
                <w:color w:val="000000"/>
                <w:sz w:val="16"/>
                <w:szCs w:val="16"/>
              </w:rPr>
              <w:t>Forward</w:t>
            </w:r>
          </w:p>
        </w:tc>
        <w:tc>
          <w:tcPr>
            <w:tcW w:w="2820" w:type="dxa"/>
            <w:tcBorders>
              <w:top w:val="nil"/>
              <w:left w:val="nil"/>
              <w:bottom w:val="single" w:sz="8" w:space="0" w:color="auto"/>
              <w:right w:val="nil"/>
            </w:tcBorders>
            <w:shd w:val="clear" w:color="auto" w:fill="auto"/>
            <w:noWrap/>
            <w:vAlign w:val="center"/>
            <w:hideMark/>
          </w:tcPr>
          <w:p w14:paraId="199CE3B7" w14:textId="77777777" w:rsidR="00097D0C" w:rsidRPr="00EF3188" w:rsidRDefault="00097D0C" w:rsidP="00015FCC">
            <w:pPr>
              <w:spacing w:after="0" w:line="480" w:lineRule="auto"/>
              <w:jc w:val="center"/>
              <w:rPr>
                <w:rFonts w:ascii="Calibri" w:eastAsia="Times New Roman" w:hAnsi="Calibri" w:cs="Calibri"/>
                <w:b/>
                <w:bCs/>
                <w:color w:val="000000"/>
                <w:sz w:val="16"/>
                <w:szCs w:val="16"/>
              </w:rPr>
            </w:pPr>
            <w:proofErr w:type="spellStart"/>
            <w:r w:rsidRPr="00EF3188">
              <w:rPr>
                <w:rFonts w:ascii="Calibri" w:eastAsia="Times New Roman" w:hAnsi="Calibri" w:cs="Calibri"/>
                <w:b/>
                <w:bCs/>
                <w:color w:val="000000"/>
                <w:sz w:val="16"/>
                <w:szCs w:val="16"/>
              </w:rPr>
              <w:t>Sequence</w:t>
            </w:r>
            <w:proofErr w:type="spellEnd"/>
            <w:r w:rsidRPr="00EF3188">
              <w:rPr>
                <w:rFonts w:ascii="Calibri" w:eastAsia="Times New Roman" w:hAnsi="Calibri" w:cs="Calibri"/>
                <w:b/>
                <w:bCs/>
                <w:color w:val="000000"/>
                <w:sz w:val="16"/>
                <w:szCs w:val="16"/>
              </w:rPr>
              <w:t xml:space="preserve"> 5'-3'</w:t>
            </w:r>
          </w:p>
        </w:tc>
        <w:tc>
          <w:tcPr>
            <w:tcW w:w="1000" w:type="dxa"/>
            <w:tcBorders>
              <w:top w:val="nil"/>
              <w:left w:val="nil"/>
              <w:bottom w:val="single" w:sz="8" w:space="0" w:color="auto"/>
              <w:right w:val="nil"/>
            </w:tcBorders>
            <w:shd w:val="clear" w:color="auto" w:fill="auto"/>
            <w:noWrap/>
            <w:vAlign w:val="center"/>
            <w:hideMark/>
          </w:tcPr>
          <w:p w14:paraId="32D899E1" w14:textId="77777777" w:rsidR="00097D0C" w:rsidRPr="00EF3188" w:rsidRDefault="00097D0C" w:rsidP="00015FCC">
            <w:pPr>
              <w:spacing w:after="0" w:line="480" w:lineRule="auto"/>
              <w:jc w:val="center"/>
              <w:rPr>
                <w:rFonts w:ascii="Calibri" w:eastAsia="Times New Roman" w:hAnsi="Calibri" w:cs="Calibri"/>
                <w:b/>
                <w:bCs/>
                <w:color w:val="000000"/>
                <w:sz w:val="16"/>
                <w:szCs w:val="16"/>
              </w:rPr>
            </w:pPr>
            <w:r w:rsidRPr="00EF3188">
              <w:rPr>
                <w:rFonts w:ascii="Calibri" w:eastAsia="Times New Roman" w:hAnsi="Calibri" w:cs="Calibri"/>
                <w:b/>
                <w:bCs/>
                <w:color w:val="000000"/>
                <w:sz w:val="16"/>
                <w:szCs w:val="16"/>
              </w:rPr>
              <w:t>Reverse</w:t>
            </w:r>
          </w:p>
        </w:tc>
        <w:tc>
          <w:tcPr>
            <w:tcW w:w="2660" w:type="dxa"/>
            <w:tcBorders>
              <w:top w:val="nil"/>
              <w:left w:val="nil"/>
              <w:bottom w:val="single" w:sz="8" w:space="0" w:color="auto"/>
              <w:right w:val="nil"/>
            </w:tcBorders>
            <w:shd w:val="clear" w:color="auto" w:fill="auto"/>
            <w:noWrap/>
            <w:vAlign w:val="center"/>
            <w:hideMark/>
          </w:tcPr>
          <w:p w14:paraId="3A9421A2" w14:textId="77777777" w:rsidR="00097D0C" w:rsidRPr="00EF3188" w:rsidRDefault="00097D0C" w:rsidP="00015FCC">
            <w:pPr>
              <w:spacing w:after="0" w:line="480" w:lineRule="auto"/>
              <w:jc w:val="center"/>
              <w:rPr>
                <w:rFonts w:ascii="Calibri" w:eastAsia="Times New Roman" w:hAnsi="Calibri" w:cs="Calibri"/>
                <w:b/>
                <w:bCs/>
                <w:color w:val="000000"/>
                <w:sz w:val="16"/>
                <w:szCs w:val="16"/>
              </w:rPr>
            </w:pPr>
            <w:proofErr w:type="spellStart"/>
            <w:r w:rsidRPr="00EF3188">
              <w:rPr>
                <w:rFonts w:ascii="Calibri" w:eastAsia="Times New Roman" w:hAnsi="Calibri" w:cs="Calibri"/>
                <w:b/>
                <w:bCs/>
                <w:color w:val="000000"/>
                <w:sz w:val="16"/>
                <w:szCs w:val="16"/>
              </w:rPr>
              <w:t>Sequence</w:t>
            </w:r>
            <w:proofErr w:type="spellEnd"/>
            <w:r w:rsidRPr="00EF3188">
              <w:rPr>
                <w:rFonts w:ascii="Calibri" w:eastAsia="Times New Roman" w:hAnsi="Calibri" w:cs="Calibri"/>
                <w:b/>
                <w:bCs/>
                <w:color w:val="000000"/>
                <w:sz w:val="16"/>
                <w:szCs w:val="16"/>
              </w:rPr>
              <w:t xml:space="preserve"> 5'-3'</w:t>
            </w:r>
          </w:p>
        </w:tc>
      </w:tr>
      <w:tr w:rsidR="00097D0C" w:rsidRPr="00EF3188" w14:paraId="60865795" w14:textId="77777777" w:rsidTr="00626FD7">
        <w:trPr>
          <w:trHeight w:val="288"/>
        </w:trPr>
        <w:tc>
          <w:tcPr>
            <w:tcW w:w="1000" w:type="dxa"/>
            <w:tcBorders>
              <w:top w:val="nil"/>
              <w:left w:val="nil"/>
              <w:bottom w:val="nil"/>
              <w:right w:val="nil"/>
            </w:tcBorders>
            <w:shd w:val="clear" w:color="auto" w:fill="auto"/>
            <w:noWrap/>
            <w:vAlign w:val="center"/>
            <w:hideMark/>
          </w:tcPr>
          <w:p w14:paraId="72E6CE4A"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COI</w:t>
            </w:r>
          </w:p>
        </w:tc>
        <w:tc>
          <w:tcPr>
            <w:tcW w:w="1300" w:type="dxa"/>
            <w:tcBorders>
              <w:top w:val="nil"/>
              <w:left w:val="nil"/>
              <w:bottom w:val="nil"/>
              <w:right w:val="nil"/>
            </w:tcBorders>
            <w:shd w:val="clear" w:color="auto" w:fill="auto"/>
            <w:noWrap/>
            <w:vAlign w:val="center"/>
            <w:hideMark/>
          </w:tcPr>
          <w:p w14:paraId="1B84EF1C" w14:textId="77777777" w:rsidR="00097D0C" w:rsidRPr="00EF3188" w:rsidRDefault="00097D0C" w:rsidP="00015FCC">
            <w:pPr>
              <w:spacing w:after="0" w:line="480" w:lineRule="auto"/>
              <w:jc w:val="center"/>
              <w:rPr>
                <w:rFonts w:ascii="Calibri" w:eastAsia="Times New Roman" w:hAnsi="Calibri" w:cs="Calibri"/>
                <w:color w:val="000000"/>
                <w:sz w:val="16"/>
                <w:szCs w:val="16"/>
              </w:rPr>
            </w:pPr>
            <w:proofErr w:type="spellStart"/>
            <w:r w:rsidRPr="00EF3188">
              <w:rPr>
                <w:rFonts w:ascii="Calibri" w:eastAsia="Times New Roman" w:hAnsi="Calibri" w:cs="Calibri"/>
                <w:color w:val="000000"/>
                <w:sz w:val="16"/>
                <w:szCs w:val="16"/>
              </w:rPr>
              <w:t>Mitochondrial</w:t>
            </w:r>
            <w:proofErr w:type="spellEnd"/>
          </w:p>
        </w:tc>
        <w:tc>
          <w:tcPr>
            <w:tcW w:w="1180" w:type="dxa"/>
            <w:tcBorders>
              <w:top w:val="nil"/>
              <w:left w:val="nil"/>
              <w:bottom w:val="nil"/>
              <w:right w:val="nil"/>
            </w:tcBorders>
            <w:shd w:val="clear" w:color="auto" w:fill="auto"/>
            <w:vAlign w:val="center"/>
            <w:hideMark/>
          </w:tcPr>
          <w:p w14:paraId="55D5D352"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ArF1</w:t>
            </w:r>
            <w:r>
              <w:rPr>
                <w:rFonts w:ascii="Calibri" w:eastAsia="Times New Roman" w:hAnsi="Calibri" w:cs="Calibri"/>
                <w:color w:val="000000"/>
                <w:sz w:val="16"/>
                <w:szCs w:val="16"/>
                <w:vertAlign w:val="superscript"/>
              </w:rPr>
              <w:t>4</w:t>
            </w:r>
          </w:p>
        </w:tc>
        <w:tc>
          <w:tcPr>
            <w:tcW w:w="2820" w:type="dxa"/>
            <w:tcBorders>
              <w:top w:val="nil"/>
              <w:left w:val="nil"/>
              <w:bottom w:val="nil"/>
              <w:right w:val="nil"/>
            </w:tcBorders>
            <w:shd w:val="clear" w:color="auto" w:fill="auto"/>
            <w:noWrap/>
            <w:vAlign w:val="center"/>
            <w:hideMark/>
          </w:tcPr>
          <w:p w14:paraId="0718DBF1"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GCNCCWGAYATRGCNTTYCCNCG</w:t>
            </w:r>
          </w:p>
        </w:tc>
        <w:tc>
          <w:tcPr>
            <w:tcW w:w="1000" w:type="dxa"/>
            <w:tcBorders>
              <w:top w:val="nil"/>
              <w:left w:val="nil"/>
              <w:bottom w:val="nil"/>
              <w:right w:val="nil"/>
            </w:tcBorders>
            <w:shd w:val="clear" w:color="auto" w:fill="auto"/>
            <w:noWrap/>
            <w:vAlign w:val="center"/>
            <w:hideMark/>
          </w:tcPr>
          <w:p w14:paraId="5FBA5649"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Fol-degen-rev</w:t>
            </w:r>
            <w:r>
              <w:rPr>
                <w:rFonts w:ascii="Calibri" w:eastAsia="Times New Roman" w:hAnsi="Calibri" w:cs="Calibri"/>
                <w:color w:val="000000"/>
                <w:sz w:val="16"/>
                <w:szCs w:val="16"/>
                <w:vertAlign w:val="superscript"/>
              </w:rPr>
              <w:t>26</w:t>
            </w:r>
          </w:p>
        </w:tc>
        <w:tc>
          <w:tcPr>
            <w:tcW w:w="2660" w:type="dxa"/>
            <w:tcBorders>
              <w:top w:val="nil"/>
              <w:left w:val="nil"/>
              <w:bottom w:val="nil"/>
              <w:right w:val="nil"/>
            </w:tcBorders>
            <w:shd w:val="clear" w:color="auto" w:fill="auto"/>
            <w:noWrap/>
            <w:vAlign w:val="center"/>
            <w:hideMark/>
          </w:tcPr>
          <w:p w14:paraId="0A8D0F08"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TANACYTCNGGRTGNCCRAARAAYCA</w:t>
            </w:r>
          </w:p>
        </w:tc>
      </w:tr>
      <w:tr w:rsidR="00097D0C" w:rsidRPr="00EF3188" w14:paraId="14128A4B" w14:textId="77777777" w:rsidTr="00626FD7">
        <w:trPr>
          <w:trHeight w:val="288"/>
        </w:trPr>
        <w:tc>
          <w:tcPr>
            <w:tcW w:w="1000" w:type="dxa"/>
            <w:tcBorders>
              <w:top w:val="nil"/>
              <w:left w:val="nil"/>
              <w:bottom w:val="nil"/>
              <w:right w:val="nil"/>
            </w:tcBorders>
            <w:shd w:val="clear" w:color="auto" w:fill="auto"/>
            <w:noWrap/>
            <w:vAlign w:val="center"/>
            <w:hideMark/>
          </w:tcPr>
          <w:p w14:paraId="1CDAD961"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COI</w:t>
            </w:r>
          </w:p>
        </w:tc>
        <w:tc>
          <w:tcPr>
            <w:tcW w:w="1300" w:type="dxa"/>
            <w:tcBorders>
              <w:top w:val="nil"/>
              <w:left w:val="nil"/>
              <w:bottom w:val="nil"/>
              <w:right w:val="nil"/>
            </w:tcBorders>
            <w:shd w:val="clear" w:color="auto" w:fill="auto"/>
            <w:noWrap/>
            <w:vAlign w:val="center"/>
            <w:hideMark/>
          </w:tcPr>
          <w:p w14:paraId="12D22772" w14:textId="77777777" w:rsidR="00097D0C" w:rsidRPr="00EF3188" w:rsidRDefault="00097D0C" w:rsidP="00015FCC">
            <w:pPr>
              <w:spacing w:after="0" w:line="480" w:lineRule="auto"/>
              <w:jc w:val="center"/>
              <w:rPr>
                <w:rFonts w:ascii="Calibri" w:eastAsia="Times New Roman" w:hAnsi="Calibri" w:cs="Calibri"/>
                <w:color w:val="000000"/>
                <w:sz w:val="16"/>
                <w:szCs w:val="16"/>
              </w:rPr>
            </w:pPr>
            <w:proofErr w:type="spellStart"/>
            <w:r w:rsidRPr="00EF3188">
              <w:rPr>
                <w:rFonts w:ascii="Calibri" w:eastAsia="Times New Roman" w:hAnsi="Calibri" w:cs="Calibri"/>
                <w:color w:val="000000"/>
                <w:sz w:val="16"/>
                <w:szCs w:val="16"/>
              </w:rPr>
              <w:t>Mitochondrial</w:t>
            </w:r>
            <w:proofErr w:type="spellEnd"/>
          </w:p>
        </w:tc>
        <w:tc>
          <w:tcPr>
            <w:tcW w:w="1180" w:type="dxa"/>
            <w:tcBorders>
              <w:top w:val="nil"/>
              <w:left w:val="nil"/>
              <w:bottom w:val="nil"/>
              <w:right w:val="nil"/>
            </w:tcBorders>
            <w:shd w:val="clear" w:color="auto" w:fill="auto"/>
            <w:vAlign w:val="center"/>
            <w:hideMark/>
          </w:tcPr>
          <w:p w14:paraId="234005A6"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mlCOIintF</w:t>
            </w:r>
            <w:r>
              <w:rPr>
                <w:rFonts w:ascii="Calibri" w:eastAsia="Times New Roman" w:hAnsi="Calibri" w:cs="Calibri"/>
                <w:color w:val="000000"/>
                <w:sz w:val="16"/>
                <w:szCs w:val="16"/>
                <w:vertAlign w:val="superscript"/>
              </w:rPr>
              <w:t>46</w:t>
            </w:r>
          </w:p>
        </w:tc>
        <w:tc>
          <w:tcPr>
            <w:tcW w:w="2820" w:type="dxa"/>
            <w:tcBorders>
              <w:top w:val="nil"/>
              <w:left w:val="nil"/>
              <w:bottom w:val="nil"/>
              <w:right w:val="nil"/>
            </w:tcBorders>
            <w:shd w:val="clear" w:color="auto" w:fill="auto"/>
            <w:noWrap/>
            <w:vAlign w:val="center"/>
            <w:hideMark/>
          </w:tcPr>
          <w:p w14:paraId="6A2584D9"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GGWACWGGWTGAACWGTWTAYCCYCC</w:t>
            </w:r>
          </w:p>
        </w:tc>
        <w:tc>
          <w:tcPr>
            <w:tcW w:w="1000" w:type="dxa"/>
            <w:tcBorders>
              <w:top w:val="nil"/>
              <w:left w:val="nil"/>
              <w:bottom w:val="nil"/>
              <w:right w:val="nil"/>
            </w:tcBorders>
            <w:shd w:val="clear" w:color="auto" w:fill="auto"/>
            <w:noWrap/>
            <w:vAlign w:val="center"/>
            <w:hideMark/>
          </w:tcPr>
          <w:p w14:paraId="3C6666FA"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Fol-degen-</w:t>
            </w:r>
            <w:r w:rsidRPr="00EF3188">
              <w:rPr>
                <w:rFonts w:ascii="Calibri" w:eastAsia="Times New Roman" w:hAnsi="Calibri" w:cs="Calibri"/>
                <w:color w:val="000000"/>
                <w:sz w:val="16"/>
                <w:szCs w:val="16"/>
              </w:rPr>
              <w:lastRenderedPageBreak/>
              <w:t>rev</w:t>
            </w:r>
            <w:r w:rsidRPr="00EF3188">
              <w:rPr>
                <w:rFonts w:ascii="Calibri" w:eastAsia="Times New Roman" w:hAnsi="Calibri" w:cs="Calibri"/>
                <w:color w:val="000000"/>
                <w:sz w:val="16"/>
                <w:szCs w:val="16"/>
                <w:vertAlign w:val="superscript"/>
              </w:rPr>
              <w:t>2</w:t>
            </w:r>
            <w:r>
              <w:rPr>
                <w:rFonts w:ascii="Calibri" w:eastAsia="Times New Roman" w:hAnsi="Calibri" w:cs="Calibri"/>
                <w:color w:val="000000"/>
                <w:sz w:val="16"/>
                <w:szCs w:val="16"/>
                <w:vertAlign w:val="superscript"/>
              </w:rPr>
              <w:t>6</w:t>
            </w:r>
          </w:p>
        </w:tc>
        <w:tc>
          <w:tcPr>
            <w:tcW w:w="2660" w:type="dxa"/>
            <w:tcBorders>
              <w:top w:val="nil"/>
              <w:left w:val="nil"/>
              <w:bottom w:val="nil"/>
              <w:right w:val="nil"/>
            </w:tcBorders>
            <w:shd w:val="clear" w:color="auto" w:fill="auto"/>
            <w:noWrap/>
            <w:vAlign w:val="center"/>
            <w:hideMark/>
          </w:tcPr>
          <w:p w14:paraId="3F895F1C"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lastRenderedPageBreak/>
              <w:t>TANACYTCNGGRTGNCCRAARAAYCA</w:t>
            </w:r>
          </w:p>
        </w:tc>
      </w:tr>
      <w:tr w:rsidR="00097D0C" w:rsidRPr="00EF3188" w14:paraId="2ECF1898" w14:textId="77777777" w:rsidTr="00626FD7">
        <w:trPr>
          <w:trHeight w:val="288"/>
        </w:trPr>
        <w:tc>
          <w:tcPr>
            <w:tcW w:w="1000" w:type="dxa"/>
            <w:tcBorders>
              <w:top w:val="nil"/>
              <w:left w:val="nil"/>
              <w:bottom w:val="nil"/>
              <w:right w:val="nil"/>
            </w:tcBorders>
            <w:shd w:val="clear" w:color="auto" w:fill="auto"/>
            <w:noWrap/>
            <w:vAlign w:val="center"/>
            <w:hideMark/>
          </w:tcPr>
          <w:p w14:paraId="26501FE9" w14:textId="77777777" w:rsidR="00097D0C" w:rsidRPr="00EF3188" w:rsidRDefault="00097D0C" w:rsidP="00015FCC">
            <w:pPr>
              <w:spacing w:after="0" w:line="480" w:lineRule="auto"/>
              <w:jc w:val="center"/>
              <w:rPr>
                <w:rFonts w:ascii="Calibri" w:eastAsia="Times New Roman" w:hAnsi="Calibri" w:cs="Calibri"/>
                <w:color w:val="000000"/>
                <w:sz w:val="16"/>
                <w:szCs w:val="16"/>
              </w:rPr>
            </w:pPr>
            <w:proofErr w:type="spellStart"/>
            <w:r w:rsidRPr="00EF3188">
              <w:rPr>
                <w:rFonts w:ascii="Calibri" w:eastAsia="Times New Roman" w:hAnsi="Calibri" w:cs="Calibri"/>
                <w:color w:val="000000"/>
                <w:sz w:val="16"/>
                <w:szCs w:val="16"/>
              </w:rPr>
              <w:lastRenderedPageBreak/>
              <w:t>CytB</w:t>
            </w:r>
            <w:proofErr w:type="spellEnd"/>
          </w:p>
        </w:tc>
        <w:tc>
          <w:tcPr>
            <w:tcW w:w="1300" w:type="dxa"/>
            <w:tcBorders>
              <w:top w:val="nil"/>
              <w:left w:val="nil"/>
              <w:bottom w:val="nil"/>
              <w:right w:val="nil"/>
            </w:tcBorders>
            <w:shd w:val="clear" w:color="auto" w:fill="auto"/>
            <w:noWrap/>
            <w:vAlign w:val="center"/>
            <w:hideMark/>
          </w:tcPr>
          <w:p w14:paraId="6AE4FE1D" w14:textId="77777777" w:rsidR="00097D0C" w:rsidRPr="00EF3188" w:rsidRDefault="00097D0C" w:rsidP="00015FCC">
            <w:pPr>
              <w:spacing w:after="0" w:line="480" w:lineRule="auto"/>
              <w:jc w:val="center"/>
              <w:rPr>
                <w:rFonts w:ascii="Calibri" w:eastAsia="Times New Roman" w:hAnsi="Calibri" w:cs="Calibri"/>
                <w:color w:val="000000"/>
                <w:sz w:val="16"/>
                <w:szCs w:val="16"/>
              </w:rPr>
            </w:pPr>
            <w:proofErr w:type="spellStart"/>
            <w:r w:rsidRPr="00EF3188">
              <w:rPr>
                <w:rFonts w:ascii="Calibri" w:eastAsia="Times New Roman" w:hAnsi="Calibri" w:cs="Calibri"/>
                <w:color w:val="000000"/>
                <w:sz w:val="16"/>
                <w:szCs w:val="16"/>
              </w:rPr>
              <w:t>Mitochondrial</w:t>
            </w:r>
            <w:proofErr w:type="spellEnd"/>
          </w:p>
        </w:tc>
        <w:tc>
          <w:tcPr>
            <w:tcW w:w="1180" w:type="dxa"/>
            <w:tcBorders>
              <w:top w:val="nil"/>
              <w:left w:val="nil"/>
              <w:bottom w:val="nil"/>
              <w:right w:val="nil"/>
            </w:tcBorders>
            <w:shd w:val="clear" w:color="auto" w:fill="auto"/>
            <w:vAlign w:val="center"/>
            <w:hideMark/>
          </w:tcPr>
          <w:p w14:paraId="6DF5A1E2"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CB3</w:t>
            </w:r>
            <w:r w:rsidRPr="00EF3188">
              <w:rPr>
                <w:rFonts w:ascii="Calibri" w:eastAsia="Times New Roman" w:hAnsi="Calibri" w:cs="Calibri"/>
                <w:color w:val="000000"/>
                <w:sz w:val="16"/>
                <w:szCs w:val="16"/>
                <w:vertAlign w:val="superscript"/>
              </w:rPr>
              <w:t>4</w:t>
            </w:r>
            <w:r>
              <w:rPr>
                <w:rFonts w:ascii="Calibri" w:eastAsia="Times New Roman" w:hAnsi="Calibri" w:cs="Calibri"/>
                <w:color w:val="000000"/>
                <w:sz w:val="16"/>
                <w:szCs w:val="16"/>
                <w:vertAlign w:val="superscript"/>
              </w:rPr>
              <w:t>7</w:t>
            </w:r>
          </w:p>
        </w:tc>
        <w:tc>
          <w:tcPr>
            <w:tcW w:w="2820" w:type="dxa"/>
            <w:tcBorders>
              <w:top w:val="nil"/>
              <w:left w:val="nil"/>
              <w:bottom w:val="nil"/>
              <w:right w:val="nil"/>
            </w:tcBorders>
            <w:shd w:val="clear" w:color="000000" w:fill="FFFFFF"/>
            <w:noWrap/>
            <w:vAlign w:val="center"/>
            <w:hideMark/>
          </w:tcPr>
          <w:p w14:paraId="035044FB"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GAGGAGCAACTGTAATTACTAA</w:t>
            </w:r>
          </w:p>
        </w:tc>
        <w:tc>
          <w:tcPr>
            <w:tcW w:w="1000" w:type="dxa"/>
            <w:tcBorders>
              <w:top w:val="nil"/>
              <w:left w:val="nil"/>
              <w:bottom w:val="nil"/>
              <w:right w:val="nil"/>
            </w:tcBorders>
            <w:shd w:val="clear" w:color="auto" w:fill="auto"/>
            <w:noWrap/>
            <w:vAlign w:val="center"/>
            <w:hideMark/>
          </w:tcPr>
          <w:p w14:paraId="3972F79F"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CB4</w:t>
            </w:r>
            <w:r w:rsidRPr="00EF3188">
              <w:rPr>
                <w:rFonts w:ascii="Calibri" w:eastAsia="Times New Roman" w:hAnsi="Calibri" w:cs="Calibri"/>
                <w:color w:val="000000"/>
                <w:sz w:val="16"/>
                <w:szCs w:val="16"/>
                <w:vertAlign w:val="superscript"/>
              </w:rPr>
              <w:t>4</w:t>
            </w:r>
            <w:r>
              <w:rPr>
                <w:rFonts w:ascii="Calibri" w:eastAsia="Times New Roman" w:hAnsi="Calibri" w:cs="Calibri"/>
                <w:color w:val="000000"/>
                <w:sz w:val="16"/>
                <w:szCs w:val="16"/>
                <w:vertAlign w:val="superscript"/>
              </w:rPr>
              <w:t>7</w:t>
            </w:r>
          </w:p>
        </w:tc>
        <w:tc>
          <w:tcPr>
            <w:tcW w:w="2660" w:type="dxa"/>
            <w:tcBorders>
              <w:top w:val="nil"/>
              <w:left w:val="nil"/>
              <w:bottom w:val="nil"/>
              <w:right w:val="nil"/>
            </w:tcBorders>
            <w:shd w:val="clear" w:color="000000" w:fill="FFFFFF"/>
            <w:noWrap/>
            <w:vAlign w:val="center"/>
            <w:hideMark/>
          </w:tcPr>
          <w:p w14:paraId="0A926F93"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AAAAGAAARTATCATTCAGGTTGAAT</w:t>
            </w:r>
          </w:p>
        </w:tc>
      </w:tr>
      <w:tr w:rsidR="00097D0C" w:rsidRPr="00EF3188" w14:paraId="7D7657DD" w14:textId="77777777" w:rsidTr="00626FD7">
        <w:trPr>
          <w:trHeight w:val="288"/>
        </w:trPr>
        <w:tc>
          <w:tcPr>
            <w:tcW w:w="1000" w:type="dxa"/>
            <w:tcBorders>
              <w:top w:val="nil"/>
              <w:left w:val="nil"/>
              <w:bottom w:val="nil"/>
              <w:right w:val="nil"/>
            </w:tcBorders>
            <w:shd w:val="clear" w:color="auto" w:fill="auto"/>
            <w:noWrap/>
            <w:vAlign w:val="center"/>
            <w:hideMark/>
          </w:tcPr>
          <w:p w14:paraId="59EF4FEA"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12SrDNA</w:t>
            </w:r>
          </w:p>
        </w:tc>
        <w:tc>
          <w:tcPr>
            <w:tcW w:w="1300" w:type="dxa"/>
            <w:tcBorders>
              <w:top w:val="nil"/>
              <w:left w:val="nil"/>
              <w:bottom w:val="nil"/>
              <w:right w:val="nil"/>
            </w:tcBorders>
            <w:shd w:val="clear" w:color="auto" w:fill="auto"/>
            <w:noWrap/>
            <w:vAlign w:val="center"/>
            <w:hideMark/>
          </w:tcPr>
          <w:p w14:paraId="4CD9B5E6" w14:textId="77777777" w:rsidR="00097D0C" w:rsidRPr="00EF3188" w:rsidRDefault="00097D0C" w:rsidP="00015FCC">
            <w:pPr>
              <w:spacing w:after="0" w:line="480" w:lineRule="auto"/>
              <w:jc w:val="center"/>
              <w:rPr>
                <w:rFonts w:ascii="Calibri" w:eastAsia="Times New Roman" w:hAnsi="Calibri" w:cs="Calibri"/>
                <w:color w:val="000000"/>
                <w:sz w:val="16"/>
                <w:szCs w:val="16"/>
              </w:rPr>
            </w:pPr>
            <w:proofErr w:type="spellStart"/>
            <w:r w:rsidRPr="00EF3188">
              <w:rPr>
                <w:rFonts w:ascii="Calibri" w:eastAsia="Times New Roman" w:hAnsi="Calibri" w:cs="Calibri"/>
                <w:color w:val="000000"/>
                <w:sz w:val="16"/>
                <w:szCs w:val="16"/>
              </w:rPr>
              <w:t>Mitochondrial</w:t>
            </w:r>
            <w:proofErr w:type="spellEnd"/>
          </w:p>
        </w:tc>
        <w:tc>
          <w:tcPr>
            <w:tcW w:w="1180" w:type="dxa"/>
            <w:tcBorders>
              <w:top w:val="nil"/>
              <w:left w:val="nil"/>
              <w:bottom w:val="nil"/>
              <w:right w:val="nil"/>
            </w:tcBorders>
            <w:shd w:val="clear" w:color="auto" w:fill="auto"/>
            <w:vAlign w:val="center"/>
            <w:hideMark/>
          </w:tcPr>
          <w:p w14:paraId="572415FD"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12sai</w:t>
            </w:r>
            <w:r>
              <w:rPr>
                <w:rFonts w:ascii="Calibri" w:eastAsia="Times New Roman" w:hAnsi="Calibri" w:cs="Calibri"/>
                <w:color w:val="000000"/>
                <w:sz w:val="16"/>
                <w:szCs w:val="16"/>
                <w:vertAlign w:val="superscript"/>
              </w:rPr>
              <w:t>48</w:t>
            </w:r>
          </w:p>
        </w:tc>
        <w:tc>
          <w:tcPr>
            <w:tcW w:w="2820" w:type="dxa"/>
            <w:tcBorders>
              <w:top w:val="nil"/>
              <w:left w:val="nil"/>
              <w:bottom w:val="nil"/>
              <w:right w:val="nil"/>
            </w:tcBorders>
            <w:shd w:val="clear" w:color="auto" w:fill="auto"/>
            <w:noWrap/>
            <w:vAlign w:val="center"/>
            <w:hideMark/>
          </w:tcPr>
          <w:p w14:paraId="1E6C7828"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AAACTAGGATTAGATACCCTATTAT</w:t>
            </w:r>
          </w:p>
        </w:tc>
        <w:tc>
          <w:tcPr>
            <w:tcW w:w="1000" w:type="dxa"/>
            <w:tcBorders>
              <w:top w:val="nil"/>
              <w:left w:val="nil"/>
              <w:bottom w:val="nil"/>
              <w:right w:val="nil"/>
            </w:tcBorders>
            <w:shd w:val="clear" w:color="auto" w:fill="auto"/>
            <w:noWrap/>
            <w:vAlign w:val="center"/>
            <w:hideMark/>
          </w:tcPr>
          <w:p w14:paraId="424A69ED"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12sbi</w:t>
            </w:r>
            <w:r>
              <w:rPr>
                <w:rFonts w:ascii="Calibri" w:eastAsia="Times New Roman" w:hAnsi="Calibri" w:cs="Calibri"/>
                <w:color w:val="000000"/>
                <w:sz w:val="16"/>
                <w:szCs w:val="16"/>
                <w:vertAlign w:val="superscript"/>
              </w:rPr>
              <w:t>48</w:t>
            </w:r>
          </w:p>
        </w:tc>
        <w:tc>
          <w:tcPr>
            <w:tcW w:w="2660" w:type="dxa"/>
            <w:tcBorders>
              <w:top w:val="nil"/>
              <w:left w:val="nil"/>
              <w:bottom w:val="nil"/>
              <w:right w:val="nil"/>
            </w:tcBorders>
            <w:shd w:val="clear" w:color="auto" w:fill="auto"/>
            <w:noWrap/>
            <w:vAlign w:val="center"/>
            <w:hideMark/>
          </w:tcPr>
          <w:p w14:paraId="3BCE894E"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AAGAGCGACGGGCGATGTGT</w:t>
            </w:r>
          </w:p>
        </w:tc>
      </w:tr>
      <w:tr w:rsidR="00097D0C" w:rsidRPr="00EF3188" w14:paraId="067A7012" w14:textId="77777777" w:rsidTr="00626FD7">
        <w:trPr>
          <w:trHeight w:val="288"/>
        </w:trPr>
        <w:tc>
          <w:tcPr>
            <w:tcW w:w="1000" w:type="dxa"/>
            <w:tcBorders>
              <w:top w:val="nil"/>
              <w:left w:val="nil"/>
              <w:bottom w:val="nil"/>
              <w:right w:val="nil"/>
            </w:tcBorders>
            <w:shd w:val="clear" w:color="auto" w:fill="auto"/>
            <w:noWrap/>
            <w:vAlign w:val="center"/>
            <w:hideMark/>
          </w:tcPr>
          <w:p w14:paraId="4015B405"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18SrDNA</w:t>
            </w:r>
          </w:p>
        </w:tc>
        <w:tc>
          <w:tcPr>
            <w:tcW w:w="1300" w:type="dxa"/>
            <w:tcBorders>
              <w:top w:val="nil"/>
              <w:left w:val="nil"/>
              <w:bottom w:val="nil"/>
              <w:right w:val="nil"/>
            </w:tcBorders>
            <w:shd w:val="clear" w:color="auto" w:fill="auto"/>
            <w:noWrap/>
            <w:vAlign w:val="center"/>
            <w:hideMark/>
          </w:tcPr>
          <w:p w14:paraId="1BA7EBAD" w14:textId="77777777" w:rsidR="00097D0C" w:rsidRPr="00EF3188" w:rsidRDefault="00097D0C" w:rsidP="00015FCC">
            <w:pPr>
              <w:spacing w:after="0" w:line="480" w:lineRule="auto"/>
              <w:jc w:val="center"/>
              <w:rPr>
                <w:rFonts w:ascii="Calibri" w:eastAsia="Times New Roman" w:hAnsi="Calibri" w:cs="Calibri"/>
                <w:color w:val="000000"/>
                <w:sz w:val="16"/>
                <w:szCs w:val="16"/>
              </w:rPr>
            </w:pPr>
            <w:proofErr w:type="spellStart"/>
            <w:r w:rsidRPr="00EF3188">
              <w:rPr>
                <w:rFonts w:ascii="Calibri" w:eastAsia="Times New Roman" w:hAnsi="Calibri" w:cs="Calibri"/>
                <w:color w:val="000000"/>
                <w:sz w:val="16"/>
                <w:szCs w:val="16"/>
              </w:rPr>
              <w:t>Nuclear</w:t>
            </w:r>
            <w:proofErr w:type="spellEnd"/>
          </w:p>
        </w:tc>
        <w:tc>
          <w:tcPr>
            <w:tcW w:w="1180" w:type="dxa"/>
            <w:tcBorders>
              <w:top w:val="nil"/>
              <w:left w:val="nil"/>
              <w:bottom w:val="nil"/>
              <w:right w:val="nil"/>
            </w:tcBorders>
            <w:shd w:val="clear" w:color="auto" w:fill="auto"/>
            <w:vAlign w:val="center"/>
            <w:hideMark/>
          </w:tcPr>
          <w:p w14:paraId="140906BF"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Arial"/>
                <w:color w:val="000000"/>
                <w:sz w:val="16"/>
                <w:szCs w:val="16"/>
              </w:rPr>
              <w:t>SSU_FO4</w:t>
            </w:r>
            <w:r>
              <w:rPr>
                <w:rFonts w:ascii="Calibri" w:eastAsia="Times New Roman" w:hAnsi="Calibri" w:cs="Calibri"/>
                <w:color w:val="000000"/>
                <w:sz w:val="16"/>
                <w:szCs w:val="16"/>
                <w:vertAlign w:val="superscript"/>
              </w:rPr>
              <w:t>49</w:t>
            </w:r>
          </w:p>
        </w:tc>
        <w:tc>
          <w:tcPr>
            <w:tcW w:w="2820" w:type="dxa"/>
            <w:tcBorders>
              <w:top w:val="nil"/>
              <w:left w:val="nil"/>
              <w:bottom w:val="nil"/>
              <w:right w:val="nil"/>
            </w:tcBorders>
            <w:shd w:val="clear" w:color="auto" w:fill="auto"/>
            <w:noWrap/>
            <w:vAlign w:val="center"/>
            <w:hideMark/>
          </w:tcPr>
          <w:p w14:paraId="39547806"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GCTTGTCTCAAAGATTAAGCC</w:t>
            </w:r>
          </w:p>
        </w:tc>
        <w:tc>
          <w:tcPr>
            <w:tcW w:w="1000" w:type="dxa"/>
            <w:tcBorders>
              <w:top w:val="nil"/>
              <w:left w:val="nil"/>
              <w:bottom w:val="nil"/>
              <w:right w:val="nil"/>
            </w:tcBorders>
            <w:shd w:val="clear" w:color="auto" w:fill="auto"/>
            <w:noWrap/>
            <w:vAlign w:val="center"/>
            <w:hideMark/>
          </w:tcPr>
          <w:p w14:paraId="788D3F37"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SSU_R22</w:t>
            </w:r>
            <w:r>
              <w:rPr>
                <w:rFonts w:ascii="Calibri" w:eastAsia="Times New Roman" w:hAnsi="Calibri" w:cs="Calibri"/>
                <w:color w:val="000000"/>
                <w:sz w:val="16"/>
                <w:szCs w:val="16"/>
                <w:vertAlign w:val="superscript"/>
              </w:rPr>
              <w:t>49</w:t>
            </w:r>
          </w:p>
        </w:tc>
        <w:tc>
          <w:tcPr>
            <w:tcW w:w="2660" w:type="dxa"/>
            <w:tcBorders>
              <w:top w:val="nil"/>
              <w:left w:val="nil"/>
              <w:bottom w:val="nil"/>
              <w:right w:val="nil"/>
            </w:tcBorders>
            <w:shd w:val="clear" w:color="auto" w:fill="auto"/>
            <w:noWrap/>
            <w:vAlign w:val="center"/>
            <w:hideMark/>
          </w:tcPr>
          <w:p w14:paraId="5DBF144B"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GCCTGCTGCCTTCCTTGGA</w:t>
            </w:r>
          </w:p>
        </w:tc>
      </w:tr>
      <w:tr w:rsidR="00097D0C" w:rsidRPr="00EF3188" w14:paraId="4E3A92AE" w14:textId="77777777" w:rsidTr="00626FD7">
        <w:trPr>
          <w:trHeight w:val="288"/>
        </w:trPr>
        <w:tc>
          <w:tcPr>
            <w:tcW w:w="1000" w:type="dxa"/>
            <w:tcBorders>
              <w:top w:val="nil"/>
              <w:left w:val="nil"/>
              <w:bottom w:val="nil"/>
              <w:right w:val="nil"/>
            </w:tcBorders>
            <w:shd w:val="clear" w:color="auto" w:fill="auto"/>
            <w:noWrap/>
            <w:vAlign w:val="center"/>
            <w:hideMark/>
          </w:tcPr>
          <w:p w14:paraId="222A0874"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18SrDNA</w:t>
            </w:r>
          </w:p>
        </w:tc>
        <w:tc>
          <w:tcPr>
            <w:tcW w:w="1300" w:type="dxa"/>
            <w:tcBorders>
              <w:top w:val="nil"/>
              <w:left w:val="nil"/>
              <w:bottom w:val="nil"/>
              <w:right w:val="nil"/>
            </w:tcBorders>
            <w:shd w:val="clear" w:color="auto" w:fill="auto"/>
            <w:noWrap/>
            <w:vAlign w:val="center"/>
            <w:hideMark/>
          </w:tcPr>
          <w:p w14:paraId="41932088" w14:textId="77777777" w:rsidR="00097D0C" w:rsidRPr="00EF3188" w:rsidRDefault="00097D0C" w:rsidP="00015FCC">
            <w:pPr>
              <w:spacing w:after="0" w:line="480" w:lineRule="auto"/>
              <w:jc w:val="center"/>
              <w:rPr>
                <w:rFonts w:ascii="Calibri" w:eastAsia="Times New Roman" w:hAnsi="Calibri" w:cs="Calibri"/>
                <w:color w:val="000000"/>
                <w:sz w:val="16"/>
                <w:szCs w:val="16"/>
              </w:rPr>
            </w:pPr>
            <w:proofErr w:type="spellStart"/>
            <w:r w:rsidRPr="00EF3188">
              <w:rPr>
                <w:rFonts w:ascii="Calibri" w:eastAsia="Times New Roman" w:hAnsi="Calibri" w:cs="Calibri"/>
                <w:color w:val="000000"/>
                <w:sz w:val="16"/>
                <w:szCs w:val="16"/>
              </w:rPr>
              <w:t>Nuclear</w:t>
            </w:r>
            <w:proofErr w:type="spellEnd"/>
          </w:p>
        </w:tc>
        <w:tc>
          <w:tcPr>
            <w:tcW w:w="1180" w:type="dxa"/>
            <w:tcBorders>
              <w:top w:val="nil"/>
              <w:left w:val="nil"/>
              <w:bottom w:val="nil"/>
              <w:right w:val="nil"/>
            </w:tcBorders>
            <w:shd w:val="clear" w:color="auto" w:fill="auto"/>
            <w:vAlign w:val="center"/>
            <w:hideMark/>
          </w:tcPr>
          <w:p w14:paraId="4453EBCE"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18s_2F</w:t>
            </w:r>
            <w:r>
              <w:rPr>
                <w:rFonts w:ascii="Calibri" w:eastAsia="Times New Roman" w:hAnsi="Calibri" w:cs="Calibri"/>
                <w:color w:val="000000"/>
                <w:sz w:val="16"/>
                <w:szCs w:val="16"/>
                <w:vertAlign w:val="superscript"/>
              </w:rPr>
              <w:t>50</w:t>
            </w:r>
          </w:p>
        </w:tc>
        <w:tc>
          <w:tcPr>
            <w:tcW w:w="2820" w:type="dxa"/>
            <w:tcBorders>
              <w:top w:val="nil"/>
              <w:left w:val="nil"/>
              <w:bottom w:val="nil"/>
              <w:right w:val="nil"/>
            </w:tcBorders>
            <w:shd w:val="clear" w:color="auto" w:fill="auto"/>
            <w:noWrap/>
            <w:vAlign w:val="center"/>
            <w:hideMark/>
          </w:tcPr>
          <w:p w14:paraId="628A14FA"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Arial"/>
                <w:color w:val="000000"/>
                <w:sz w:val="16"/>
                <w:szCs w:val="16"/>
              </w:rPr>
              <w:t>AACTTAAAGRAATTGACGGA</w:t>
            </w:r>
          </w:p>
        </w:tc>
        <w:tc>
          <w:tcPr>
            <w:tcW w:w="1000" w:type="dxa"/>
            <w:tcBorders>
              <w:top w:val="nil"/>
              <w:left w:val="nil"/>
              <w:bottom w:val="nil"/>
              <w:right w:val="nil"/>
            </w:tcBorders>
            <w:shd w:val="clear" w:color="auto" w:fill="auto"/>
            <w:noWrap/>
            <w:vAlign w:val="center"/>
            <w:hideMark/>
          </w:tcPr>
          <w:p w14:paraId="66539E2C"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18s_4R</w:t>
            </w:r>
            <w:r>
              <w:rPr>
                <w:rFonts w:ascii="Calibri" w:eastAsia="Times New Roman" w:hAnsi="Calibri" w:cs="Calibri"/>
                <w:color w:val="000000"/>
                <w:sz w:val="16"/>
                <w:szCs w:val="16"/>
                <w:vertAlign w:val="superscript"/>
              </w:rPr>
              <w:t>50</w:t>
            </w:r>
          </w:p>
        </w:tc>
        <w:tc>
          <w:tcPr>
            <w:tcW w:w="2660" w:type="dxa"/>
            <w:tcBorders>
              <w:top w:val="nil"/>
              <w:left w:val="nil"/>
              <w:bottom w:val="nil"/>
              <w:right w:val="nil"/>
            </w:tcBorders>
            <w:shd w:val="clear" w:color="auto" w:fill="auto"/>
            <w:noWrap/>
            <w:vAlign w:val="center"/>
            <w:hideMark/>
          </w:tcPr>
          <w:p w14:paraId="30E7F8A5"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Arial"/>
                <w:color w:val="000000"/>
                <w:sz w:val="16"/>
                <w:szCs w:val="16"/>
              </w:rPr>
              <w:t>CKRAGGGCATYACWGACCTGTTAT</w:t>
            </w:r>
          </w:p>
        </w:tc>
      </w:tr>
      <w:tr w:rsidR="00097D0C" w:rsidRPr="00EF3188" w14:paraId="123FB393" w14:textId="77777777" w:rsidTr="00626FD7">
        <w:trPr>
          <w:trHeight w:val="288"/>
        </w:trPr>
        <w:tc>
          <w:tcPr>
            <w:tcW w:w="1000" w:type="dxa"/>
            <w:tcBorders>
              <w:top w:val="nil"/>
              <w:left w:val="nil"/>
              <w:bottom w:val="nil"/>
              <w:right w:val="nil"/>
            </w:tcBorders>
            <w:shd w:val="clear" w:color="auto" w:fill="auto"/>
            <w:noWrap/>
            <w:vAlign w:val="center"/>
            <w:hideMark/>
          </w:tcPr>
          <w:p w14:paraId="3819F4A7"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28SrDNA</w:t>
            </w:r>
          </w:p>
        </w:tc>
        <w:tc>
          <w:tcPr>
            <w:tcW w:w="1300" w:type="dxa"/>
            <w:tcBorders>
              <w:top w:val="nil"/>
              <w:left w:val="nil"/>
              <w:bottom w:val="nil"/>
              <w:right w:val="nil"/>
            </w:tcBorders>
            <w:shd w:val="clear" w:color="auto" w:fill="auto"/>
            <w:noWrap/>
            <w:vAlign w:val="center"/>
            <w:hideMark/>
          </w:tcPr>
          <w:p w14:paraId="56CB8388" w14:textId="77777777" w:rsidR="00097D0C" w:rsidRPr="00EF3188" w:rsidRDefault="00097D0C" w:rsidP="00015FCC">
            <w:pPr>
              <w:spacing w:after="0" w:line="480" w:lineRule="auto"/>
              <w:jc w:val="center"/>
              <w:rPr>
                <w:rFonts w:ascii="Calibri" w:eastAsia="Times New Roman" w:hAnsi="Calibri" w:cs="Calibri"/>
                <w:color w:val="000000"/>
                <w:sz w:val="16"/>
                <w:szCs w:val="16"/>
              </w:rPr>
            </w:pPr>
            <w:proofErr w:type="spellStart"/>
            <w:r w:rsidRPr="00EF3188">
              <w:rPr>
                <w:rFonts w:ascii="Calibri" w:eastAsia="Times New Roman" w:hAnsi="Calibri" w:cs="Calibri"/>
                <w:color w:val="000000"/>
                <w:sz w:val="16"/>
                <w:szCs w:val="16"/>
              </w:rPr>
              <w:t>Nuclear</w:t>
            </w:r>
            <w:proofErr w:type="spellEnd"/>
          </w:p>
        </w:tc>
        <w:tc>
          <w:tcPr>
            <w:tcW w:w="1180" w:type="dxa"/>
            <w:tcBorders>
              <w:top w:val="nil"/>
              <w:left w:val="nil"/>
              <w:bottom w:val="nil"/>
              <w:right w:val="nil"/>
            </w:tcBorders>
            <w:shd w:val="clear" w:color="auto" w:fill="auto"/>
            <w:vAlign w:val="center"/>
            <w:hideMark/>
          </w:tcPr>
          <w:p w14:paraId="5881E294"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28s_3F</w:t>
            </w:r>
            <w:r>
              <w:rPr>
                <w:rFonts w:ascii="Calibri" w:eastAsia="Times New Roman" w:hAnsi="Calibri" w:cs="Calibri"/>
                <w:color w:val="000000"/>
                <w:sz w:val="16"/>
                <w:szCs w:val="16"/>
                <w:vertAlign w:val="superscript"/>
              </w:rPr>
              <w:t>50</w:t>
            </w:r>
          </w:p>
        </w:tc>
        <w:tc>
          <w:tcPr>
            <w:tcW w:w="2820" w:type="dxa"/>
            <w:tcBorders>
              <w:top w:val="nil"/>
              <w:left w:val="nil"/>
              <w:bottom w:val="nil"/>
              <w:right w:val="nil"/>
            </w:tcBorders>
            <w:shd w:val="clear" w:color="auto" w:fill="auto"/>
            <w:noWrap/>
            <w:vAlign w:val="center"/>
            <w:hideMark/>
          </w:tcPr>
          <w:p w14:paraId="09DE305F"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Arial"/>
                <w:color w:val="000000"/>
                <w:sz w:val="16"/>
                <w:szCs w:val="16"/>
              </w:rPr>
              <w:t>TTTTGGTAAGCAGAACTGGYG</w:t>
            </w:r>
          </w:p>
        </w:tc>
        <w:tc>
          <w:tcPr>
            <w:tcW w:w="1000" w:type="dxa"/>
            <w:tcBorders>
              <w:top w:val="nil"/>
              <w:left w:val="nil"/>
              <w:bottom w:val="nil"/>
              <w:right w:val="nil"/>
            </w:tcBorders>
            <w:shd w:val="clear" w:color="auto" w:fill="auto"/>
            <w:noWrap/>
            <w:vAlign w:val="center"/>
            <w:hideMark/>
          </w:tcPr>
          <w:p w14:paraId="2BF24F81"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28s_4R</w:t>
            </w:r>
            <w:r>
              <w:rPr>
                <w:rFonts w:ascii="Calibri" w:eastAsia="Times New Roman" w:hAnsi="Calibri" w:cs="Calibri"/>
                <w:color w:val="000000"/>
                <w:sz w:val="16"/>
                <w:szCs w:val="16"/>
                <w:vertAlign w:val="superscript"/>
              </w:rPr>
              <w:t>50</w:t>
            </w:r>
          </w:p>
        </w:tc>
        <w:tc>
          <w:tcPr>
            <w:tcW w:w="2660" w:type="dxa"/>
            <w:tcBorders>
              <w:top w:val="nil"/>
              <w:left w:val="nil"/>
              <w:bottom w:val="nil"/>
              <w:right w:val="nil"/>
            </w:tcBorders>
            <w:shd w:val="clear" w:color="auto" w:fill="auto"/>
            <w:noWrap/>
            <w:vAlign w:val="center"/>
            <w:hideMark/>
          </w:tcPr>
          <w:p w14:paraId="09E0DB0A"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ABTYGCTACTRCCACYRAGATC</w:t>
            </w:r>
          </w:p>
        </w:tc>
      </w:tr>
      <w:tr w:rsidR="00097D0C" w:rsidRPr="00EF3188" w14:paraId="2E30B29F" w14:textId="77777777" w:rsidTr="00626FD7">
        <w:trPr>
          <w:trHeight w:val="294"/>
        </w:trPr>
        <w:tc>
          <w:tcPr>
            <w:tcW w:w="1000" w:type="dxa"/>
            <w:tcBorders>
              <w:top w:val="nil"/>
              <w:left w:val="nil"/>
              <w:bottom w:val="single" w:sz="8" w:space="0" w:color="auto"/>
              <w:right w:val="nil"/>
            </w:tcBorders>
            <w:shd w:val="clear" w:color="auto" w:fill="auto"/>
            <w:noWrap/>
            <w:vAlign w:val="center"/>
            <w:hideMark/>
          </w:tcPr>
          <w:p w14:paraId="30D8D6EF" w14:textId="77777777" w:rsidR="00097D0C" w:rsidRPr="00EF3188" w:rsidRDefault="00097D0C" w:rsidP="00015FCC">
            <w:pPr>
              <w:spacing w:after="0" w:line="480" w:lineRule="auto"/>
              <w:jc w:val="center"/>
              <w:rPr>
                <w:rFonts w:ascii="Calibri" w:eastAsia="Times New Roman" w:hAnsi="Calibri" w:cs="Calibri"/>
                <w:color w:val="000000"/>
                <w:sz w:val="16"/>
                <w:szCs w:val="16"/>
              </w:rPr>
            </w:pPr>
            <w:proofErr w:type="spellStart"/>
            <w:r w:rsidRPr="00EF3188">
              <w:rPr>
                <w:rFonts w:ascii="Calibri" w:eastAsia="Times New Roman" w:hAnsi="Calibri" w:cs="Calibri"/>
                <w:color w:val="000000"/>
                <w:sz w:val="16"/>
                <w:szCs w:val="16"/>
              </w:rPr>
              <w:t>Histone</w:t>
            </w:r>
            <w:proofErr w:type="spellEnd"/>
            <w:r w:rsidRPr="00EF3188">
              <w:rPr>
                <w:rFonts w:ascii="Calibri" w:eastAsia="Times New Roman" w:hAnsi="Calibri" w:cs="Calibri"/>
                <w:color w:val="000000"/>
                <w:sz w:val="16"/>
                <w:szCs w:val="16"/>
              </w:rPr>
              <w:t xml:space="preserve"> H3</w:t>
            </w:r>
          </w:p>
        </w:tc>
        <w:tc>
          <w:tcPr>
            <w:tcW w:w="1300" w:type="dxa"/>
            <w:tcBorders>
              <w:top w:val="nil"/>
              <w:left w:val="nil"/>
              <w:bottom w:val="single" w:sz="8" w:space="0" w:color="auto"/>
              <w:right w:val="nil"/>
            </w:tcBorders>
            <w:shd w:val="clear" w:color="auto" w:fill="auto"/>
            <w:noWrap/>
            <w:vAlign w:val="center"/>
            <w:hideMark/>
          </w:tcPr>
          <w:p w14:paraId="09BA6213" w14:textId="77777777" w:rsidR="00097D0C" w:rsidRPr="00EF3188" w:rsidRDefault="00097D0C" w:rsidP="00015FCC">
            <w:pPr>
              <w:spacing w:after="0" w:line="480" w:lineRule="auto"/>
              <w:jc w:val="center"/>
              <w:rPr>
                <w:rFonts w:ascii="Calibri" w:eastAsia="Times New Roman" w:hAnsi="Calibri" w:cs="Calibri"/>
                <w:color w:val="000000"/>
                <w:sz w:val="16"/>
                <w:szCs w:val="16"/>
              </w:rPr>
            </w:pPr>
            <w:proofErr w:type="spellStart"/>
            <w:r w:rsidRPr="00EF3188">
              <w:rPr>
                <w:rFonts w:ascii="Calibri" w:eastAsia="Times New Roman" w:hAnsi="Calibri" w:cs="Calibri"/>
                <w:color w:val="000000"/>
                <w:sz w:val="16"/>
                <w:szCs w:val="16"/>
              </w:rPr>
              <w:t>Nuclear</w:t>
            </w:r>
            <w:proofErr w:type="spellEnd"/>
          </w:p>
        </w:tc>
        <w:tc>
          <w:tcPr>
            <w:tcW w:w="1180" w:type="dxa"/>
            <w:tcBorders>
              <w:top w:val="nil"/>
              <w:left w:val="nil"/>
              <w:bottom w:val="single" w:sz="8" w:space="0" w:color="auto"/>
              <w:right w:val="nil"/>
            </w:tcBorders>
            <w:shd w:val="clear" w:color="auto" w:fill="auto"/>
            <w:vAlign w:val="center"/>
            <w:hideMark/>
          </w:tcPr>
          <w:p w14:paraId="4E511ECF"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H3aF</w:t>
            </w:r>
            <w:r>
              <w:rPr>
                <w:rFonts w:ascii="Calibri" w:eastAsia="Times New Roman" w:hAnsi="Calibri" w:cs="Calibri"/>
                <w:color w:val="000000"/>
                <w:sz w:val="16"/>
                <w:szCs w:val="16"/>
                <w:vertAlign w:val="superscript"/>
              </w:rPr>
              <w:t>51</w:t>
            </w:r>
          </w:p>
        </w:tc>
        <w:tc>
          <w:tcPr>
            <w:tcW w:w="2820" w:type="dxa"/>
            <w:tcBorders>
              <w:top w:val="nil"/>
              <w:left w:val="nil"/>
              <w:bottom w:val="single" w:sz="8" w:space="0" w:color="auto"/>
              <w:right w:val="nil"/>
            </w:tcBorders>
            <w:shd w:val="clear" w:color="auto" w:fill="auto"/>
            <w:noWrap/>
            <w:vAlign w:val="center"/>
            <w:hideMark/>
          </w:tcPr>
          <w:p w14:paraId="1917D5FA"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ATGGCTCGTACCAAGCAGACVGC</w:t>
            </w:r>
          </w:p>
        </w:tc>
        <w:tc>
          <w:tcPr>
            <w:tcW w:w="1000" w:type="dxa"/>
            <w:tcBorders>
              <w:top w:val="nil"/>
              <w:left w:val="nil"/>
              <w:bottom w:val="single" w:sz="8" w:space="0" w:color="auto"/>
              <w:right w:val="nil"/>
            </w:tcBorders>
            <w:shd w:val="clear" w:color="auto" w:fill="auto"/>
            <w:noWrap/>
            <w:vAlign w:val="center"/>
            <w:hideMark/>
          </w:tcPr>
          <w:p w14:paraId="42788514"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H3aR</w:t>
            </w:r>
            <w:r>
              <w:rPr>
                <w:rFonts w:ascii="Calibri" w:eastAsia="Times New Roman" w:hAnsi="Calibri" w:cs="Calibri"/>
                <w:color w:val="000000"/>
                <w:sz w:val="16"/>
                <w:szCs w:val="16"/>
                <w:vertAlign w:val="superscript"/>
              </w:rPr>
              <w:t>51</w:t>
            </w:r>
          </w:p>
        </w:tc>
        <w:tc>
          <w:tcPr>
            <w:tcW w:w="2660" w:type="dxa"/>
            <w:tcBorders>
              <w:top w:val="nil"/>
              <w:left w:val="nil"/>
              <w:bottom w:val="single" w:sz="8" w:space="0" w:color="auto"/>
              <w:right w:val="nil"/>
            </w:tcBorders>
            <w:shd w:val="clear" w:color="auto" w:fill="auto"/>
            <w:noWrap/>
            <w:vAlign w:val="center"/>
            <w:hideMark/>
          </w:tcPr>
          <w:p w14:paraId="24961F04" w14:textId="77777777" w:rsidR="00097D0C" w:rsidRPr="00EF3188" w:rsidRDefault="00097D0C" w:rsidP="00015FCC">
            <w:pPr>
              <w:spacing w:after="0" w:line="480" w:lineRule="auto"/>
              <w:jc w:val="center"/>
              <w:rPr>
                <w:rFonts w:ascii="Calibri" w:eastAsia="Times New Roman" w:hAnsi="Calibri" w:cs="Calibri"/>
                <w:color w:val="000000"/>
                <w:sz w:val="16"/>
                <w:szCs w:val="16"/>
              </w:rPr>
            </w:pPr>
            <w:r w:rsidRPr="00EF3188">
              <w:rPr>
                <w:rFonts w:ascii="Calibri" w:eastAsia="Times New Roman" w:hAnsi="Calibri" w:cs="Calibri"/>
                <w:color w:val="000000"/>
                <w:sz w:val="16"/>
                <w:szCs w:val="16"/>
              </w:rPr>
              <w:t>ATATCCTTRGGCATRATRGTGAC</w:t>
            </w:r>
          </w:p>
        </w:tc>
      </w:tr>
    </w:tbl>
    <w:p w14:paraId="1D415342" w14:textId="77777777" w:rsidR="00097D0C" w:rsidRDefault="00097D0C" w:rsidP="00015FCC">
      <w:pPr>
        <w:pStyle w:val="Caption"/>
        <w:keepNext/>
        <w:spacing w:line="480" w:lineRule="auto"/>
        <w:jc w:val="both"/>
        <w:rPr>
          <w:b/>
          <w:color w:val="auto"/>
          <w:sz w:val="20"/>
        </w:rPr>
      </w:pPr>
    </w:p>
    <w:p w14:paraId="52F2F5B3" w14:textId="61AE1D4F" w:rsidR="00123C36" w:rsidRDefault="000670D7" w:rsidP="00015FCC">
      <w:pPr>
        <w:spacing w:line="480" w:lineRule="auto"/>
        <w:ind w:firstLine="708"/>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PCRs were run in 10 </w:t>
      </w:r>
      <w:r w:rsidR="000E1F06" w:rsidRPr="008E2CB6">
        <w:rPr>
          <w:rFonts w:ascii="Times New Roman" w:hAnsi="Times New Roman" w:cs="Times New Roman"/>
          <w:sz w:val="24"/>
          <w:szCs w:val="24"/>
          <w:lang w:val="en-US"/>
        </w:rPr>
        <w:t>µl</w:t>
      </w:r>
      <w:r w:rsidRPr="008E2CB6">
        <w:rPr>
          <w:rFonts w:ascii="Times New Roman" w:hAnsi="Times New Roman" w:cs="Times New Roman"/>
          <w:sz w:val="24"/>
          <w:szCs w:val="24"/>
          <w:lang w:val="en-US"/>
        </w:rPr>
        <w:t xml:space="preserve"> volumes using the </w:t>
      </w:r>
      <w:proofErr w:type="spellStart"/>
      <w:r w:rsidR="000E1F06" w:rsidRPr="008E2CB6">
        <w:rPr>
          <w:rFonts w:ascii="Times New Roman" w:hAnsi="Times New Roman" w:cs="Times New Roman"/>
          <w:sz w:val="24"/>
          <w:szCs w:val="24"/>
          <w:lang w:val="en-US"/>
        </w:rPr>
        <w:t>Qiagen</w:t>
      </w:r>
      <w:proofErr w:type="spellEnd"/>
      <w:r w:rsidRPr="008E2CB6">
        <w:rPr>
          <w:rFonts w:ascii="Times New Roman" w:hAnsi="Times New Roman" w:cs="Times New Roman"/>
          <w:sz w:val="24"/>
          <w:szCs w:val="24"/>
          <w:lang w:val="en-US"/>
        </w:rPr>
        <w:t xml:space="preserve"> Multiplex PCR kit</w:t>
      </w:r>
      <w:r w:rsidR="00FF4FCB">
        <w:rPr>
          <w:rFonts w:ascii="Times New Roman" w:hAnsi="Times New Roman" w:cs="Times New Roman"/>
          <w:sz w:val="24"/>
          <w:szCs w:val="24"/>
          <w:lang w:val="en-US"/>
        </w:rPr>
        <w:t>,</w:t>
      </w:r>
      <w:r w:rsidR="002E5AA0" w:rsidRPr="008E2CB6">
        <w:rPr>
          <w:rFonts w:ascii="Times New Roman" w:hAnsi="Times New Roman" w:cs="Times New Roman"/>
          <w:sz w:val="24"/>
          <w:szCs w:val="24"/>
          <w:lang w:val="en-US"/>
        </w:rPr>
        <w:t xml:space="preserve"> </w:t>
      </w:r>
      <w:r w:rsidR="00484FC7">
        <w:rPr>
          <w:rFonts w:ascii="Times New Roman" w:hAnsi="Times New Roman" w:cs="Times New Roman"/>
          <w:sz w:val="24"/>
          <w:szCs w:val="24"/>
          <w:lang w:val="en-US"/>
        </w:rPr>
        <w:t xml:space="preserve">with </w:t>
      </w:r>
      <w:r w:rsidRPr="008E2CB6">
        <w:rPr>
          <w:rFonts w:ascii="Times New Roman" w:hAnsi="Times New Roman" w:cs="Times New Roman"/>
          <w:sz w:val="24"/>
          <w:szCs w:val="24"/>
          <w:lang w:val="en-US"/>
        </w:rPr>
        <w:t xml:space="preserve">1 </w:t>
      </w:r>
      <w:r w:rsidR="000E1F06" w:rsidRPr="008E2CB6">
        <w:rPr>
          <w:rFonts w:ascii="Times New Roman" w:hAnsi="Times New Roman" w:cs="Times New Roman"/>
          <w:sz w:val="24"/>
          <w:szCs w:val="24"/>
          <w:lang w:val="en-US"/>
        </w:rPr>
        <w:t>µl</w:t>
      </w:r>
      <w:r w:rsidRPr="008E2CB6">
        <w:rPr>
          <w:rFonts w:ascii="Times New Roman" w:hAnsi="Times New Roman" w:cs="Times New Roman"/>
          <w:sz w:val="24"/>
          <w:szCs w:val="24"/>
          <w:lang w:val="en-US"/>
        </w:rPr>
        <w:t xml:space="preserve"> of DNA and 0.5 </w:t>
      </w:r>
      <w:r w:rsidR="000E1F06" w:rsidRPr="008E2CB6">
        <w:rPr>
          <w:rFonts w:ascii="Times New Roman" w:hAnsi="Times New Roman" w:cs="Times New Roman"/>
          <w:sz w:val="24"/>
          <w:szCs w:val="24"/>
          <w:lang w:val="en-US"/>
        </w:rPr>
        <w:t>µl</w:t>
      </w:r>
      <w:r w:rsidRPr="008E2CB6">
        <w:rPr>
          <w:rFonts w:ascii="Times New Roman" w:hAnsi="Times New Roman" w:cs="Times New Roman"/>
          <w:sz w:val="24"/>
          <w:szCs w:val="24"/>
          <w:lang w:val="en-US"/>
        </w:rPr>
        <w:t xml:space="preserve"> of each 10 </w:t>
      </w:r>
      <w:r w:rsidR="000E1F06" w:rsidRPr="008E2CB6">
        <w:rPr>
          <w:rFonts w:ascii="Times New Roman" w:hAnsi="Times New Roman" w:cs="Times New Roman"/>
          <w:sz w:val="24"/>
          <w:szCs w:val="24"/>
          <w:lang w:val="en-US"/>
        </w:rPr>
        <w:t>µ</w:t>
      </w:r>
      <w:r w:rsidRPr="008E2CB6">
        <w:rPr>
          <w:rFonts w:ascii="Times New Roman" w:hAnsi="Times New Roman" w:cs="Times New Roman"/>
          <w:sz w:val="24"/>
          <w:szCs w:val="24"/>
          <w:lang w:val="en-US"/>
        </w:rPr>
        <w:t>M primer. An optimal annealing temperature of 55</w:t>
      </w:r>
      <w:r w:rsidR="002E5AA0" w:rsidRPr="008E2CB6">
        <w:rPr>
          <w:rFonts w:ascii="Times New Roman" w:hAnsi="Times New Roman" w:cs="Times New Roman"/>
          <w:sz w:val="24"/>
          <w:szCs w:val="24"/>
          <w:lang w:val="en-US"/>
        </w:rPr>
        <w:t>º</w:t>
      </w:r>
      <w:r w:rsidRPr="008E2CB6">
        <w:rPr>
          <w:rFonts w:ascii="Times New Roman" w:hAnsi="Times New Roman" w:cs="Times New Roman"/>
          <w:sz w:val="24"/>
          <w:szCs w:val="24"/>
          <w:lang w:val="en-US"/>
        </w:rPr>
        <w:t>C for the nuclear and 46</w:t>
      </w:r>
      <w:r w:rsidR="002E5AA0" w:rsidRPr="008E2CB6">
        <w:rPr>
          <w:rFonts w:ascii="Times New Roman" w:hAnsi="Times New Roman" w:cs="Times New Roman"/>
          <w:sz w:val="24"/>
          <w:szCs w:val="24"/>
          <w:lang w:val="en-US"/>
        </w:rPr>
        <w:t xml:space="preserve"> ºC</w:t>
      </w:r>
      <w:r w:rsidRPr="008E2CB6">
        <w:rPr>
          <w:rFonts w:ascii="Times New Roman" w:hAnsi="Times New Roman" w:cs="Times New Roman"/>
          <w:sz w:val="24"/>
          <w:szCs w:val="24"/>
          <w:lang w:val="en-US"/>
        </w:rPr>
        <w:t xml:space="preserve"> for the mitochondrial markers was identified </w:t>
      </w:r>
      <w:r w:rsidR="00E775F9">
        <w:rPr>
          <w:rFonts w:ascii="Times New Roman" w:hAnsi="Times New Roman" w:cs="Times New Roman"/>
          <w:sz w:val="24"/>
          <w:szCs w:val="24"/>
          <w:lang w:val="en-US"/>
        </w:rPr>
        <w:t>by running</w:t>
      </w:r>
      <w:r w:rsidR="00E775F9" w:rsidRPr="008E2CB6">
        <w:rPr>
          <w:rFonts w:ascii="Times New Roman" w:hAnsi="Times New Roman" w:cs="Times New Roman"/>
          <w:sz w:val="24"/>
          <w:szCs w:val="24"/>
          <w:lang w:val="en-US"/>
        </w:rPr>
        <w:t xml:space="preserve"> </w:t>
      </w:r>
      <w:r w:rsidR="008F4023" w:rsidRPr="008E2CB6">
        <w:rPr>
          <w:rFonts w:ascii="Times New Roman" w:hAnsi="Times New Roman" w:cs="Times New Roman"/>
          <w:sz w:val="24"/>
          <w:szCs w:val="24"/>
          <w:lang w:val="en-US"/>
        </w:rPr>
        <w:t xml:space="preserve">gradient PCRs. </w:t>
      </w:r>
      <w:r w:rsidR="008E3CD6">
        <w:rPr>
          <w:rFonts w:ascii="Times New Roman" w:hAnsi="Times New Roman" w:cs="Times New Roman"/>
          <w:sz w:val="24"/>
          <w:szCs w:val="24"/>
          <w:lang w:val="en-US"/>
        </w:rPr>
        <w:t>PCR a</w:t>
      </w:r>
      <w:r w:rsidR="00E775F9">
        <w:rPr>
          <w:rFonts w:ascii="Times New Roman" w:hAnsi="Times New Roman" w:cs="Times New Roman"/>
          <w:sz w:val="24"/>
          <w:szCs w:val="24"/>
          <w:lang w:val="en-US"/>
        </w:rPr>
        <w:t>mp</w:t>
      </w:r>
      <w:r w:rsidR="008E3CD6">
        <w:rPr>
          <w:rFonts w:ascii="Times New Roman" w:hAnsi="Times New Roman" w:cs="Times New Roman"/>
          <w:sz w:val="24"/>
          <w:szCs w:val="24"/>
          <w:lang w:val="en-US"/>
        </w:rPr>
        <w:t>lification was performed in two rounds</w:t>
      </w:r>
      <w:r w:rsidR="00E775F9">
        <w:rPr>
          <w:rFonts w:ascii="Times New Roman" w:hAnsi="Times New Roman" w:cs="Times New Roman"/>
          <w:sz w:val="24"/>
          <w:szCs w:val="24"/>
          <w:lang w:val="en-US"/>
        </w:rPr>
        <w:t>. T</w:t>
      </w:r>
      <w:r w:rsidR="008E3CD6">
        <w:rPr>
          <w:rFonts w:ascii="Times New Roman" w:hAnsi="Times New Roman" w:cs="Times New Roman"/>
          <w:sz w:val="24"/>
          <w:szCs w:val="24"/>
          <w:lang w:val="en-US"/>
        </w:rPr>
        <w:t>he</w:t>
      </w:r>
      <w:r w:rsidR="00E775F9" w:rsidRPr="008E2CB6">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 xml:space="preserve">first round </w:t>
      </w:r>
      <w:r w:rsidR="008E3CD6">
        <w:rPr>
          <w:rFonts w:ascii="Times New Roman" w:hAnsi="Times New Roman" w:cs="Times New Roman"/>
          <w:sz w:val="24"/>
          <w:szCs w:val="24"/>
          <w:lang w:val="en-US"/>
        </w:rPr>
        <w:t xml:space="preserve">consisted of </w:t>
      </w:r>
      <w:r w:rsidRPr="008E2CB6">
        <w:rPr>
          <w:rFonts w:ascii="Times New Roman" w:hAnsi="Times New Roman" w:cs="Times New Roman"/>
          <w:sz w:val="24"/>
          <w:szCs w:val="24"/>
          <w:lang w:val="en-US"/>
        </w:rPr>
        <w:t>32 cycles using tailed primers</w:t>
      </w:r>
      <w:r w:rsidR="008E3CD6">
        <w:rPr>
          <w:rFonts w:ascii="Times New Roman" w:hAnsi="Times New Roman" w:cs="Times New Roman"/>
          <w:sz w:val="24"/>
          <w:szCs w:val="24"/>
          <w:lang w:val="en-US"/>
        </w:rPr>
        <w:t>, whereas a</w:t>
      </w:r>
      <w:r w:rsidR="00FF4FCB">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second indexing PCR was performed</w:t>
      </w:r>
      <w:r w:rsidR="00FF4FCB">
        <w:rPr>
          <w:rFonts w:ascii="Times New Roman" w:hAnsi="Times New Roman" w:cs="Times New Roman"/>
          <w:sz w:val="24"/>
          <w:szCs w:val="24"/>
          <w:lang w:val="en-US"/>
        </w:rPr>
        <w:t xml:space="preserve"> on these tails</w:t>
      </w:r>
      <w:r w:rsidRPr="008E2CB6">
        <w:rPr>
          <w:rFonts w:ascii="Times New Roman" w:hAnsi="Times New Roman" w:cs="Times New Roman"/>
          <w:sz w:val="24"/>
          <w:szCs w:val="24"/>
          <w:lang w:val="en-US"/>
        </w:rPr>
        <w:t xml:space="preserve"> with </w:t>
      </w:r>
      <w:r w:rsidR="00C35A71" w:rsidRPr="008E2CB6">
        <w:rPr>
          <w:rFonts w:ascii="Times New Roman" w:hAnsi="Times New Roman" w:cs="Times New Roman"/>
          <w:sz w:val="24"/>
          <w:szCs w:val="24"/>
          <w:lang w:val="en-US"/>
        </w:rPr>
        <w:t>6</w:t>
      </w:r>
      <w:r w:rsidRPr="008E2CB6">
        <w:rPr>
          <w:rFonts w:ascii="Times New Roman" w:hAnsi="Times New Roman" w:cs="Times New Roman"/>
          <w:sz w:val="24"/>
          <w:szCs w:val="24"/>
          <w:lang w:val="en-US"/>
        </w:rPr>
        <w:t xml:space="preserve"> cycles,</w:t>
      </w:r>
      <w:r w:rsidR="00FF4FCB">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 xml:space="preserve">to introduce </w:t>
      </w:r>
      <w:proofErr w:type="spellStart"/>
      <w:r w:rsidRPr="008E2CB6">
        <w:rPr>
          <w:rFonts w:ascii="Times New Roman" w:hAnsi="Times New Roman" w:cs="Times New Roman"/>
          <w:sz w:val="24"/>
          <w:szCs w:val="24"/>
          <w:lang w:val="en-US"/>
        </w:rPr>
        <w:t>Illumina</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TruSeq</w:t>
      </w:r>
      <w:proofErr w:type="spellEnd"/>
      <w:r w:rsidRPr="008E2CB6">
        <w:rPr>
          <w:rFonts w:ascii="Times New Roman" w:hAnsi="Times New Roman" w:cs="Times New Roman"/>
          <w:sz w:val="24"/>
          <w:szCs w:val="24"/>
          <w:lang w:val="en-US"/>
        </w:rPr>
        <w:t xml:space="preserve"> adapters and dual </w:t>
      </w:r>
      <w:r w:rsidR="0080453E" w:rsidRPr="008E2CB6">
        <w:rPr>
          <w:rFonts w:ascii="Times New Roman" w:hAnsi="Times New Roman" w:cs="Times New Roman"/>
          <w:sz w:val="24"/>
          <w:szCs w:val="24"/>
          <w:lang w:val="en-US"/>
        </w:rPr>
        <w:t>ind</w:t>
      </w:r>
      <w:r w:rsidR="0080453E">
        <w:rPr>
          <w:rFonts w:ascii="Times New Roman" w:hAnsi="Times New Roman" w:cs="Times New Roman"/>
          <w:sz w:val="24"/>
          <w:szCs w:val="24"/>
          <w:lang w:val="en-US"/>
        </w:rPr>
        <w:t>ic</w:t>
      </w:r>
      <w:r w:rsidR="0080453E" w:rsidRPr="008E2CB6">
        <w:rPr>
          <w:rFonts w:ascii="Times New Roman" w:hAnsi="Times New Roman" w:cs="Times New Roman"/>
          <w:sz w:val="24"/>
          <w:szCs w:val="24"/>
          <w:lang w:val="en-US"/>
        </w:rPr>
        <w:t>es</w:t>
      </w:r>
      <w:r w:rsidRPr="008E2CB6">
        <w:rPr>
          <w:rFonts w:ascii="Times New Roman" w:hAnsi="Times New Roman" w:cs="Times New Roman"/>
          <w:sz w:val="24"/>
          <w:szCs w:val="24"/>
          <w:lang w:val="en-US"/>
        </w:rPr>
        <w:t>. The basic PCR layout followed th</w:t>
      </w:r>
      <w:r w:rsidR="001F498E">
        <w:rPr>
          <w:rFonts w:ascii="Times New Roman" w:hAnsi="Times New Roman" w:cs="Times New Roman"/>
          <w:sz w:val="24"/>
          <w:szCs w:val="24"/>
          <w:lang w:val="en-US"/>
        </w:rPr>
        <w:t>at described in Lange et al</w:t>
      </w:r>
      <w:r w:rsidR="001F498E">
        <w:rPr>
          <w:rFonts w:ascii="Times New Roman" w:hAnsi="Times New Roman" w:cs="Times New Roman"/>
          <w:sz w:val="24"/>
          <w:szCs w:val="24"/>
          <w:vertAlign w:val="superscript"/>
          <w:lang w:val="en-US"/>
        </w:rPr>
        <w:t>35</w:t>
      </w:r>
      <w:r w:rsidRPr="008E2CB6">
        <w:rPr>
          <w:rFonts w:ascii="Times New Roman" w:hAnsi="Times New Roman" w:cs="Times New Roman"/>
          <w:sz w:val="24"/>
          <w:szCs w:val="24"/>
          <w:lang w:val="en-US"/>
        </w:rPr>
        <w:t xml:space="preserve">. </w:t>
      </w:r>
      <w:r w:rsidR="007C054E">
        <w:rPr>
          <w:rFonts w:ascii="Times New Roman" w:hAnsi="Times New Roman" w:cs="Times New Roman"/>
          <w:sz w:val="24"/>
          <w:szCs w:val="24"/>
          <w:lang w:val="en-US"/>
        </w:rPr>
        <w:t>We</w:t>
      </w:r>
      <w:r w:rsidR="00492419" w:rsidRPr="008E2CB6">
        <w:rPr>
          <w:rFonts w:ascii="Times New Roman" w:hAnsi="Times New Roman" w:cs="Times New Roman"/>
          <w:sz w:val="24"/>
          <w:szCs w:val="24"/>
          <w:lang w:val="en-US"/>
        </w:rPr>
        <w:t xml:space="preserve"> </w:t>
      </w:r>
      <w:r w:rsidR="007C054E">
        <w:rPr>
          <w:rFonts w:ascii="Times New Roman" w:hAnsi="Times New Roman" w:cs="Times New Roman"/>
          <w:sz w:val="24"/>
          <w:szCs w:val="24"/>
          <w:lang w:val="en-US"/>
        </w:rPr>
        <w:t xml:space="preserve">amplified </w:t>
      </w:r>
      <w:r w:rsidR="007C054E" w:rsidRPr="008E2CB6">
        <w:rPr>
          <w:rFonts w:ascii="Times New Roman" w:hAnsi="Times New Roman" w:cs="Times New Roman"/>
          <w:sz w:val="24"/>
          <w:szCs w:val="24"/>
          <w:lang w:val="en-US"/>
        </w:rPr>
        <w:t xml:space="preserve">the </w:t>
      </w:r>
      <w:r w:rsidR="007C054E">
        <w:rPr>
          <w:rFonts w:ascii="Times New Roman" w:hAnsi="Times New Roman" w:cs="Times New Roman"/>
          <w:sz w:val="24"/>
          <w:szCs w:val="24"/>
          <w:lang w:val="en-US"/>
        </w:rPr>
        <w:t>mock communities for each of the 8 markers.</w:t>
      </w:r>
      <w:r w:rsidR="0073562B">
        <w:rPr>
          <w:rFonts w:ascii="Times New Roman" w:hAnsi="Times New Roman" w:cs="Times New Roman"/>
          <w:sz w:val="24"/>
          <w:szCs w:val="24"/>
          <w:lang w:val="en-US"/>
        </w:rPr>
        <w:t xml:space="preserve"> </w:t>
      </w:r>
      <w:r w:rsidR="00123C36" w:rsidRPr="008E2CB6">
        <w:rPr>
          <w:rFonts w:ascii="Times New Roman" w:hAnsi="Times New Roman" w:cs="Times New Roman"/>
          <w:sz w:val="24"/>
          <w:szCs w:val="24"/>
          <w:lang w:val="en-US"/>
        </w:rPr>
        <w:t>After each round of PCR, the remaining primer sequences</w:t>
      </w:r>
      <w:r w:rsidR="00FF4FCB">
        <w:rPr>
          <w:rFonts w:ascii="Times New Roman" w:hAnsi="Times New Roman" w:cs="Times New Roman"/>
          <w:sz w:val="24"/>
          <w:szCs w:val="24"/>
          <w:lang w:val="en-US"/>
        </w:rPr>
        <w:t xml:space="preserve"> were cleaned from the product with</w:t>
      </w:r>
      <w:r w:rsidR="00123C36" w:rsidRPr="008E2CB6">
        <w:rPr>
          <w:rFonts w:ascii="Times New Roman" w:hAnsi="Times New Roman" w:cs="Times New Roman"/>
          <w:sz w:val="24"/>
          <w:szCs w:val="24"/>
          <w:lang w:val="en-US"/>
        </w:rPr>
        <w:t xml:space="preserve"> 1X </w:t>
      </w:r>
      <w:proofErr w:type="spellStart"/>
      <w:r w:rsidR="00123C36" w:rsidRPr="008E2CB6">
        <w:rPr>
          <w:rFonts w:ascii="Times New Roman" w:hAnsi="Times New Roman" w:cs="Times New Roman"/>
          <w:sz w:val="24"/>
          <w:szCs w:val="24"/>
          <w:lang w:val="en-US"/>
        </w:rPr>
        <w:t>AMpure</w:t>
      </w:r>
      <w:proofErr w:type="spellEnd"/>
      <w:r w:rsidR="00123C36" w:rsidRPr="008E2CB6">
        <w:rPr>
          <w:rFonts w:ascii="Times New Roman" w:hAnsi="Times New Roman" w:cs="Times New Roman"/>
          <w:sz w:val="24"/>
          <w:szCs w:val="24"/>
          <w:lang w:val="en-US"/>
        </w:rPr>
        <w:t xml:space="preserve"> XP Beads (Beckman Coulter, Indianapolis, USA). The final libraries were quantified with a </w:t>
      </w:r>
      <w:proofErr w:type="spellStart"/>
      <w:r w:rsidR="00123C36" w:rsidRPr="008E2CB6">
        <w:rPr>
          <w:rFonts w:ascii="Times New Roman" w:hAnsi="Times New Roman" w:cs="Times New Roman"/>
          <w:sz w:val="24"/>
          <w:szCs w:val="24"/>
          <w:lang w:val="en-US"/>
        </w:rPr>
        <w:t>Q</w:t>
      </w:r>
      <w:r w:rsidR="00FF4FCB">
        <w:rPr>
          <w:rFonts w:ascii="Times New Roman" w:hAnsi="Times New Roman" w:cs="Times New Roman"/>
          <w:sz w:val="24"/>
          <w:szCs w:val="24"/>
          <w:lang w:val="en-US"/>
        </w:rPr>
        <w:t>u</w:t>
      </w:r>
      <w:r w:rsidR="00123C36" w:rsidRPr="008E2CB6">
        <w:rPr>
          <w:rFonts w:ascii="Times New Roman" w:hAnsi="Times New Roman" w:cs="Times New Roman"/>
          <w:sz w:val="24"/>
          <w:szCs w:val="24"/>
          <w:lang w:val="en-US"/>
        </w:rPr>
        <w:t>bit</w:t>
      </w:r>
      <w:proofErr w:type="spellEnd"/>
      <w:r w:rsidR="00123C36" w:rsidRPr="008E2CB6">
        <w:rPr>
          <w:rFonts w:ascii="Times New Roman" w:hAnsi="Times New Roman" w:cs="Times New Roman"/>
          <w:sz w:val="24"/>
          <w:szCs w:val="24"/>
          <w:lang w:val="en-US"/>
        </w:rPr>
        <w:t xml:space="preserve"> </w:t>
      </w:r>
      <w:proofErr w:type="spellStart"/>
      <w:r w:rsidR="00123C36" w:rsidRPr="008E2CB6">
        <w:rPr>
          <w:rFonts w:ascii="Times New Roman" w:hAnsi="Times New Roman" w:cs="Times New Roman"/>
          <w:sz w:val="24"/>
          <w:szCs w:val="24"/>
          <w:lang w:val="en-US"/>
        </w:rPr>
        <w:t>Fluorometer</w:t>
      </w:r>
      <w:proofErr w:type="spellEnd"/>
      <w:r w:rsidR="00FF4FCB">
        <w:rPr>
          <w:rFonts w:ascii="Times New Roman" w:hAnsi="Times New Roman" w:cs="Times New Roman"/>
          <w:sz w:val="24"/>
          <w:szCs w:val="24"/>
          <w:lang w:val="en-US"/>
        </w:rPr>
        <w:t>,</w:t>
      </w:r>
      <w:r w:rsidR="00123C36" w:rsidRPr="008E2CB6">
        <w:rPr>
          <w:rFonts w:ascii="Times New Roman" w:hAnsi="Times New Roman" w:cs="Times New Roman"/>
          <w:sz w:val="24"/>
          <w:szCs w:val="24"/>
          <w:lang w:val="en-US"/>
        </w:rPr>
        <w:t xml:space="preserve"> then all samples pooled in </w:t>
      </w:r>
      <w:proofErr w:type="spellStart"/>
      <w:r w:rsidR="00123C36" w:rsidRPr="008E2CB6">
        <w:rPr>
          <w:rFonts w:ascii="Times New Roman" w:hAnsi="Times New Roman" w:cs="Times New Roman"/>
          <w:sz w:val="24"/>
          <w:szCs w:val="24"/>
          <w:lang w:val="en-US"/>
        </w:rPr>
        <w:t>equimolar</w:t>
      </w:r>
      <w:proofErr w:type="spellEnd"/>
      <w:r w:rsidR="00123C36" w:rsidRPr="008E2CB6">
        <w:rPr>
          <w:rFonts w:ascii="Times New Roman" w:hAnsi="Times New Roman" w:cs="Times New Roman"/>
          <w:sz w:val="24"/>
          <w:szCs w:val="24"/>
          <w:lang w:val="en-US"/>
        </w:rPr>
        <w:t xml:space="preserve"> amounts.</w:t>
      </w:r>
      <w:r w:rsidR="00123C36">
        <w:rPr>
          <w:rFonts w:ascii="Times New Roman" w:hAnsi="Times New Roman" w:cs="Times New Roman"/>
          <w:sz w:val="24"/>
          <w:szCs w:val="24"/>
          <w:lang w:val="en-US"/>
        </w:rPr>
        <w:t xml:space="preserve"> </w:t>
      </w:r>
    </w:p>
    <w:p w14:paraId="4E603864" w14:textId="77777777" w:rsidR="00A56E43" w:rsidRPr="00E1022B" w:rsidRDefault="00A56E43" w:rsidP="00015FCC">
      <w:pPr>
        <w:spacing w:line="480" w:lineRule="auto"/>
        <w:jc w:val="both"/>
        <w:rPr>
          <w:rFonts w:ascii="Times New Roman" w:hAnsi="Times New Roman" w:cs="Times New Roman"/>
          <w:i/>
          <w:sz w:val="24"/>
          <w:szCs w:val="24"/>
          <w:lang w:val="en-US"/>
        </w:rPr>
      </w:pPr>
      <w:r w:rsidRPr="00E1022B">
        <w:rPr>
          <w:rFonts w:ascii="Times New Roman" w:hAnsi="Times New Roman" w:cs="Times New Roman"/>
          <w:i/>
          <w:sz w:val="24"/>
          <w:szCs w:val="24"/>
          <w:lang w:val="en-US"/>
        </w:rPr>
        <w:t xml:space="preserve">PCR cycle reduction </w:t>
      </w:r>
    </w:p>
    <w:p w14:paraId="5C603BF4" w14:textId="619E84EE" w:rsidR="00A56E43" w:rsidRDefault="00A56E43"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Additionally, we ran a series of PCRs with varying cycle numbers. All </w:t>
      </w:r>
      <w:r>
        <w:rPr>
          <w:rFonts w:ascii="Times New Roman" w:hAnsi="Times New Roman" w:cs="Times New Roman"/>
          <w:sz w:val="24"/>
          <w:szCs w:val="24"/>
          <w:lang w:val="en-US"/>
        </w:rPr>
        <w:t xml:space="preserve">DNA </w:t>
      </w:r>
      <w:r w:rsidRPr="008E2CB6">
        <w:rPr>
          <w:rFonts w:ascii="Times New Roman" w:hAnsi="Times New Roman" w:cs="Times New Roman"/>
          <w:sz w:val="24"/>
          <w:szCs w:val="24"/>
          <w:lang w:val="en-US"/>
        </w:rPr>
        <w:t xml:space="preserve">mock communities were used for this experiment. 4 µl of template DNA (60 </w:t>
      </w:r>
      <w:proofErr w:type="spellStart"/>
      <w:r w:rsidRPr="008E2CB6">
        <w:rPr>
          <w:rFonts w:ascii="Times New Roman" w:hAnsi="Times New Roman" w:cs="Times New Roman"/>
          <w:sz w:val="24"/>
          <w:szCs w:val="24"/>
          <w:lang w:val="en-US"/>
        </w:rPr>
        <w:t>ng</w:t>
      </w:r>
      <w:proofErr w:type="spellEnd"/>
      <w:r w:rsidRPr="008E2CB6">
        <w:rPr>
          <w:rFonts w:ascii="Times New Roman" w:hAnsi="Times New Roman" w:cs="Times New Roman"/>
          <w:sz w:val="24"/>
          <w:szCs w:val="24"/>
          <w:lang w:val="en-US"/>
        </w:rPr>
        <w:t>) were used in a 10 µl PCR</w:t>
      </w:r>
      <w:r>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to allow an initial priming of as many template molecules as possible with </w:t>
      </w:r>
      <w:r>
        <w:rPr>
          <w:rFonts w:ascii="Times New Roman" w:hAnsi="Times New Roman" w:cs="Times New Roman"/>
          <w:sz w:val="24"/>
          <w:szCs w:val="24"/>
          <w:lang w:val="en-US"/>
        </w:rPr>
        <w:t>few PCR rounds.</w:t>
      </w:r>
      <w:r w:rsidRPr="008E2CB6">
        <w:rPr>
          <w:rFonts w:ascii="Times New Roman" w:hAnsi="Times New Roman" w:cs="Times New Roman"/>
          <w:sz w:val="24"/>
          <w:szCs w:val="24"/>
          <w:lang w:val="en-US"/>
        </w:rPr>
        <w:t xml:space="preserve"> Experiments with 4, 8, 16 and 32</w:t>
      </w:r>
      <w:r>
        <w:rPr>
          <w:rFonts w:ascii="Times New Roman" w:hAnsi="Times New Roman" w:cs="Times New Roman"/>
          <w:sz w:val="24"/>
          <w:szCs w:val="24"/>
          <w:lang w:val="en-US"/>
        </w:rPr>
        <w:t xml:space="preserve"> first-round PCR cycles </w:t>
      </w:r>
      <w:r w:rsidRPr="008E2CB6">
        <w:rPr>
          <w:rFonts w:ascii="Times New Roman" w:hAnsi="Times New Roman" w:cs="Times New Roman"/>
          <w:sz w:val="24"/>
          <w:szCs w:val="24"/>
          <w:lang w:val="en-US"/>
        </w:rPr>
        <w:t>were run, followed by second</w:t>
      </w:r>
      <w:r>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round indexing PCRs of 26, 22, 14 and 6 cycles. Assuming that </w:t>
      </w:r>
      <w:r w:rsidR="00F22FE6">
        <w:rPr>
          <w:rFonts w:ascii="Times New Roman" w:hAnsi="Times New Roman" w:cs="Times New Roman"/>
          <w:sz w:val="24"/>
          <w:szCs w:val="24"/>
          <w:lang w:val="en-US"/>
        </w:rPr>
        <w:t xml:space="preserve">primarily </w:t>
      </w:r>
      <w:r w:rsidR="00E459C7">
        <w:rPr>
          <w:rFonts w:ascii="Times New Roman" w:hAnsi="Times New Roman" w:cs="Times New Roman"/>
          <w:sz w:val="24"/>
          <w:szCs w:val="24"/>
          <w:lang w:val="en-US"/>
        </w:rPr>
        <w:t xml:space="preserve">locus specific </w:t>
      </w:r>
      <w:r w:rsidRPr="008E2CB6">
        <w:rPr>
          <w:rFonts w:ascii="Times New Roman" w:hAnsi="Times New Roman" w:cs="Times New Roman"/>
          <w:sz w:val="24"/>
          <w:szCs w:val="24"/>
          <w:lang w:val="en-US"/>
        </w:rPr>
        <w:t>PCR priming bias lead</w:t>
      </w:r>
      <w:r>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to inaccurate species abundance</w:t>
      </w:r>
      <w:r w:rsidR="00F22FE6">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in community samples, a low number of first</w:t>
      </w:r>
      <w:r>
        <w:rPr>
          <w:rFonts w:ascii="Times New Roman" w:hAnsi="Times New Roman" w:cs="Times New Roman"/>
          <w:sz w:val="24"/>
          <w:szCs w:val="24"/>
          <w:lang w:val="en-US"/>
        </w:rPr>
        <w:t>-</w:t>
      </w:r>
      <w:r w:rsidRPr="008E2CB6">
        <w:rPr>
          <w:rFonts w:ascii="Times New Roman" w:hAnsi="Times New Roman" w:cs="Times New Roman"/>
          <w:sz w:val="24"/>
          <w:szCs w:val="24"/>
          <w:lang w:val="en-US"/>
        </w:rPr>
        <w:t>round PCR</w:t>
      </w:r>
      <w:r>
        <w:rPr>
          <w:rFonts w:ascii="Times New Roman" w:hAnsi="Times New Roman" w:cs="Times New Roman"/>
          <w:sz w:val="24"/>
          <w:szCs w:val="24"/>
          <w:lang w:val="en-US"/>
        </w:rPr>
        <w:t xml:space="preserve"> cycle</w:t>
      </w:r>
      <w:r w:rsidRPr="008E2CB6">
        <w:rPr>
          <w:rFonts w:ascii="Times New Roman" w:hAnsi="Times New Roman" w:cs="Times New Roman"/>
          <w:sz w:val="24"/>
          <w:szCs w:val="24"/>
          <w:lang w:val="en-US"/>
        </w:rPr>
        <w:t xml:space="preserve">s should reduce this bias. As the indexing PCR is based </w:t>
      </w:r>
      <w:r w:rsidRPr="008E2CB6">
        <w:rPr>
          <w:rFonts w:ascii="Times New Roman" w:hAnsi="Times New Roman" w:cs="Times New Roman"/>
          <w:sz w:val="24"/>
          <w:szCs w:val="24"/>
          <w:lang w:val="en-US"/>
        </w:rPr>
        <w:lastRenderedPageBreak/>
        <w:t xml:space="preserve">on the same priming sites (5’-tails introduced in the first round PCR) </w:t>
      </w:r>
      <w:r>
        <w:rPr>
          <w:rFonts w:ascii="Times New Roman" w:hAnsi="Times New Roman" w:cs="Times New Roman"/>
          <w:sz w:val="24"/>
          <w:szCs w:val="24"/>
          <w:lang w:val="en-US"/>
        </w:rPr>
        <w:t>on</w:t>
      </w:r>
      <w:r w:rsidRPr="008E2CB6">
        <w:rPr>
          <w:rFonts w:ascii="Times New Roman" w:hAnsi="Times New Roman" w:cs="Times New Roman"/>
          <w:sz w:val="24"/>
          <w:szCs w:val="24"/>
          <w:lang w:val="en-US"/>
        </w:rPr>
        <w:t xml:space="preserve"> all samples, </w:t>
      </w:r>
      <w:r>
        <w:rPr>
          <w:rFonts w:ascii="Times New Roman" w:hAnsi="Times New Roman" w:cs="Times New Roman"/>
          <w:sz w:val="24"/>
          <w:szCs w:val="24"/>
          <w:lang w:val="en-US"/>
        </w:rPr>
        <w:t>priming</w:t>
      </w:r>
      <w:r w:rsidRPr="008E2CB6">
        <w:rPr>
          <w:rFonts w:ascii="Times New Roman" w:hAnsi="Times New Roman" w:cs="Times New Roman"/>
          <w:sz w:val="24"/>
          <w:szCs w:val="24"/>
          <w:lang w:val="en-US"/>
        </w:rPr>
        <w:t xml:space="preserve"> </w:t>
      </w:r>
      <w:r w:rsidRPr="004425C0">
        <w:rPr>
          <w:rFonts w:ascii="Times New Roman" w:hAnsi="Times New Roman" w:cs="Times New Roman"/>
          <w:sz w:val="24"/>
          <w:szCs w:val="24"/>
          <w:lang w:val="en-US"/>
        </w:rPr>
        <w:t>bias should be of minor concern (See Suppl</w:t>
      </w:r>
      <w:r w:rsidR="00496859">
        <w:rPr>
          <w:rFonts w:ascii="Times New Roman" w:hAnsi="Times New Roman" w:cs="Times New Roman"/>
          <w:sz w:val="24"/>
          <w:szCs w:val="24"/>
          <w:lang w:val="en-US"/>
        </w:rPr>
        <w:t>.</w:t>
      </w:r>
      <w:r w:rsidRPr="004425C0">
        <w:rPr>
          <w:rFonts w:ascii="Times New Roman" w:hAnsi="Times New Roman" w:cs="Times New Roman"/>
          <w:sz w:val="24"/>
          <w:szCs w:val="24"/>
          <w:lang w:val="en-US"/>
        </w:rPr>
        <w:t xml:space="preserve"> Figure 1 for concept visualization). </w:t>
      </w:r>
    </w:p>
    <w:p w14:paraId="116A338B" w14:textId="77777777" w:rsidR="009C1663" w:rsidRDefault="009C1663" w:rsidP="00015FCC">
      <w:pPr>
        <w:spacing w:line="480" w:lineRule="auto"/>
        <w:jc w:val="both"/>
        <w:rPr>
          <w:rFonts w:ascii="Times New Roman" w:hAnsi="Times New Roman" w:cs="Times New Roman"/>
          <w:i/>
          <w:sz w:val="24"/>
          <w:szCs w:val="24"/>
          <w:lang w:val="en-US"/>
        </w:rPr>
      </w:pPr>
      <w:proofErr w:type="spellStart"/>
      <w:r>
        <w:rPr>
          <w:rFonts w:ascii="Times New Roman" w:hAnsi="Times New Roman" w:cs="Times New Roman"/>
          <w:i/>
          <w:sz w:val="24"/>
          <w:szCs w:val="24"/>
          <w:lang w:val="en-US"/>
        </w:rPr>
        <w:t>Metagenomic</w:t>
      </w:r>
      <w:proofErr w:type="spell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gDNA</w:t>
      </w:r>
      <w:proofErr w:type="spellEnd"/>
      <w:r>
        <w:rPr>
          <w:rFonts w:ascii="Times New Roman" w:hAnsi="Times New Roman" w:cs="Times New Roman"/>
          <w:i/>
          <w:sz w:val="24"/>
          <w:szCs w:val="24"/>
          <w:lang w:val="en-US"/>
        </w:rPr>
        <w:t xml:space="preserve"> sequencing</w:t>
      </w:r>
    </w:p>
    <w:p w14:paraId="49470BF5" w14:textId="7DED96A4" w:rsidR="00C07DC6" w:rsidRDefault="009C1663" w:rsidP="00015FCC">
      <w:pPr>
        <w:spacing w:line="480" w:lineRule="auto"/>
        <w:jc w:val="both"/>
        <w:rPr>
          <w:rFonts w:ascii="Times New Roman" w:eastAsia="Times New Roman" w:hAnsi="Times New Roman" w:cs="Times New Roman"/>
          <w:i/>
          <w:color w:val="000000"/>
          <w:sz w:val="24"/>
          <w:szCs w:val="16"/>
          <w:lang w:val="en-US"/>
        </w:rPr>
      </w:pPr>
      <w:r w:rsidRPr="00554264">
        <w:rPr>
          <w:rFonts w:ascii="Times New Roman" w:hAnsi="Times New Roman" w:cs="Times New Roman"/>
          <w:sz w:val="24"/>
          <w:szCs w:val="24"/>
          <w:lang w:val="en-US"/>
        </w:rPr>
        <w:t xml:space="preserve">In addition, we sequenced one of our mock community pools as a </w:t>
      </w:r>
      <w:proofErr w:type="spellStart"/>
      <w:r w:rsidRPr="00554264">
        <w:rPr>
          <w:rFonts w:ascii="Times New Roman" w:hAnsi="Times New Roman" w:cs="Times New Roman"/>
          <w:sz w:val="24"/>
          <w:szCs w:val="24"/>
          <w:lang w:val="en-US"/>
        </w:rPr>
        <w:t>metagenomic</w:t>
      </w:r>
      <w:proofErr w:type="spellEnd"/>
      <w:r w:rsidRPr="00554264">
        <w:rPr>
          <w:rFonts w:ascii="Times New Roman" w:hAnsi="Times New Roman" w:cs="Times New Roman"/>
          <w:sz w:val="24"/>
          <w:szCs w:val="24"/>
          <w:lang w:val="en-US"/>
        </w:rPr>
        <w:t xml:space="preserve"> library. The library was prepared from untreated </w:t>
      </w:r>
      <w:proofErr w:type="spellStart"/>
      <w:r w:rsidRPr="00554264">
        <w:rPr>
          <w:rFonts w:ascii="Times New Roman" w:hAnsi="Times New Roman" w:cs="Times New Roman"/>
          <w:sz w:val="24"/>
          <w:szCs w:val="24"/>
          <w:lang w:val="en-US"/>
        </w:rPr>
        <w:t>gDNA</w:t>
      </w:r>
      <w:proofErr w:type="spellEnd"/>
      <w:r w:rsidRPr="005542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using the </w:t>
      </w:r>
      <w:proofErr w:type="spellStart"/>
      <w:r>
        <w:rPr>
          <w:rFonts w:ascii="Times New Roman" w:hAnsi="Times New Roman" w:cs="Times New Roman"/>
          <w:sz w:val="24"/>
          <w:szCs w:val="24"/>
          <w:lang w:val="en-US"/>
        </w:rPr>
        <w:t>Illumina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TruSeq</w:t>
      </w:r>
      <w:proofErr w:type="spellEnd"/>
      <w:r>
        <w:rPr>
          <w:rFonts w:ascii="Times New Roman" w:hAnsi="Times New Roman" w:cs="Times New Roman"/>
          <w:sz w:val="24"/>
          <w:szCs w:val="24"/>
          <w:lang w:val="en-US"/>
        </w:rPr>
        <w:t xml:space="preserve"> kit </w:t>
      </w:r>
      <w:r w:rsidRPr="00554264">
        <w:rPr>
          <w:rFonts w:ascii="Times New Roman" w:hAnsi="Times New Roman" w:cs="Times New Roman"/>
          <w:sz w:val="24"/>
          <w:szCs w:val="24"/>
          <w:lang w:val="en-US"/>
        </w:rPr>
        <w:t>and only six cycles of indexing PCR.</w:t>
      </w:r>
      <w:r>
        <w:rPr>
          <w:rFonts w:ascii="Times New Roman" w:hAnsi="Times New Roman" w:cs="Times New Roman"/>
          <w:sz w:val="24"/>
          <w:szCs w:val="24"/>
          <w:lang w:val="en-US"/>
        </w:rPr>
        <w:t xml:space="preserve"> W</w:t>
      </w:r>
      <w:r w:rsidRPr="00554264">
        <w:rPr>
          <w:rFonts w:ascii="Times New Roman" w:hAnsi="Times New Roman" w:cs="Times New Roman"/>
          <w:sz w:val="24"/>
          <w:szCs w:val="24"/>
          <w:lang w:val="en-US"/>
        </w:rPr>
        <w:t>e</w:t>
      </w:r>
      <w:r>
        <w:rPr>
          <w:rFonts w:ascii="Times New Roman" w:hAnsi="Times New Roman" w:cs="Times New Roman"/>
          <w:sz w:val="24"/>
          <w:szCs w:val="24"/>
          <w:lang w:val="en-US"/>
        </w:rPr>
        <w:t xml:space="preserve"> completely avoided amplification with locus specific primers for the </w:t>
      </w:r>
      <w:proofErr w:type="spellStart"/>
      <w:r>
        <w:rPr>
          <w:rFonts w:ascii="Times New Roman" w:hAnsi="Times New Roman" w:cs="Times New Roman"/>
          <w:sz w:val="24"/>
          <w:szCs w:val="24"/>
          <w:lang w:val="en-US"/>
        </w:rPr>
        <w:t>metagenomic</w:t>
      </w:r>
      <w:proofErr w:type="spellEnd"/>
      <w:r>
        <w:rPr>
          <w:rFonts w:ascii="Times New Roman" w:hAnsi="Times New Roman" w:cs="Times New Roman"/>
          <w:sz w:val="24"/>
          <w:szCs w:val="24"/>
          <w:lang w:val="en-US"/>
        </w:rPr>
        <w:t xml:space="preserve"> library preparation. The six</w:t>
      </w:r>
      <w:r w:rsidR="00A20D47">
        <w:rPr>
          <w:rFonts w:ascii="Times New Roman" w:hAnsi="Times New Roman" w:cs="Times New Roman"/>
          <w:sz w:val="24"/>
          <w:szCs w:val="24"/>
          <w:lang w:val="en-US"/>
        </w:rPr>
        <w:t>-</w:t>
      </w:r>
      <w:r>
        <w:rPr>
          <w:rFonts w:ascii="Times New Roman" w:hAnsi="Times New Roman" w:cs="Times New Roman"/>
          <w:sz w:val="24"/>
          <w:szCs w:val="24"/>
          <w:lang w:val="en-US"/>
        </w:rPr>
        <w:t xml:space="preserve">cycle indexing PCR however, was the same for </w:t>
      </w:r>
      <w:proofErr w:type="spellStart"/>
      <w:r>
        <w:rPr>
          <w:rFonts w:ascii="Times New Roman" w:hAnsi="Times New Roman" w:cs="Times New Roman"/>
          <w:sz w:val="24"/>
          <w:szCs w:val="24"/>
          <w:lang w:val="en-US"/>
        </w:rPr>
        <w:t>metagenomic</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amplicon</w:t>
      </w:r>
      <w:proofErr w:type="spellEnd"/>
      <w:r>
        <w:rPr>
          <w:rFonts w:ascii="Times New Roman" w:hAnsi="Times New Roman" w:cs="Times New Roman"/>
          <w:sz w:val="24"/>
          <w:szCs w:val="24"/>
          <w:lang w:val="en-US"/>
        </w:rPr>
        <w:t xml:space="preserve"> libraries. This allowed us to estimate the effect of primer sequences on recovery of different taxa in the communities. Also, the </w:t>
      </w:r>
      <w:proofErr w:type="spellStart"/>
      <w:r>
        <w:rPr>
          <w:rFonts w:ascii="Times New Roman" w:hAnsi="Times New Roman" w:cs="Times New Roman"/>
          <w:sz w:val="24"/>
          <w:szCs w:val="24"/>
          <w:lang w:val="en-US"/>
        </w:rPr>
        <w:t>metagenomic</w:t>
      </w:r>
      <w:proofErr w:type="spellEnd"/>
      <w:r>
        <w:rPr>
          <w:rFonts w:ascii="Times New Roman" w:hAnsi="Times New Roman" w:cs="Times New Roman"/>
          <w:sz w:val="24"/>
          <w:szCs w:val="24"/>
          <w:lang w:val="en-US"/>
        </w:rPr>
        <w:t xml:space="preserve"> data allowed to estimate the effect of PCR cycle number. </w:t>
      </w:r>
      <w:r>
        <w:rPr>
          <w:rFonts w:ascii="Times New Roman" w:hAnsi="Times New Roman" w:cs="Times New Roman"/>
          <w:bCs/>
          <w:sz w:val="24"/>
          <w:szCs w:val="24"/>
          <w:lang w:val="en-US"/>
        </w:rPr>
        <w:t xml:space="preserve">With strong PCR amplification bias, the </w:t>
      </w:r>
      <w:proofErr w:type="spellStart"/>
      <w:r>
        <w:rPr>
          <w:rFonts w:ascii="Times New Roman" w:hAnsi="Times New Roman" w:cs="Times New Roman"/>
          <w:bCs/>
          <w:sz w:val="24"/>
          <w:szCs w:val="24"/>
          <w:lang w:val="en-US"/>
        </w:rPr>
        <w:t>metagenomic</w:t>
      </w:r>
      <w:proofErr w:type="spellEnd"/>
      <w:r>
        <w:rPr>
          <w:rFonts w:ascii="Times New Roman" w:hAnsi="Times New Roman" w:cs="Times New Roman"/>
          <w:bCs/>
          <w:sz w:val="24"/>
          <w:szCs w:val="24"/>
          <w:lang w:val="en-US"/>
        </w:rPr>
        <w:t xml:space="preserve"> pool would be expected to yield significantly more even sequence recovery across taxa, than PCR libraries.</w:t>
      </w:r>
    </w:p>
    <w:p w14:paraId="4BFEEB89" w14:textId="6860165E" w:rsidR="0073562B" w:rsidRPr="00903671" w:rsidRDefault="0073562B" w:rsidP="00015FCC">
      <w:pPr>
        <w:spacing w:line="480" w:lineRule="auto"/>
        <w:jc w:val="both"/>
        <w:rPr>
          <w:rFonts w:ascii="Times New Roman" w:eastAsia="Times New Roman" w:hAnsi="Times New Roman" w:cs="Times New Roman"/>
          <w:i/>
          <w:color w:val="000000"/>
          <w:sz w:val="24"/>
          <w:szCs w:val="16"/>
          <w:lang w:val="en-US"/>
        </w:rPr>
      </w:pPr>
      <w:r w:rsidRPr="005E1234">
        <w:rPr>
          <w:rFonts w:ascii="Times New Roman" w:eastAsia="Times New Roman" w:hAnsi="Times New Roman" w:cs="Times New Roman"/>
          <w:i/>
          <w:color w:val="000000"/>
          <w:sz w:val="24"/>
          <w:szCs w:val="16"/>
          <w:lang w:val="en-US"/>
        </w:rPr>
        <w:t xml:space="preserve">Tissue mock communities </w:t>
      </w:r>
    </w:p>
    <w:p w14:paraId="6088F27D" w14:textId="0D1C404D" w:rsidR="004E3770" w:rsidRDefault="0073562B" w:rsidP="00015FCC">
      <w:pPr>
        <w:spacing w:line="480" w:lineRule="auto"/>
        <w:jc w:val="both"/>
        <w:rPr>
          <w:rFonts w:ascii="Times New Roman" w:hAnsi="Times New Roman" w:cs="Times New Roman"/>
          <w:i/>
          <w:sz w:val="24"/>
          <w:szCs w:val="24"/>
          <w:lang w:val="en-US"/>
        </w:rPr>
      </w:pPr>
      <w:r w:rsidRPr="008E2CB6">
        <w:rPr>
          <w:rFonts w:ascii="Times New Roman" w:hAnsi="Times New Roman" w:cs="Times New Roman"/>
          <w:bCs/>
          <w:sz w:val="24"/>
          <w:szCs w:val="24"/>
          <w:lang w:val="en-US"/>
        </w:rPr>
        <w:t xml:space="preserve">To test the applicability of our </w:t>
      </w:r>
      <w:r w:rsidR="00681A2B">
        <w:rPr>
          <w:rFonts w:ascii="Times New Roman" w:hAnsi="Times New Roman" w:cs="Times New Roman"/>
          <w:bCs/>
          <w:sz w:val="24"/>
          <w:szCs w:val="24"/>
          <w:lang w:val="en-US"/>
        </w:rPr>
        <w:t xml:space="preserve">approach </w:t>
      </w:r>
      <w:r w:rsidRPr="008E2CB6">
        <w:rPr>
          <w:rFonts w:ascii="Times New Roman" w:hAnsi="Times New Roman" w:cs="Times New Roman"/>
          <w:bCs/>
          <w:sz w:val="24"/>
          <w:szCs w:val="24"/>
          <w:lang w:val="en-US"/>
        </w:rPr>
        <w:t>under real condit</w:t>
      </w:r>
      <w:r>
        <w:rPr>
          <w:rFonts w:ascii="Times New Roman" w:hAnsi="Times New Roman" w:cs="Times New Roman"/>
          <w:bCs/>
          <w:sz w:val="24"/>
          <w:szCs w:val="24"/>
          <w:lang w:val="en-US"/>
        </w:rPr>
        <w:t xml:space="preserve">ions, </w:t>
      </w:r>
      <w:r w:rsidRPr="008E2CB6">
        <w:rPr>
          <w:rFonts w:ascii="Times New Roman" w:hAnsi="Times New Roman" w:cs="Times New Roman"/>
          <w:bCs/>
          <w:sz w:val="24"/>
          <w:szCs w:val="24"/>
          <w:lang w:val="en-US"/>
        </w:rPr>
        <w:t xml:space="preserve">we </w:t>
      </w:r>
      <w:r w:rsidR="00EA41D9">
        <w:rPr>
          <w:rFonts w:ascii="Times New Roman" w:hAnsi="Times New Roman" w:cs="Times New Roman"/>
          <w:bCs/>
          <w:sz w:val="24"/>
          <w:szCs w:val="24"/>
          <w:lang w:val="en-US"/>
        </w:rPr>
        <w:t xml:space="preserve">used </w:t>
      </w:r>
      <w:r w:rsidRPr="008E2CB6">
        <w:rPr>
          <w:rFonts w:ascii="Times New Roman" w:hAnsi="Times New Roman" w:cs="Times New Roman"/>
          <w:bCs/>
          <w:sz w:val="24"/>
          <w:szCs w:val="24"/>
          <w:lang w:val="en-US"/>
        </w:rPr>
        <w:t xml:space="preserve">mock communities from tissue pools of different </w:t>
      </w:r>
      <w:r>
        <w:rPr>
          <w:rFonts w:ascii="Times New Roman" w:hAnsi="Times New Roman" w:cs="Times New Roman"/>
          <w:bCs/>
          <w:sz w:val="24"/>
          <w:szCs w:val="24"/>
          <w:lang w:val="en-US"/>
        </w:rPr>
        <w:t xml:space="preserve">Hawaiian </w:t>
      </w:r>
      <w:r w:rsidRPr="008E2CB6">
        <w:rPr>
          <w:rFonts w:ascii="Times New Roman" w:hAnsi="Times New Roman" w:cs="Times New Roman"/>
          <w:bCs/>
          <w:sz w:val="24"/>
          <w:szCs w:val="24"/>
          <w:lang w:val="en-US"/>
        </w:rPr>
        <w:t xml:space="preserve">taxa. </w:t>
      </w:r>
      <w:r w:rsidR="00977036">
        <w:rPr>
          <w:rFonts w:ascii="Times New Roman" w:hAnsi="Times New Roman" w:cs="Times New Roman"/>
          <w:bCs/>
          <w:sz w:val="24"/>
          <w:szCs w:val="24"/>
          <w:lang w:val="en-US"/>
        </w:rPr>
        <w:t>S</w:t>
      </w:r>
      <w:r w:rsidRPr="008E2CB6">
        <w:rPr>
          <w:rFonts w:ascii="Times New Roman" w:hAnsi="Times New Roman" w:cs="Times New Roman"/>
          <w:bCs/>
          <w:sz w:val="24"/>
          <w:szCs w:val="24"/>
          <w:lang w:val="en-US"/>
        </w:rPr>
        <w:t xml:space="preserve">pecimens were identified to </w:t>
      </w:r>
      <w:r w:rsidR="0080453E">
        <w:rPr>
          <w:rFonts w:ascii="Times New Roman" w:hAnsi="Times New Roman" w:cs="Times New Roman"/>
          <w:bCs/>
          <w:sz w:val="24"/>
          <w:szCs w:val="24"/>
          <w:lang w:val="en-US"/>
        </w:rPr>
        <w:t xml:space="preserve">species (or </w:t>
      </w:r>
      <w:proofErr w:type="spellStart"/>
      <w:r w:rsidRPr="008E2CB6">
        <w:rPr>
          <w:rFonts w:ascii="Times New Roman" w:hAnsi="Times New Roman" w:cs="Times New Roman"/>
          <w:bCs/>
          <w:sz w:val="24"/>
          <w:szCs w:val="24"/>
          <w:lang w:val="en-US"/>
        </w:rPr>
        <w:t>morphotype</w:t>
      </w:r>
      <w:proofErr w:type="spellEnd"/>
      <w:r w:rsidR="0080453E">
        <w:rPr>
          <w:rFonts w:ascii="Times New Roman" w:hAnsi="Times New Roman" w:cs="Times New Roman"/>
          <w:bCs/>
          <w:sz w:val="24"/>
          <w:szCs w:val="24"/>
          <w:lang w:val="en-US"/>
        </w:rPr>
        <w:t>)</w:t>
      </w:r>
      <w:r w:rsidRPr="008E2CB6">
        <w:rPr>
          <w:rFonts w:ascii="Times New Roman" w:hAnsi="Times New Roman" w:cs="Times New Roman"/>
          <w:bCs/>
          <w:sz w:val="24"/>
          <w:szCs w:val="24"/>
          <w:lang w:val="en-US"/>
        </w:rPr>
        <w:t xml:space="preserve"> as described above and defined amounts of tissue of approximately 20 taxa</w:t>
      </w:r>
      <w:r w:rsidR="006140C1">
        <w:rPr>
          <w:rFonts w:ascii="Times New Roman" w:hAnsi="Times New Roman" w:cs="Times New Roman"/>
          <w:bCs/>
          <w:sz w:val="24"/>
          <w:szCs w:val="24"/>
          <w:lang w:val="en-US"/>
        </w:rPr>
        <w:t xml:space="preserve"> were</w:t>
      </w:r>
      <w:r w:rsidRPr="008E2CB6">
        <w:rPr>
          <w:rFonts w:ascii="Times New Roman" w:hAnsi="Times New Roman" w:cs="Times New Roman"/>
          <w:bCs/>
          <w:sz w:val="24"/>
          <w:szCs w:val="24"/>
          <w:lang w:val="en-US"/>
        </w:rPr>
        <w:t xml:space="preserve"> combined into </w:t>
      </w:r>
      <w:r>
        <w:rPr>
          <w:rFonts w:ascii="Times New Roman" w:hAnsi="Times New Roman" w:cs="Times New Roman"/>
          <w:bCs/>
          <w:sz w:val="24"/>
          <w:szCs w:val="24"/>
          <w:lang w:val="en-US"/>
        </w:rPr>
        <w:t>30</w:t>
      </w:r>
      <w:r w:rsidRPr="008E2CB6">
        <w:rPr>
          <w:rFonts w:ascii="Times New Roman" w:hAnsi="Times New Roman" w:cs="Times New Roman"/>
          <w:bCs/>
          <w:sz w:val="24"/>
          <w:szCs w:val="24"/>
          <w:lang w:val="en-US"/>
        </w:rPr>
        <w:t xml:space="preserve"> mock communities. </w:t>
      </w:r>
      <w:r>
        <w:rPr>
          <w:rFonts w:ascii="Times New Roman" w:hAnsi="Times New Roman" w:cs="Times New Roman"/>
          <w:bCs/>
          <w:sz w:val="24"/>
          <w:szCs w:val="24"/>
          <w:lang w:val="en-US"/>
        </w:rPr>
        <w:t>Due to</w:t>
      </w:r>
      <w:r w:rsidR="0080453E">
        <w:rPr>
          <w:rFonts w:ascii="Times New Roman" w:hAnsi="Times New Roman" w:cs="Times New Roman"/>
          <w:bCs/>
          <w:sz w:val="24"/>
          <w:szCs w:val="24"/>
          <w:lang w:val="en-US"/>
        </w:rPr>
        <w:t xml:space="preserve"> the</w:t>
      </w:r>
      <w:r>
        <w:rPr>
          <w:rFonts w:ascii="Times New Roman" w:hAnsi="Times New Roman" w:cs="Times New Roman"/>
          <w:bCs/>
          <w:sz w:val="24"/>
          <w:szCs w:val="24"/>
          <w:lang w:val="en-US"/>
        </w:rPr>
        <w:t xml:space="preserve"> limited number of samples</w:t>
      </w:r>
      <w:r w:rsidR="004D71DE">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we were not able to make exact replicates for the same species for some taxa, but had to make pools with more distant relatives. </w:t>
      </w:r>
      <w:r w:rsidR="004F3F8C">
        <w:rPr>
          <w:rFonts w:ascii="Times New Roman" w:hAnsi="Times New Roman" w:cs="Times New Roman"/>
          <w:bCs/>
          <w:sz w:val="24"/>
          <w:szCs w:val="24"/>
          <w:lang w:val="en-US"/>
        </w:rPr>
        <w:t>S</w:t>
      </w:r>
      <w:r w:rsidRPr="008E2CB6">
        <w:rPr>
          <w:rFonts w:ascii="Times New Roman" w:hAnsi="Times New Roman" w:cs="Times New Roman"/>
          <w:bCs/>
          <w:sz w:val="24"/>
          <w:szCs w:val="24"/>
          <w:lang w:val="en-US"/>
        </w:rPr>
        <w:t xml:space="preserve">pecimens were dried for 1 hour on </w:t>
      </w:r>
      <w:proofErr w:type="spellStart"/>
      <w:r w:rsidR="004E5756">
        <w:rPr>
          <w:rFonts w:ascii="Times New Roman" w:hAnsi="Times New Roman" w:cs="Times New Roman"/>
          <w:bCs/>
          <w:sz w:val="24"/>
          <w:szCs w:val="24"/>
          <w:lang w:val="en-US"/>
        </w:rPr>
        <w:t>K</w:t>
      </w:r>
      <w:r w:rsidR="004E5756" w:rsidRPr="008E2CB6">
        <w:rPr>
          <w:rFonts w:ascii="Times New Roman" w:hAnsi="Times New Roman" w:cs="Times New Roman"/>
          <w:bCs/>
          <w:sz w:val="24"/>
          <w:szCs w:val="24"/>
          <w:lang w:val="en-US"/>
        </w:rPr>
        <w:t>imwipes</w:t>
      </w:r>
      <w:proofErr w:type="spellEnd"/>
      <w:r w:rsidR="004E5756" w:rsidRPr="008E2CB6">
        <w:rPr>
          <w:rFonts w:ascii="Times New Roman" w:hAnsi="Times New Roman" w:cs="Times New Roman"/>
          <w:bCs/>
          <w:sz w:val="24"/>
          <w:szCs w:val="24"/>
          <w:lang w:val="en-US"/>
        </w:rPr>
        <w:t xml:space="preserve"> </w:t>
      </w:r>
      <w:r w:rsidRPr="008E2CB6">
        <w:rPr>
          <w:rFonts w:ascii="Times New Roman" w:hAnsi="Times New Roman" w:cs="Times New Roman"/>
          <w:bCs/>
          <w:sz w:val="24"/>
          <w:szCs w:val="24"/>
          <w:lang w:val="en-US"/>
        </w:rPr>
        <w:t>at room temperature. Depending on specimen</w:t>
      </w:r>
      <w:r w:rsidR="006140C1">
        <w:rPr>
          <w:rFonts w:ascii="Times New Roman" w:hAnsi="Times New Roman" w:cs="Times New Roman"/>
          <w:bCs/>
          <w:sz w:val="24"/>
          <w:szCs w:val="24"/>
          <w:lang w:val="en-US"/>
        </w:rPr>
        <w:t xml:space="preserve"> size</w:t>
      </w:r>
      <w:r w:rsidRPr="008E2CB6">
        <w:rPr>
          <w:rFonts w:ascii="Times New Roman" w:hAnsi="Times New Roman" w:cs="Times New Roman"/>
          <w:bCs/>
          <w:sz w:val="24"/>
          <w:szCs w:val="24"/>
          <w:lang w:val="en-US"/>
        </w:rPr>
        <w:t xml:space="preserve">, </w:t>
      </w:r>
      <w:r w:rsidR="006140C1">
        <w:rPr>
          <w:rFonts w:ascii="Times New Roman" w:hAnsi="Times New Roman" w:cs="Times New Roman"/>
          <w:bCs/>
          <w:sz w:val="24"/>
          <w:szCs w:val="24"/>
          <w:lang w:val="en-US"/>
        </w:rPr>
        <w:t>specimens</w:t>
      </w:r>
      <w:r w:rsidR="006140C1" w:rsidRPr="008E2CB6">
        <w:rPr>
          <w:rFonts w:ascii="Times New Roman" w:hAnsi="Times New Roman" w:cs="Times New Roman"/>
          <w:bCs/>
          <w:sz w:val="24"/>
          <w:szCs w:val="24"/>
          <w:lang w:val="en-US"/>
        </w:rPr>
        <w:t xml:space="preserve"> </w:t>
      </w:r>
      <w:r w:rsidRPr="008E2CB6">
        <w:rPr>
          <w:rFonts w:ascii="Times New Roman" w:hAnsi="Times New Roman" w:cs="Times New Roman"/>
          <w:bCs/>
          <w:sz w:val="24"/>
          <w:szCs w:val="24"/>
          <w:lang w:val="en-US"/>
        </w:rPr>
        <w:t xml:space="preserve">were either added </w:t>
      </w:r>
      <w:r w:rsidR="008E3CD6">
        <w:rPr>
          <w:rFonts w:ascii="Times New Roman" w:hAnsi="Times New Roman" w:cs="Times New Roman"/>
          <w:bCs/>
          <w:sz w:val="24"/>
          <w:szCs w:val="24"/>
          <w:lang w:val="en-US"/>
        </w:rPr>
        <w:t>whole</w:t>
      </w:r>
      <w:r w:rsidR="008E3CD6" w:rsidRPr="008E2CB6">
        <w:rPr>
          <w:rFonts w:ascii="Times New Roman" w:hAnsi="Times New Roman" w:cs="Times New Roman"/>
          <w:bCs/>
          <w:sz w:val="24"/>
          <w:szCs w:val="24"/>
          <w:lang w:val="en-US"/>
        </w:rPr>
        <w:t xml:space="preserve"> </w:t>
      </w:r>
      <w:r w:rsidRPr="008E2CB6">
        <w:rPr>
          <w:rFonts w:ascii="Times New Roman" w:hAnsi="Times New Roman" w:cs="Times New Roman"/>
          <w:bCs/>
          <w:sz w:val="24"/>
          <w:szCs w:val="24"/>
          <w:lang w:val="en-US"/>
        </w:rPr>
        <w:t>or cut into sections using a scalpel blade. Each tissue piece was weighed on a micro</w:t>
      </w:r>
      <w:r>
        <w:rPr>
          <w:rFonts w:ascii="Times New Roman" w:hAnsi="Times New Roman" w:cs="Times New Roman"/>
          <w:bCs/>
          <w:sz w:val="24"/>
          <w:szCs w:val="24"/>
          <w:lang w:val="en-US"/>
        </w:rPr>
        <w:t xml:space="preserve"> balance</w:t>
      </w:r>
      <w:r w:rsidRPr="008E2CB6">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Mettler</w:t>
      </w:r>
      <w:proofErr w:type="spellEnd"/>
      <w:r>
        <w:rPr>
          <w:rFonts w:ascii="Times New Roman" w:hAnsi="Times New Roman" w:cs="Times New Roman"/>
          <w:bCs/>
          <w:sz w:val="24"/>
          <w:szCs w:val="24"/>
          <w:lang w:val="en-US"/>
        </w:rPr>
        <w:t>-Toledo, Oakland, CA, USA</w:t>
      </w:r>
      <w:r w:rsidRPr="008E2CB6">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8E2CB6">
        <w:rPr>
          <w:rFonts w:ascii="Times New Roman" w:hAnsi="Times New Roman" w:cs="Times New Roman"/>
          <w:bCs/>
          <w:sz w:val="24"/>
          <w:szCs w:val="24"/>
          <w:lang w:val="en-US"/>
        </w:rPr>
        <w:t xml:space="preserve">The respective body parts for each specimen and pool were noted. The final communities </w:t>
      </w:r>
      <w:r w:rsidRPr="00254EE4">
        <w:rPr>
          <w:rFonts w:ascii="Times New Roman" w:hAnsi="Times New Roman" w:cs="Times New Roman"/>
          <w:bCs/>
          <w:sz w:val="24"/>
          <w:szCs w:val="24"/>
          <w:lang w:val="en-US"/>
        </w:rPr>
        <w:t>contained 5.25 – 24</w:t>
      </w:r>
      <w:r>
        <w:rPr>
          <w:rFonts w:ascii="Times New Roman" w:hAnsi="Times New Roman" w:cs="Times New Roman"/>
          <w:bCs/>
          <w:sz w:val="24"/>
          <w:szCs w:val="24"/>
          <w:lang w:val="en-US"/>
        </w:rPr>
        <w:t>.12</w:t>
      </w:r>
      <w:r w:rsidRPr="008E2CB6">
        <w:rPr>
          <w:rFonts w:ascii="Times New Roman" w:hAnsi="Times New Roman" w:cs="Times New Roman"/>
          <w:bCs/>
          <w:sz w:val="24"/>
          <w:szCs w:val="24"/>
          <w:lang w:val="en-US"/>
        </w:rPr>
        <w:t xml:space="preserve"> mg </w:t>
      </w:r>
      <w:r>
        <w:rPr>
          <w:rFonts w:ascii="Times New Roman" w:hAnsi="Times New Roman" w:cs="Times New Roman"/>
          <w:bCs/>
          <w:sz w:val="24"/>
          <w:szCs w:val="24"/>
          <w:lang w:val="en-US"/>
        </w:rPr>
        <w:t xml:space="preserve">(mean = 15.36 mg) </w:t>
      </w:r>
      <w:r w:rsidRPr="008E2CB6">
        <w:rPr>
          <w:rFonts w:ascii="Times New Roman" w:hAnsi="Times New Roman" w:cs="Times New Roman"/>
          <w:bCs/>
          <w:sz w:val="24"/>
          <w:szCs w:val="24"/>
          <w:lang w:val="en-US"/>
        </w:rPr>
        <w:t>of tissue</w:t>
      </w:r>
      <w:r>
        <w:rPr>
          <w:rFonts w:ascii="Times New Roman" w:hAnsi="Times New Roman" w:cs="Times New Roman"/>
          <w:bCs/>
          <w:sz w:val="24"/>
          <w:szCs w:val="24"/>
          <w:lang w:val="en-US"/>
        </w:rPr>
        <w:t>. They</w:t>
      </w:r>
      <w:r w:rsidRPr="008E2CB6">
        <w:rPr>
          <w:rFonts w:ascii="Times New Roman" w:hAnsi="Times New Roman" w:cs="Times New Roman"/>
          <w:bCs/>
          <w:sz w:val="24"/>
          <w:szCs w:val="24"/>
          <w:lang w:val="en-US"/>
        </w:rPr>
        <w:t xml:space="preserve"> were combined in 2 ml </w:t>
      </w:r>
      <w:proofErr w:type="spellStart"/>
      <w:r w:rsidRPr="008E2CB6">
        <w:rPr>
          <w:rFonts w:ascii="Times New Roman" w:hAnsi="Times New Roman" w:cs="Times New Roman"/>
          <w:bCs/>
          <w:sz w:val="24"/>
          <w:szCs w:val="24"/>
          <w:lang w:val="en-US"/>
        </w:rPr>
        <w:t>Eppendorf</w:t>
      </w:r>
      <w:proofErr w:type="spellEnd"/>
      <w:r w:rsidRPr="008E2CB6">
        <w:rPr>
          <w:rFonts w:ascii="Times New Roman" w:hAnsi="Times New Roman" w:cs="Times New Roman"/>
          <w:bCs/>
          <w:sz w:val="24"/>
          <w:szCs w:val="24"/>
          <w:lang w:val="en-US"/>
        </w:rPr>
        <w:t xml:space="preserve"> tubes, </w:t>
      </w:r>
      <w:r w:rsidR="004F3F8C">
        <w:rPr>
          <w:rFonts w:ascii="Times New Roman" w:hAnsi="Times New Roman" w:cs="Times New Roman"/>
          <w:bCs/>
          <w:sz w:val="24"/>
          <w:szCs w:val="24"/>
          <w:lang w:val="en-US"/>
        </w:rPr>
        <w:t xml:space="preserve">with </w:t>
      </w:r>
      <w:r w:rsidRPr="008E2CB6">
        <w:rPr>
          <w:rFonts w:ascii="Times New Roman" w:hAnsi="Times New Roman" w:cs="Times New Roman"/>
          <w:bCs/>
          <w:sz w:val="24"/>
          <w:szCs w:val="24"/>
          <w:lang w:val="en-US"/>
        </w:rPr>
        <w:t xml:space="preserve">a </w:t>
      </w:r>
      <w:r w:rsidR="00BC331D" w:rsidRPr="008E2CB6">
        <w:rPr>
          <w:rFonts w:ascii="Times New Roman" w:hAnsi="Times New Roman" w:cs="Times New Roman"/>
          <w:bCs/>
          <w:sz w:val="24"/>
          <w:szCs w:val="24"/>
          <w:lang w:val="en-US"/>
        </w:rPr>
        <w:t>5</w:t>
      </w:r>
      <w:r w:rsidR="006140C1">
        <w:rPr>
          <w:rFonts w:ascii="Times New Roman" w:hAnsi="Times New Roman" w:cs="Times New Roman"/>
          <w:bCs/>
          <w:sz w:val="24"/>
          <w:szCs w:val="24"/>
          <w:lang w:val="en-US"/>
        </w:rPr>
        <w:t xml:space="preserve"> </w:t>
      </w:r>
      <w:r w:rsidR="00BC331D" w:rsidRPr="008E2CB6">
        <w:rPr>
          <w:rFonts w:ascii="Times New Roman" w:hAnsi="Times New Roman" w:cs="Times New Roman"/>
          <w:bCs/>
          <w:sz w:val="24"/>
          <w:szCs w:val="24"/>
          <w:lang w:val="en-US"/>
        </w:rPr>
        <w:t>mm</w:t>
      </w:r>
      <w:r w:rsidRPr="008E2CB6">
        <w:rPr>
          <w:rFonts w:ascii="Times New Roman" w:hAnsi="Times New Roman" w:cs="Times New Roman"/>
          <w:bCs/>
          <w:sz w:val="24"/>
          <w:szCs w:val="24"/>
          <w:lang w:val="en-US"/>
        </w:rPr>
        <w:t xml:space="preserve"> stainless steel bead</w:t>
      </w:r>
      <w:r w:rsidR="004D71DE">
        <w:rPr>
          <w:rFonts w:ascii="Times New Roman" w:hAnsi="Times New Roman" w:cs="Times New Roman"/>
          <w:bCs/>
          <w:sz w:val="24"/>
          <w:szCs w:val="24"/>
          <w:lang w:val="en-US"/>
        </w:rPr>
        <w:t xml:space="preserve"> and </w:t>
      </w:r>
      <w:r w:rsidRPr="008E2CB6">
        <w:rPr>
          <w:rFonts w:ascii="Times New Roman" w:hAnsi="Times New Roman" w:cs="Times New Roman"/>
          <w:bCs/>
          <w:sz w:val="24"/>
          <w:szCs w:val="24"/>
          <w:lang w:val="en-US"/>
        </w:rPr>
        <w:t xml:space="preserve">disrupted by shaking </w:t>
      </w:r>
      <w:r w:rsidRPr="00254EE4">
        <w:rPr>
          <w:rFonts w:ascii="Times New Roman" w:hAnsi="Times New Roman" w:cs="Times New Roman"/>
          <w:bCs/>
          <w:sz w:val="24"/>
          <w:szCs w:val="24"/>
          <w:lang w:val="en-US"/>
        </w:rPr>
        <w:t xml:space="preserve">for 2 min at </w:t>
      </w:r>
      <w:r w:rsidRPr="00254EE4">
        <w:rPr>
          <w:rFonts w:ascii="Times New Roman" w:hAnsi="Times New Roman" w:cs="Times New Roman"/>
          <w:bCs/>
          <w:sz w:val="24"/>
          <w:szCs w:val="24"/>
          <w:lang w:val="en-US"/>
        </w:rPr>
        <w:lastRenderedPageBreak/>
        <w:t xml:space="preserve">1,200 </w:t>
      </w:r>
      <w:proofErr w:type="spellStart"/>
      <w:r w:rsidRPr="00254EE4">
        <w:rPr>
          <w:rFonts w:ascii="Times New Roman" w:hAnsi="Times New Roman" w:cs="Times New Roman"/>
          <w:bCs/>
          <w:sz w:val="24"/>
          <w:szCs w:val="24"/>
          <w:lang w:val="en-US"/>
        </w:rPr>
        <w:t>hz</w:t>
      </w:r>
      <w:proofErr w:type="spellEnd"/>
      <w:r w:rsidRPr="008E2CB6">
        <w:rPr>
          <w:rFonts w:ascii="Times New Roman" w:hAnsi="Times New Roman" w:cs="Times New Roman"/>
          <w:bCs/>
          <w:sz w:val="24"/>
          <w:szCs w:val="24"/>
          <w:lang w:val="en-US"/>
        </w:rPr>
        <w:t xml:space="preserve"> on a </w:t>
      </w:r>
      <w:proofErr w:type="spellStart"/>
      <w:r w:rsidRPr="008E2CB6">
        <w:rPr>
          <w:rFonts w:ascii="Times New Roman" w:hAnsi="Times New Roman" w:cs="Times New Roman"/>
          <w:bCs/>
          <w:sz w:val="24"/>
          <w:szCs w:val="24"/>
          <w:lang w:val="en-US"/>
        </w:rPr>
        <w:t>Genogrinder</w:t>
      </w:r>
      <w:proofErr w:type="spellEnd"/>
      <w:r w:rsidRPr="008E2CB6">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2010 </w:t>
      </w:r>
      <w:r w:rsidRPr="0053558A">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OPS Diagnostics, </w:t>
      </w:r>
      <w:r w:rsidRPr="0053558A">
        <w:rPr>
          <w:rFonts w:ascii="Times New Roman" w:hAnsi="Times New Roman" w:cs="Times New Roman"/>
          <w:sz w:val="24"/>
          <w:szCs w:val="24"/>
          <w:lang w:val="en-US"/>
        </w:rPr>
        <w:t>Metuchen, NJ, USA</w:t>
      </w:r>
      <w:r w:rsidRPr="0053558A">
        <w:rPr>
          <w:rFonts w:ascii="Times New Roman" w:hAnsi="Times New Roman" w:cs="Times New Roman"/>
          <w:bCs/>
          <w:sz w:val="24"/>
          <w:szCs w:val="24"/>
          <w:lang w:val="en-US"/>
        </w:rPr>
        <w:t>)</w:t>
      </w:r>
      <w:r w:rsidRPr="008E2CB6">
        <w:rPr>
          <w:rFonts w:ascii="Times New Roman" w:hAnsi="Times New Roman" w:cs="Times New Roman"/>
          <w:bCs/>
          <w:sz w:val="24"/>
          <w:szCs w:val="24"/>
          <w:lang w:val="en-US"/>
        </w:rPr>
        <w:t xml:space="preserve">. DNA was extracted from the lysate </w:t>
      </w:r>
      <w:r>
        <w:rPr>
          <w:rFonts w:ascii="Times New Roman" w:hAnsi="Times New Roman" w:cs="Times New Roman"/>
          <w:bCs/>
          <w:sz w:val="24"/>
          <w:szCs w:val="24"/>
          <w:lang w:val="en-US"/>
        </w:rPr>
        <w:t xml:space="preserve">and the </w:t>
      </w:r>
      <w:r w:rsidRPr="008E2CB6">
        <w:rPr>
          <w:rFonts w:ascii="Times New Roman" w:hAnsi="Times New Roman" w:cs="Times New Roman"/>
          <w:bCs/>
          <w:sz w:val="24"/>
          <w:szCs w:val="24"/>
          <w:lang w:val="en-US"/>
        </w:rPr>
        <w:t>DNA quantified as described above.</w:t>
      </w:r>
      <w:r w:rsidR="000102E4">
        <w:rPr>
          <w:rFonts w:ascii="Times New Roman" w:hAnsi="Times New Roman" w:cs="Times New Roman"/>
          <w:bCs/>
          <w:sz w:val="24"/>
          <w:szCs w:val="24"/>
          <w:lang w:val="en-US"/>
        </w:rPr>
        <w:t xml:space="preserve"> M</w:t>
      </w:r>
      <w:r>
        <w:rPr>
          <w:rFonts w:ascii="Times New Roman" w:hAnsi="Times New Roman" w:cs="Times New Roman"/>
          <w:bCs/>
          <w:sz w:val="24"/>
          <w:szCs w:val="24"/>
          <w:lang w:val="en-US"/>
        </w:rPr>
        <w:t>itochondrial COI was amplified from e</w:t>
      </w:r>
      <w:r w:rsidRPr="008E2CB6">
        <w:rPr>
          <w:rFonts w:ascii="Times New Roman" w:hAnsi="Times New Roman" w:cs="Times New Roman"/>
          <w:bCs/>
          <w:sz w:val="24"/>
          <w:szCs w:val="24"/>
          <w:lang w:val="en-US"/>
        </w:rPr>
        <w:t>ach sample using the primer pair</w:t>
      </w:r>
      <w:r>
        <w:rPr>
          <w:rFonts w:ascii="Times New Roman" w:hAnsi="Times New Roman" w:cs="Times New Roman"/>
          <w:bCs/>
          <w:sz w:val="24"/>
          <w:szCs w:val="24"/>
          <w:lang w:val="en-US"/>
        </w:rPr>
        <w:t>s</w:t>
      </w:r>
      <w:r w:rsidRPr="008E2CB6">
        <w:rPr>
          <w:rFonts w:ascii="Times New Roman" w:hAnsi="Times New Roman" w:cs="Times New Roman"/>
          <w:bCs/>
          <w:sz w:val="24"/>
          <w:szCs w:val="24"/>
          <w:lang w:val="en-US"/>
        </w:rPr>
        <w:t xml:space="preserve"> </w:t>
      </w:r>
      <w:proofErr w:type="spellStart"/>
      <w:r w:rsidRPr="00B952AF">
        <w:rPr>
          <w:rFonts w:ascii="Times New Roman" w:eastAsia="Times New Roman" w:hAnsi="Times New Roman" w:cs="Times New Roman"/>
          <w:i/>
          <w:color w:val="000000"/>
          <w:sz w:val="24"/>
          <w:szCs w:val="24"/>
          <w:lang w:val="en-US"/>
        </w:rPr>
        <w:t>mlCOIintF</w:t>
      </w:r>
      <w:proofErr w:type="spellEnd"/>
      <w:r w:rsidRPr="00B952AF">
        <w:rPr>
          <w:rFonts w:ascii="Times New Roman" w:eastAsia="Times New Roman" w:hAnsi="Times New Roman" w:cs="Times New Roman"/>
          <w:i/>
          <w:color w:val="000000"/>
          <w:sz w:val="24"/>
          <w:szCs w:val="24"/>
          <w:lang w:val="en-US"/>
        </w:rPr>
        <w:t>/</w:t>
      </w:r>
      <w:proofErr w:type="spellStart"/>
      <w:r w:rsidRPr="00B952AF">
        <w:rPr>
          <w:rFonts w:ascii="Times New Roman" w:eastAsia="Times New Roman" w:hAnsi="Times New Roman" w:cs="Times New Roman"/>
          <w:i/>
          <w:color w:val="000000"/>
          <w:sz w:val="24"/>
          <w:szCs w:val="24"/>
          <w:lang w:val="en-US"/>
        </w:rPr>
        <w:t>Fol</w:t>
      </w:r>
      <w:proofErr w:type="spellEnd"/>
      <w:r w:rsidRPr="00B952AF">
        <w:rPr>
          <w:rFonts w:ascii="Times New Roman" w:eastAsia="Times New Roman" w:hAnsi="Times New Roman" w:cs="Times New Roman"/>
          <w:i/>
          <w:color w:val="000000"/>
          <w:sz w:val="24"/>
          <w:szCs w:val="24"/>
          <w:lang w:val="en-US"/>
        </w:rPr>
        <w:t>-</w:t>
      </w:r>
      <w:proofErr w:type="spellStart"/>
      <w:r w:rsidRPr="00B952AF">
        <w:rPr>
          <w:rFonts w:ascii="Times New Roman" w:eastAsia="Times New Roman" w:hAnsi="Times New Roman" w:cs="Times New Roman"/>
          <w:i/>
          <w:color w:val="000000"/>
          <w:sz w:val="24"/>
          <w:szCs w:val="24"/>
          <w:lang w:val="en-US"/>
        </w:rPr>
        <w:t>degen</w:t>
      </w:r>
      <w:proofErr w:type="spellEnd"/>
      <w:r w:rsidRPr="00B952AF">
        <w:rPr>
          <w:rFonts w:ascii="Times New Roman" w:eastAsia="Times New Roman" w:hAnsi="Times New Roman" w:cs="Times New Roman"/>
          <w:i/>
          <w:color w:val="000000"/>
          <w:sz w:val="24"/>
          <w:szCs w:val="24"/>
          <w:lang w:val="en-US"/>
        </w:rPr>
        <w:t>-rev</w:t>
      </w:r>
      <w:r w:rsidRPr="008E2CB6">
        <w:rPr>
          <w:rFonts w:ascii="Times New Roman" w:hAnsi="Times New Roman" w:cs="Times New Roman"/>
          <w:bCs/>
          <w:sz w:val="24"/>
          <w:szCs w:val="24"/>
          <w:lang w:val="en-US"/>
        </w:rPr>
        <w:t xml:space="preserve">. </w:t>
      </w:r>
    </w:p>
    <w:p w14:paraId="47774AAC" w14:textId="1997684C" w:rsidR="0084498A" w:rsidRPr="0084498A" w:rsidRDefault="0084498A" w:rsidP="00015FCC">
      <w:pPr>
        <w:spacing w:line="480" w:lineRule="auto"/>
        <w:jc w:val="both"/>
        <w:rPr>
          <w:rFonts w:ascii="Times New Roman" w:hAnsi="Times New Roman" w:cs="Times New Roman"/>
          <w:i/>
          <w:sz w:val="24"/>
          <w:szCs w:val="24"/>
          <w:lang w:val="en-US"/>
        </w:rPr>
      </w:pPr>
      <w:r w:rsidRPr="0084498A">
        <w:rPr>
          <w:rFonts w:ascii="Times New Roman" w:hAnsi="Times New Roman" w:cs="Times New Roman"/>
          <w:i/>
          <w:sz w:val="24"/>
          <w:szCs w:val="24"/>
          <w:lang w:val="en-US"/>
        </w:rPr>
        <w:t>Sequencing and sequence analysis</w:t>
      </w:r>
    </w:p>
    <w:p w14:paraId="56F184D0" w14:textId="150475CB" w:rsidR="00A56E43" w:rsidRDefault="00F50C0B" w:rsidP="00015FCC">
      <w:pPr>
        <w:spacing w:line="480" w:lineRule="auto"/>
        <w:jc w:val="both"/>
        <w:rPr>
          <w:rFonts w:ascii="Times New Roman" w:hAnsi="Times New Roman" w:cs="Times New Roman"/>
          <w:bCs/>
          <w:sz w:val="24"/>
          <w:szCs w:val="24"/>
          <w:lang w:val="en-US"/>
        </w:rPr>
      </w:pPr>
      <w:r w:rsidRPr="008E2CB6">
        <w:rPr>
          <w:rFonts w:ascii="Times New Roman" w:hAnsi="Times New Roman" w:cs="Times New Roman"/>
          <w:sz w:val="24"/>
          <w:szCs w:val="24"/>
          <w:lang w:val="en-US"/>
        </w:rPr>
        <w:t>The final pool</w:t>
      </w:r>
      <w:r w:rsidR="00BD0DB7">
        <w:rPr>
          <w:rFonts w:ascii="Times New Roman" w:hAnsi="Times New Roman" w:cs="Times New Roman"/>
          <w:sz w:val="24"/>
          <w:szCs w:val="24"/>
          <w:lang w:val="en-US"/>
        </w:rPr>
        <w:t>s</w:t>
      </w:r>
      <w:r w:rsidRPr="008E2CB6">
        <w:rPr>
          <w:rFonts w:ascii="Times New Roman" w:hAnsi="Times New Roman" w:cs="Times New Roman"/>
          <w:sz w:val="24"/>
          <w:szCs w:val="24"/>
          <w:lang w:val="en-US"/>
        </w:rPr>
        <w:t xml:space="preserve"> w</w:t>
      </w:r>
      <w:r w:rsidR="00BD0DB7">
        <w:rPr>
          <w:rFonts w:ascii="Times New Roman" w:hAnsi="Times New Roman" w:cs="Times New Roman"/>
          <w:sz w:val="24"/>
          <w:szCs w:val="24"/>
          <w:lang w:val="en-US"/>
        </w:rPr>
        <w:t>ere</w:t>
      </w:r>
      <w:r w:rsidRPr="008E2CB6">
        <w:rPr>
          <w:rFonts w:ascii="Times New Roman" w:hAnsi="Times New Roman" w:cs="Times New Roman"/>
          <w:sz w:val="24"/>
          <w:szCs w:val="24"/>
          <w:lang w:val="en-US"/>
        </w:rPr>
        <w:t xml:space="preserve"> </w:t>
      </w:r>
      <w:r w:rsidR="000E1F06" w:rsidRPr="008E2CB6">
        <w:rPr>
          <w:rFonts w:ascii="Times New Roman" w:hAnsi="Times New Roman" w:cs="Times New Roman"/>
          <w:sz w:val="24"/>
          <w:szCs w:val="24"/>
          <w:lang w:val="en-US"/>
        </w:rPr>
        <w:t>sequenced</w:t>
      </w:r>
      <w:r w:rsidRPr="008E2CB6">
        <w:rPr>
          <w:rFonts w:ascii="Times New Roman" w:hAnsi="Times New Roman" w:cs="Times New Roman"/>
          <w:sz w:val="24"/>
          <w:szCs w:val="24"/>
          <w:lang w:val="en-US"/>
        </w:rPr>
        <w:t xml:space="preserve"> on </w:t>
      </w:r>
      <w:r w:rsidR="00B36C61">
        <w:rPr>
          <w:rFonts w:ascii="Times New Roman" w:hAnsi="Times New Roman" w:cs="Times New Roman"/>
          <w:sz w:val="24"/>
          <w:szCs w:val="24"/>
          <w:lang w:val="en-US"/>
        </w:rPr>
        <w:t xml:space="preserve">an </w:t>
      </w:r>
      <w:proofErr w:type="spellStart"/>
      <w:r w:rsidRPr="008E2CB6">
        <w:rPr>
          <w:rFonts w:ascii="Times New Roman" w:hAnsi="Times New Roman" w:cs="Times New Roman"/>
          <w:sz w:val="24"/>
          <w:szCs w:val="24"/>
          <w:lang w:val="en-US"/>
        </w:rPr>
        <w:t>Illumina</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MiSeq</w:t>
      </w:r>
      <w:proofErr w:type="spellEnd"/>
      <w:r w:rsidR="00BD0DB7">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using V3 chemistry and 2 x 300 </w:t>
      </w:r>
      <w:proofErr w:type="spellStart"/>
      <w:r w:rsidRPr="008E2CB6">
        <w:rPr>
          <w:rFonts w:ascii="Times New Roman" w:hAnsi="Times New Roman" w:cs="Times New Roman"/>
          <w:sz w:val="24"/>
          <w:szCs w:val="24"/>
          <w:lang w:val="en-US"/>
        </w:rPr>
        <w:t>bp</w:t>
      </w:r>
      <w:proofErr w:type="spellEnd"/>
      <w:r w:rsidRPr="008E2CB6">
        <w:rPr>
          <w:rFonts w:ascii="Times New Roman" w:hAnsi="Times New Roman" w:cs="Times New Roman"/>
          <w:sz w:val="24"/>
          <w:szCs w:val="24"/>
          <w:lang w:val="en-US"/>
        </w:rPr>
        <w:t xml:space="preserve"> reads</w:t>
      </w:r>
      <w:r w:rsidR="00122ABD" w:rsidRPr="008E2CB6">
        <w:rPr>
          <w:rFonts w:ascii="Times New Roman" w:hAnsi="Times New Roman" w:cs="Times New Roman"/>
          <w:sz w:val="24"/>
          <w:szCs w:val="24"/>
          <w:lang w:val="en-US"/>
        </w:rPr>
        <w:t xml:space="preserve"> according</w:t>
      </w:r>
      <w:r w:rsidR="002F414E">
        <w:rPr>
          <w:rFonts w:ascii="Times New Roman" w:hAnsi="Times New Roman" w:cs="Times New Roman"/>
          <w:sz w:val="24"/>
          <w:szCs w:val="24"/>
          <w:lang w:val="en-US"/>
        </w:rPr>
        <w:t xml:space="preserve"> to the manufacturer’s protocol</w:t>
      </w:r>
      <w:r w:rsidR="00122ABD" w:rsidRPr="008E2CB6">
        <w:rPr>
          <w:rFonts w:ascii="Times New Roman" w:hAnsi="Times New Roman" w:cs="Times New Roman"/>
          <w:sz w:val="24"/>
          <w:szCs w:val="24"/>
          <w:lang w:val="en-US"/>
        </w:rPr>
        <w:t xml:space="preserve"> (</w:t>
      </w:r>
      <w:proofErr w:type="spellStart"/>
      <w:r w:rsidR="00122ABD" w:rsidRPr="008E2CB6">
        <w:rPr>
          <w:rFonts w:ascii="Times New Roman" w:hAnsi="Times New Roman" w:cs="Times New Roman"/>
          <w:sz w:val="24"/>
          <w:szCs w:val="24"/>
          <w:lang w:val="en-US"/>
        </w:rPr>
        <w:t>Illumina</w:t>
      </w:r>
      <w:proofErr w:type="spellEnd"/>
      <w:r w:rsidR="00122ABD" w:rsidRPr="008E2CB6">
        <w:rPr>
          <w:rFonts w:ascii="Times New Roman" w:hAnsi="Times New Roman" w:cs="Times New Roman"/>
          <w:sz w:val="24"/>
          <w:szCs w:val="24"/>
          <w:lang w:val="en-US"/>
        </w:rPr>
        <w:t>, San Diego, USA)</w:t>
      </w:r>
      <w:r w:rsidR="0016729E">
        <w:rPr>
          <w:rFonts w:ascii="Times New Roman" w:hAnsi="Times New Roman" w:cs="Times New Roman"/>
          <w:sz w:val="24"/>
          <w:szCs w:val="24"/>
          <w:lang w:val="en-US"/>
        </w:rPr>
        <w:t xml:space="preserve">. </w:t>
      </w:r>
      <w:r w:rsidR="00F93B7F">
        <w:rPr>
          <w:rFonts w:ascii="Times New Roman" w:hAnsi="Times New Roman" w:cs="Times New Roman"/>
          <w:sz w:val="24"/>
          <w:szCs w:val="24"/>
          <w:lang w:val="en-US"/>
        </w:rPr>
        <w:t>R</w:t>
      </w:r>
      <w:r w:rsidR="00BA3D8D">
        <w:rPr>
          <w:rFonts w:ascii="Times New Roman" w:hAnsi="Times New Roman" w:cs="Times New Roman"/>
          <w:sz w:val="24"/>
          <w:szCs w:val="24"/>
          <w:lang w:val="en-US"/>
        </w:rPr>
        <w:t>eads were assembled using PEAR</w:t>
      </w:r>
      <w:r w:rsidR="00BA3D8D" w:rsidRPr="00BA3D8D">
        <w:rPr>
          <w:rFonts w:ascii="Times New Roman" w:hAnsi="Times New Roman" w:cs="Times New Roman"/>
          <w:sz w:val="24"/>
          <w:szCs w:val="24"/>
          <w:vertAlign w:val="superscript"/>
          <w:lang w:val="en-US"/>
        </w:rPr>
        <w:t>36</w:t>
      </w:r>
      <w:r w:rsidRPr="008E2CB6">
        <w:rPr>
          <w:rFonts w:ascii="Times New Roman" w:hAnsi="Times New Roman" w:cs="Times New Roman"/>
          <w:sz w:val="24"/>
          <w:szCs w:val="24"/>
          <w:lang w:val="en-US"/>
        </w:rPr>
        <w:t xml:space="preserve"> with a minimum overlap of 50 and a minimum quality of 30. The assembl</w:t>
      </w:r>
      <w:r w:rsidR="0096203A">
        <w:rPr>
          <w:rFonts w:ascii="Times New Roman" w:hAnsi="Times New Roman" w:cs="Times New Roman"/>
          <w:sz w:val="24"/>
          <w:szCs w:val="24"/>
          <w:lang w:val="en-US"/>
        </w:rPr>
        <w:t xml:space="preserve">ies </w:t>
      </w:r>
      <w:r w:rsidRPr="008E2CB6">
        <w:rPr>
          <w:rFonts w:ascii="Times New Roman" w:hAnsi="Times New Roman" w:cs="Times New Roman"/>
          <w:sz w:val="24"/>
          <w:szCs w:val="24"/>
          <w:lang w:val="en-US"/>
        </w:rPr>
        <w:t>were quality f</w:t>
      </w:r>
      <w:r w:rsidR="00BA3D8D">
        <w:rPr>
          <w:rFonts w:ascii="Times New Roman" w:hAnsi="Times New Roman" w:cs="Times New Roman"/>
          <w:sz w:val="24"/>
          <w:szCs w:val="24"/>
          <w:lang w:val="en-US"/>
        </w:rPr>
        <w:t xml:space="preserve">iltered using the </w:t>
      </w:r>
      <w:proofErr w:type="spellStart"/>
      <w:r w:rsidR="00BA3D8D">
        <w:rPr>
          <w:rFonts w:ascii="Times New Roman" w:hAnsi="Times New Roman" w:cs="Times New Roman"/>
          <w:sz w:val="24"/>
          <w:szCs w:val="24"/>
          <w:lang w:val="en-US"/>
        </w:rPr>
        <w:t>FastX</w:t>
      </w:r>
      <w:proofErr w:type="spellEnd"/>
      <w:r w:rsidR="00BA3D8D">
        <w:rPr>
          <w:rFonts w:ascii="Times New Roman" w:hAnsi="Times New Roman" w:cs="Times New Roman"/>
          <w:sz w:val="24"/>
          <w:szCs w:val="24"/>
          <w:lang w:val="en-US"/>
        </w:rPr>
        <w:t xml:space="preserve"> Toolkit</w:t>
      </w:r>
      <w:r w:rsidR="00BA3D8D" w:rsidRPr="00BA3D8D">
        <w:rPr>
          <w:rFonts w:ascii="Times New Roman" w:hAnsi="Times New Roman" w:cs="Times New Roman"/>
          <w:sz w:val="24"/>
          <w:szCs w:val="24"/>
          <w:vertAlign w:val="superscript"/>
          <w:lang w:val="en-US"/>
        </w:rPr>
        <w:t>37</w:t>
      </w:r>
      <w:r w:rsidR="00BA3D8D">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with a minimum of 90</w:t>
      </w:r>
      <w:r w:rsidR="004A718A">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of bases ≥ Q30. </w:t>
      </w:r>
      <w:r w:rsidR="00E61ABD" w:rsidRPr="00774C27">
        <w:rPr>
          <w:rFonts w:ascii="Times New Roman" w:hAnsi="Times New Roman" w:cs="Times New Roman"/>
          <w:sz w:val="24"/>
          <w:szCs w:val="24"/>
          <w:lang w:val="en-US"/>
        </w:rPr>
        <w:t>Separate primer pair</w:t>
      </w:r>
      <w:r w:rsidR="003B0B75">
        <w:rPr>
          <w:rFonts w:ascii="Times New Roman" w:hAnsi="Times New Roman" w:cs="Times New Roman"/>
          <w:sz w:val="24"/>
          <w:szCs w:val="24"/>
          <w:lang w:val="en-US"/>
        </w:rPr>
        <w:t xml:space="preserve"> samples</w:t>
      </w:r>
      <w:r w:rsidR="00E61ABD" w:rsidRPr="00774C27">
        <w:rPr>
          <w:rFonts w:ascii="Times New Roman" w:hAnsi="Times New Roman" w:cs="Times New Roman"/>
          <w:sz w:val="24"/>
          <w:szCs w:val="24"/>
          <w:lang w:val="en-US"/>
        </w:rPr>
        <w:t xml:space="preserve"> were </w:t>
      </w:r>
      <w:proofErr w:type="spellStart"/>
      <w:r w:rsidR="00E61ABD" w:rsidRPr="00774C27">
        <w:rPr>
          <w:rFonts w:ascii="Times New Roman" w:hAnsi="Times New Roman" w:cs="Times New Roman"/>
          <w:sz w:val="24"/>
          <w:szCs w:val="24"/>
          <w:lang w:val="en-US"/>
        </w:rPr>
        <w:t>demultiplexed</w:t>
      </w:r>
      <w:proofErr w:type="spellEnd"/>
      <w:r w:rsidR="00E61ABD" w:rsidRPr="00774C27">
        <w:rPr>
          <w:rFonts w:ascii="Times New Roman" w:hAnsi="Times New Roman" w:cs="Times New Roman"/>
          <w:sz w:val="24"/>
          <w:szCs w:val="24"/>
          <w:lang w:val="en-US"/>
        </w:rPr>
        <w:t xml:space="preserve"> by marker</w:t>
      </w:r>
      <w:r w:rsidR="003B0B75">
        <w:rPr>
          <w:rFonts w:ascii="Times New Roman" w:hAnsi="Times New Roman" w:cs="Times New Roman"/>
          <w:sz w:val="24"/>
          <w:szCs w:val="24"/>
          <w:lang w:val="en-US"/>
        </w:rPr>
        <w:t>,</w:t>
      </w:r>
      <w:r w:rsidR="00E61ABD" w:rsidRPr="00774C27">
        <w:rPr>
          <w:rFonts w:ascii="Times New Roman" w:hAnsi="Times New Roman" w:cs="Times New Roman"/>
          <w:sz w:val="24"/>
          <w:szCs w:val="24"/>
          <w:lang w:val="en-US"/>
        </w:rPr>
        <w:t xml:space="preserve"> using the forward and reverse primer sequences as </w:t>
      </w:r>
      <w:r w:rsidR="0086132D" w:rsidRPr="00774C27">
        <w:rPr>
          <w:rFonts w:ascii="Times New Roman" w:hAnsi="Times New Roman" w:cs="Times New Roman"/>
          <w:sz w:val="24"/>
          <w:szCs w:val="24"/>
          <w:lang w:val="en-US"/>
        </w:rPr>
        <w:t>ind</w:t>
      </w:r>
      <w:r w:rsidR="0086132D">
        <w:rPr>
          <w:rFonts w:ascii="Times New Roman" w:hAnsi="Times New Roman" w:cs="Times New Roman"/>
          <w:sz w:val="24"/>
          <w:szCs w:val="24"/>
          <w:lang w:val="en-US"/>
        </w:rPr>
        <w:t>ic</w:t>
      </w:r>
      <w:r w:rsidR="0086132D" w:rsidRPr="00774C27">
        <w:rPr>
          <w:rFonts w:ascii="Times New Roman" w:hAnsi="Times New Roman" w:cs="Times New Roman"/>
          <w:sz w:val="24"/>
          <w:szCs w:val="24"/>
          <w:lang w:val="en-US"/>
        </w:rPr>
        <w:t xml:space="preserve">es </w:t>
      </w:r>
      <w:r w:rsidR="00E61ABD" w:rsidRPr="00774C27">
        <w:rPr>
          <w:rFonts w:ascii="Times New Roman" w:hAnsi="Times New Roman" w:cs="Times New Roman"/>
          <w:sz w:val="24"/>
          <w:szCs w:val="24"/>
          <w:lang w:val="en-US"/>
        </w:rPr>
        <w:t xml:space="preserve">and primer sequences trimmed </w:t>
      </w:r>
      <w:r w:rsidR="003B0B75">
        <w:rPr>
          <w:rFonts w:ascii="Times New Roman" w:hAnsi="Times New Roman" w:cs="Times New Roman"/>
          <w:sz w:val="24"/>
          <w:szCs w:val="24"/>
          <w:lang w:val="en-US"/>
        </w:rPr>
        <w:t>with</w:t>
      </w:r>
      <w:r w:rsidR="003B0B75" w:rsidRPr="00774C27">
        <w:rPr>
          <w:rFonts w:ascii="Times New Roman" w:hAnsi="Times New Roman" w:cs="Times New Roman"/>
          <w:sz w:val="24"/>
          <w:szCs w:val="24"/>
          <w:lang w:val="en-US"/>
        </w:rPr>
        <w:t xml:space="preserve"> </w:t>
      </w:r>
      <w:r w:rsidR="00E61ABD" w:rsidRPr="00774C27">
        <w:rPr>
          <w:rFonts w:ascii="Times New Roman" w:hAnsi="Times New Roman" w:cs="Times New Roman"/>
          <w:sz w:val="24"/>
          <w:szCs w:val="24"/>
          <w:lang w:val="en-US"/>
        </w:rPr>
        <w:t xml:space="preserve">a custom UNIX script. </w:t>
      </w:r>
      <w:r w:rsidR="0096203A" w:rsidRPr="00774C27">
        <w:rPr>
          <w:rFonts w:ascii="Times New Roman" w:hAnsi="Times New Roman" w:cs="Times New Roman"/>
          <w:sz w:val="24"/>
          <w:szCs w:val="24"/>
          <w:lang w:val="en-US"/>
        </w:rPr>
        <w:t>Each of the pre</w:t>
      </w:r>
      <w:r w:rsidR="00745F16">
        <w:rPr>
          <w:rFonts w:ascii="Times New Roman" w:hAnsi="Times New Roman" w:cs="Times New Roman"/>
          <w:sz w:val="24"/>
          <w:szCs w:val="24"/>
          <w:lang w:val="en-US"/>
        </w:rPr>
        <w:t>viously generated alignments of</w:t>
      </w:r>
      <w:r w:rsidR="0096203A" w:rsidRPr="00774C27">
        <w:rPr>
          <w:rFonts w:ascii="Times New Roman" w:hAnsi="Times New Roman" w:cs="Times New Roman"/>
          <w:sz w:val="24"/>
          <w:szCs w:val="24"/>
          <w:lang w:val="en-US"/>
        </w:rPr>
        <w:t xml:space="preserve"> reference </w:t>
      </w:r>
      <w:r w:rsidR="00BC1052">
        <w:rPr>
          <w:rFonts w:ascii="Times New Roman" w:hAnsi="Times New Roman" w:cs="Times New Roman"/>
          <w:sz w:val="24"/>
          <w:szCs w:val="24"/>
          <w:lang w:val="en-US"/>
        </w:rPr>
        <w:t>specimens per marker was used</w:t>
      </w:r>
      <w:r w:rsidR="0096203A" w:rsidRPr="00774C27">
        <w:rPr>
          <w:rFonts w:ascii="Times New Roman" w:hAnsi="Times New Roman" w:cs="Times New Roman"/>
          <w:sz w:val="24"/>
          <w:szCs w:val="24"/>
          <w:lang w:val="en-US"/>
        </w:rPr>
        <w:t xml:space="preserve"> </w:t>
      </w:r>
      <w:r w:rsidR="00BC1052">
        <w:rPr>
          <w:rFonts w:ascii="Times New Roman" w:hAnsi="Times New Roman" w:cs="Times New Roman"/>
          <w:sz w:val="24"/>
          <w:szCs w:val="24"/>
          <w:lang w:val="en-US"/>
        </w:rPr>
        <w:t xml:space="preserve">to calculate average uncorrected pairwise genetic distances between all taxa in the reference library </w:t>
      </w:r>
      <w:r w:rsidR="00716F7A">
        <w:rPr>
          <w:rFonts w:ascii="Times New Roman" w:hAnsi="Times New Roman" w:cs="Times New Roman"/>
          <w:sz w:val="24"/>
          <w:szCs w:val="24"/>
          <w:lang w:val="en-US"/>
        </w:rPr>
        <w:t xml:space="preserve">(as a measure of conservation of the </w:t>
      </w:r>
      <w:proofErr w:type="spellStart"/>
      <w:r w:rsidR="00716F7A">
        <w:rPr>
          <w:rFonts w:ascii="Times New Roman" w:hAnsi="Times New Roman" w:cs="Times New Roman"/>
          <w:sz w:val="24"/>
          <w:szCs w:val="24"/>
          <w:lang w:val="en-US"/>
        </w:rPr>
        <w:t>amplicon</w:t>
      </w:r>
      <w:proofErr w:type="spellEnd"/>
      <w:r w:rsidR="00716F7A">
        <w:rPr>
          <w:rFonts w:ascii="Times New Roman" w:hAnsi="Times New Roman" w:cs="Times New Roman"/>
          <w:sz w:val="24"/>
          <w:szCs w:val="24"/>
          <w:lang w:val="en-US"/>
        </w:rPr>
        <w:t xml:space="preserve">) </w:t>
      </w:r>
      <w:r w:rsidR="00BC1052">
        <w:rPr>
          <w:rFonts w:ascii="Times New Roman" w:hAnsi="Times New Roman" w:cs="Times New Roman"/>
          <w:sz w:val="24"/>
          <w:szCs w:val="24"/>
          <w:lang w:val="en-US"/>
        </w:rPr>
        <w:t xml:space="preserve">and to </w:t>
      </w:r>
      <w:r w:rsidR="0096203A" w:rsidRPr="00774C27">
        <w:rPr>
          <w:rFonts w:ascii="Times New Roman" w:hAnsi="Times New Roman" w:cs="Times New Roman"/>
          <w:sz w:val="24"/>
          <w:szCs w:val="24"/>
          <w:lang w:val="en-US"/>
        </w:rPr>
        <w:t>create BLAST database</w:t>
      </w:r>
      <w:r w:rsidR="00121E58">
        <w:rPr>
          <w:rFonts w:ascii="Times New Roman" w:hAnsi="Times New Roman" w:cs="Times New Roman"/>
          <w:sz w:val="24"/>
          <w:szCs w:val="24"/>
          <w:lang w:val="en-US"/>
        </w:rPr>
        <w:t>s.</w:t>
      </w:r>
      <w:r w:rsidR="0096203A" w:rsidRPr="00774C27">
        <w:rPr>
          <w:rFonts w:ascii="Times New Roman" w:hAnsi="Times New Roman" w:cs="Times New Roman"/>
          <w:sz w:val="24"/>
          <w:szCs w:val="24"/>
          <w:lang w:val="en-US"/>
        </w:rPr>
        <w:t xml:space="preserve"> </w:t>
      </w:r>
      <w:r w:rsidR="00900EE0" w:rsidRPr="00774C27">
        <w:rPr>
          <w:rFonts w:ascii="Times New Roman" w:hAnsi="Times New Roman" w:cs="Times New Roman"/>
          <w:sz w:val="24"/>
          <w:szCs w:val="24"/>
          <w:lang w:val="en-US"/>
        </w:rPr>
        <w:t>Usin</w:t>
      </w:r>
      <w:r w:rsidR="001E4EE1" w:rsidRPr="00774C27">
        <w:rPr>
          <w:rFonts w:ascii="Times New Roman" w:hAnsi="Times New Roman" w:cs="Times New Roman"/>
          <w:sz w:val="24"/>
          <w:szCs w:val="24"/>
          <w:lang w:val="en-US"/>
        </w:rPr>
        <w:t xml:space="preserve">g </w:t>
      </w:r>
      <w:proofErr w:type="spellStart"/>
      <w:r w:rsidR="001E4EE1" w:rsidRPr="00774C27">
        <w:rPr>
          <w:rFonts w:ascii="Times New Roman" w:hAnsi="Times New Roman" w:cs="Times New Roman"/>
          <w:sz w:val="24"/>
          <w:szCs w:val="24"/>
          <w:lang w:val="en-US"/>
        </w:rPr>
        <w:t>BLASTn</w:t>
      </w:r>
      <w:proofErr w:type="spellEnd"/>
      <w:r w:rsidR="001E4EE1" w:rsidRPr="00774C27">
        <w:rPr>
          <w:rFonts w:ascii="Times New Roman" w:hAnsi="Times New Roman" w:cs="Times New Roman"/>
          <w:sz w:val="24"/>
          <w:szCs w:val="24"/>
          <w:lang w:val="en-US"/>
        </w:rPr>
        <w:t xml:space="preserve"> against these databases, we </w:t>
      </w:r>
      <w:r w:rsidR="00900EE0" w:rsidRPr="00774C27">
        <w:rPr>
          <w:rFonts w:ascii="Times New Roman" w:hAnsi="Times New Roman" w:cs="Times New Roman"/>
          <w:sz w:val="24"/>
          <w:szCs w:val="24"/>
          <w:lang w:val="en-US"/>
        </w:rPr>
        <w:t>quantified the abundance of reads</w:t>
      </w:r>
      <w:r w:rsidR="00900EE0" w:rsidRPr="008E2CB6">
        <w:rPr>
          <w:rFonts w:ascii="Times New Roman" w:hAnsi="Times New Roman" w:cs="Times New Roman"/>
          <w:sz w:val="24"/>
          <w:szCs w:val="24"/>
          <w:lang w:val="en-US"/>
        </w:rPr>
        <w:t xml:space="preserve"> for each of our target taxa and genes in the </w:t>
      </w:r>
      <w:r w:rsidR="00127B8B">
        <w:rPr>
          <w:rFonts w:ascii="Times New Roman" w:hAnsi="Times New Roman" w:cs="Times New Roman"/>
          <w:sz w:val="24"/>
          <w:szCs w:val="24"/>
          <w:lang w:val="en-US"/>
        </w:rPr>
        <w:t xml:space="preserve">DNA </w:t>
      </w:r>
      <w:r w:rsidR="00900EE0" w:rsidRPr="008E2CB6">
        <w:rPr>
          <w:rFonts w:ascii="Times New Roman" w:hAnsi="Times New Roman" w:cs="Times New Roman"/>
          <w:sz w:val="24"/>
          <w:szCs w:val="24"/>
          <w:lang w:val="en-US"/>
        </w:rPr>
        <w:t>mock communities.</w:t>
      </w:r>
      <w:r w:rsidR="00E8778B" w:rsidRPr="008E2CB6">
        <w:rPr>
          <w:rFonts w:ascii="Times New Roman" w:hAnsi="Times New Roman" w:cs="Times New Roman"/>
          <w:sz w:val="24"/>
          <w:szCs w:val="24"/>
          <w:lang w:val="en-US"/>
        </w:rPr>
        <w:t xml:space="preserve"> </w:t>
      </w:r>
      <w:r w:rsidR="00FC2EE3" w:rsidRPr="008E2CB6">
        <w:rPr>
          <w:rFonts w:ascii="Times New Roman" w:hAnsi="Times New Roman" w:cs="Times New Roman"/>
          <w:sz w:val="24"/>
          <w:szCs w:val="24"/>
          <w:lang w:val="en-US"/>
        </w:rPr>
        <w:t>Only the best BLAS</w:t>
      </w:r>
      <w:r w:rsidR="005A6602" w:rsidRPr="008E2CB6">
        <w:rPr>
          <w:rFonts w:ascii="Times New Roman" w:hAnsi="Times New Roman" w:cs="Times New Roman"/>
          <w:sz w:val="24"/>
          <w:szCs w:val="24"/>
          <w:lang w:val="en-US"/>
        </w:rPr>
        <w:t xml:space="preserve">T </w:t>
      </w:r>
      <w:r w:rsidR="00FC2EE3" w:rsidRPr="008E2CB6">
        <w:rPr>
          <w:rFonts w:ascii="Times New Roman" w:hAnsi="Times New Roman" w:cs="Times New Roman"/>
          <w:sz w:val="24"/>
          <w:szCs w:val="24"/>
          <w:lang w:val="en-US"/>
        </w:rPr>
        <w:t xml:space="preserve">hit was retained per sequence. </w:t>
      </w:r>
      <w:r w:rsidR="00751AE8">
        <w:rPr>
          <w:rFonts w:ascii="Times New Roman" w:hAnsi="Times New Roman" w:cs="Times New Roman"/>
          <w:bCs/>
          <w:sz w:val="24"/>
          <w:szCs w:val="24"/>
          <w:lang w:val="en-US"/>
        </w:rPr>
        <w:t>We did not generate separate reference sequences for the tissue mock communities. Instead, a</w:t>
      </w:r>
      <w:r w:rsidR="00751AE8" w:rsidRPr="008E2CB6">
        <w:rPr>
          <w:rFonts w:ascii="Times New Roman" w:hAnsi="Times New Roman" w:cs="Times New Roman"/>
          <w:bCs/>
          <w:sz w:val="24"/>
          <w:szCs w:val="24"/>
          <w:lang w:val="en-US"/>
        </w:rPr>
        <w:t xml:space="preserve">n OTU clustering of </w:t>
      </w:r>
      <w:r w:rsidR="00751AE8">
        <w:rPr>
          <w:rFonts w:ascii="Times New Roman" w:hAnsi="Times New Roman" w:cs="Times New Roman"/>
          <w:bCs/>
          <w:sz w:val="24"/>
          <w:szCs w:val="24"/>
          <w:lang w:val="en-US"/>
        </w:rPr>
        <w:t xml:space="preserve">all </w:t>
      </w:r>
      <w:r w:rsidR="00751AE8" w:rsidRPr="008E2CB6">
        <w:rPr>
          <w:rFonts w:ascii="Times New Roman" w:hAnsi="Times New Roman" w:cs="Times New Roman"/>
          <w:bCs/>
          <w:sz w:val="24"/>
          <w:szCs w:val="24"/>
          <w:lang w:val="en-US"/>
        </w:rPr>
        <w:t xml:space="preserve">concatenated COI sequences </w:t>
      </w:r>
      <w:r w:rsidR="00751AE8">
        <w:rPr>
          <w:rFonts w:ascii="Times New Roman" w:hAnsi="Times New Roman" w:cs="Times New Roman"/>
          <w:bCs/>
          <w:sz w:val="24"/>
          <w:szCs w:val="24"/>
          <w:lang w:val="en-US"/>
        </w:rPr>
        <w:t xml:space="preserve">from the tissue pools </w:t>
      </w:r>
      <w:r w:rsidR="00751AE8" w:rsidRPr="008E2CB6">
        <w:rPr>
          <w:rFonts w:ascii="Times New Roman" w:hAnsi="Times New Roman" w:cs="Times New Roman"/>
          <w:bCs/>
          <w:sz w:val="24"/>
          <w:szCs w:val="24"/>
          <w:lang w:val="en-US"/>
        </w:rPr>
        <w:t xml:space="preserve">was performed using </w:t>
      </w:r>
      <w:r w:rsidR="00BA3D8D">
        <w:rPr>
          <w:rFonts w:ascii="Times New Roman" w:hAnsi="Times New Roman" w:cs="Times New Roman"/>
          <w:bCs/>
          <w:sz w:val="24"/>
          <w:szCs w:val="24"/>
          <w:lang w:val="en-US"/>
        </w:rPr>
        <w:t>USEARCH</w:t>
      </w:r>
      <w:r w:rsidR="00BA3D8D" w:rsidRPr="00BA3D8D">
        <w:rPr>
          <w:rFonts w:ascii="Times New Roman" w:hAnsi="Times New Roman" w:cs="Times New Roman"/>
          <w:bCs/>
          <w:sz w:val="24"/>
          <w:szCs w:val="24"/>
          <w:vertAlign w:val="superscript"/>
          <w:lang w:val="en-US"/>
        </w:rPr>
        <w:t>38</w:t>
      </w:r>
      <w:r w:rsidR="00383D9F" w:rsidRPr="00BA3D8D">
        <w:rPr>
          <w:rFonts w:ascii="Times New Roman" w:hAnsi="Times New Roman" w:cs="Times New Roman"/>
          <w:sz w:val="24"/>
          <w:szCs w:val="24"/>
          <w:vertAlign w:val="superscript"/>
          <w:lang w:val="en-US"/>
        </w:rPr>
        <w:t xml:space="preserve"> </w:t>
      </w:r>
      <w:r w:rsidR="00D91CD3" w:rsidRPr="00254EE4">
        <w:rPr>
          <w:rFonts w:ascii="Times New Roman" w:hAnsi="Times New Roman" w:cs="Times New Roman"/>
          <w:bCs/>
          <w:sz w:val="24"/>
          <w:szCs w:val="24"/>
          <w:lang w:val="en-US"/>
        </w:rPr>
        <w:t>with</w:t>
      </w:r>
      <w:r w:rsidR="00D91CD3">
        <w:rPr>
          <w:rFonts w:ascii="Times New Roman" w:hAnsi="Times New Roman" w:cs="Times New Roman"/>
          <w:bCs/>
          <w:sz w:val="24"/>
          <w:szCs w:val="24"/>
          <w:lang w:val="en-US"/>
        </w:rPr>
        <w:t xml:space="preserve"> a minimum similarity of 97</w:t>
      </w:r>
      <w:r w:rsidR="00751AE8" w:rsidRPr="008E2CB6">
        <w:rPr>
          <w:rFonts w:ascii="Times New Roman" w:hAnsi="Times New Roman" w:cs="Times New Roman"/>
          <w:bCs/>
          <w:sz w:val="24"/>
          <w:szCs w:val="24"/>
          <w:lang w:val="en-US"/>
        </w:rPr>
        <w:t xml:space="preserve">%. </w:t>
      </w:r>
      <w:r w:rsidR="00262E6B">
        <w:rPr>
          <w:rFonts w:ascii="Times New Roman" w:hAnsi="Times New Roman" w:cs="Times New Roman"/>
          <w:bCs/>
          <w:sz w:val="24"/>
          <w:szCs w:val="24"/>
          <w:lang w:val="en-US"/>
        </w:rPr>
        <w:t>The t</w:t>
      </w:r>
      <w:r w:rsidR="00751AE8">
        <w:rPr>
          <w:rFonts w:ascii="Times New Roman" w:hAnsi="Times New Roman" w:cs="Times New Roman"/>
          <w:bCs/>
          <w:sz w:val="24"/>
          <w:szCs w:val="24"/>
          <w:lang w:val="en-US"/>
        </w:rPr>
        <w:t xml:space="preserve">axonomy of the </w:t>
      </w:r>
      <w:r w:rsidR="00751AE8" w:rsidRPr="008E2CB6">
        <w:rPr>
          <w:rFonts w:ascii="Times New Roman" w:hAnsi="Times New Roman" w:cs="Times New Roman"/>
          <w:bCs/>
          <w:sz w:val="24"/>
          <w:szCs w:val="24"/>
          <w:lang w:val="en-US"/>
        </w:rPr>
        <w:t xml:space="preserve">resulting OTU centroid sequences </w:t>
      </w:r>
      <w:r w:rsidR="00751AE8">
        <w:rPr>
          <w:rFonts w:ascii="Times New Roman" w:hAnsi="Times New Roman" w:cs="Times New Roman"/>
          <w:bCs/>
          <w:sz w:val="24"/>
          <w:szCs w:val="24"/>
          <w:lang w:val="en-US"/>
        </w:rPr>
        <w:t xml:space="preserve">was assigned </w:t>
      </w:r>
      <w:r w:rsidR="002B39FB">
        <w:rPr>
          <w:rFonts w:ascii="Times New Roman" w:hAnsi="Times New Roman" w:cs="Times New Roman"/>
          <w:bCs/>
          <w:sz w:val="24"/>
          <w:szCs w:val="24"/>
          <w:lang w:val="en-US"/>
        </w:rPr>
        <w:t>using BLAST</w:t>
      </w:r>
      <w:r w:rsidR="00751AE8" w:rsidRPr="008E2CB6">
        <w:rPr>
          <w:rFonts w:ascii="Times New Roman" w:hAnsi="Times New Roman" w:cs="Times New Roman"/>
          <w:bCs/>
          <w:sz w:val="24"/>
          <w:szCs w:val="24"/>
          <w:lang w:val="en-US"/>
        </w:rPr>
        <w:t xml:space="preserve">. Taxon recovery and read abundance to input tissue proportion were analyzed </w:t>
      </w:r>
      <w:r w:rsidR="00581546">
        <w:rPr>
          <w:rFonts w:ascii="Times New Roman" w:hAnsi="Times New Roman" w:cs="Times New Roman"/>
          <w:bCs/>
          <w:sz w:val="24"/>
          <w:szCs w:val="24"/>
          <w:lang w:val="en-US"/>
        </w:rPr>
        <w:t>as</w:t>
      </w:r>
      <w:r w:rsidR="00581546" w:rsidRPr="008E2CB6">
        <w:rPr>
          <w:rFonts w:ascii="Times New Roman" w:hAnsi="Times New Roman" w:cs="Times New Roman"/>
          <w:bCs/>
          <w:sz w:val="24"/>
          <w:szCs w:val="24"/>
          <w:lang w:val="en-US"/>
        </w:rPr>
        <w:t xml:space="preserve"> </w:t>
      </w:r>
      <w:r w:rsidR="00751AE8" w:rsidRPr="008E2CB6">
        <w:rPr>
          <w:rFonts w:ascii="Times New Roman" w:hAnsi="Times New Roman" w:cs="Times New Roman"/>
          <w:bCs/>
          <w:sz w:val="24"/>
          <w:szCs w:val="24"/>
          <w:lang w:val="en-US"/>
        </w:rPr>
        <w:t xml:space="preserve">described above for the DNA pools. </w:t>
      </w:r>
    </w:p>
    <w:p w14:paraId="1898B22F" w14:textId="2F1E58C7" w:rsidR="004E3770" w:rsidRDefault="00341BE7" w:rsidP="00015FCC">
      <w:pPr>
        <w:spacing w:line="480" w:lineRule="auto"/>
        <w:jc w:val="both"/>
        <w:rPr>
          <w:rFonts w:ascii="Times New Roman" w:hAnsi="Times New Roman" w:cs="Times New Roman"/>
          <w:i/>
          <w:sz w:val="24"/>
          <w:szCs w:val="24"/>
          <w:lang w:val="en-US"/>
        </w:rPr>
      </w:pPr>
      <w:r>
        <w:rPr>
          <w:rFonts w:ascii="Times New Roman" w:hAnsi="Times New Roman" w:cs="Times New Roman"/>
          <w:bCs/>
          <w:sz w:val="24"/>
          <w:szCs w:val="24"/>
          <w:lang w:val="en-US"/>
        </w:rPr>
        <w:t xml:space="preserve">The </w:t>
      </w:r>
      <w:proofErr w:type="spellStart"/>
      <w:r>
        <w:rPr>
          <w:rFonts w:ascii="Times New Roman" w:hAnsi="Times New Roman" w:cs="Times New Roman"/>
          <w:bCs/>
          <w:sz w:val="24"/>
          <w:szCs w:val="24"/>
          <w:lang w:val="en-US"/>
        </w:rPr>
        <w:t>metagenomic</w:t>
      </w:r>
      <w:proofErr w:type="spellEnd"/>
      <w:r>
        <w:rPr>
          <w:rFonts w:ascii="Times New Roman" w:hAnsi="Times New Roman" w:cs="Times New Roman"/>
          <w:bCs/>
          <w:sz w:val="24"/>
          <w:szCs w:val="24"/>
          <w:lang w:val="en-US"/>
        </w:rPr>
        <w:t xml:space="preserve"> library was quality trimmed using PEAR. We blasted the reads against the previously generated reference libraries for all 8 PCR </w:t>
      </w:r>
      <w:proofErr w:type="spellStart"/>
      <w:r>
        <w:rPr>
          <w:rFonts w:ascii="Times New Roman" w:hAnsi="Times New Roman" w:cs="Times New Roman"/>
          <w:bCs/>
          <w:sz w:val="24"/>
          <w:szCs w:val="24"/>
          <w:lang w:val="en-US"/>
        </w:rPr>
        <w:t>amplicons</w:t>
      </w:r>
      <w:proofErr w:type="spellEnd"/>
      <w:r>
        <w:rPr>
          <w:rFonts w:ascii="Times New Roman" w:hAnsi="Times New Roman" w:cs="Times New Roman"/>
          <w:bCs/>
          <w:sz w:val="24"/>
          <w:szCs w:val="24"/>
          <w:lang w:val="en-US"/>
        </w:rPr>
        <w:t xml:space="preserve">, to </w:t>
      </w:r>
      <w:r w:rsidR="0032532D">
        <w:rPr>
          <w:rFonts w:ascii="Times New Roman" w:hAnsi="Times New Roman" w:cs="Times New Roman"/>
          <w:bCs/>
          <w:sz w:val="24"/>
          <w:szCs w:val="24"/>
          <w:lang w:val="en-US"/>
        </w:rPr>
        <w:t>estimate abundances of</w:t>
      </w:r>
      <w:r>
        <w:rPr>
          <w:rFonts w:ascii="Times New Roman" w:hAnsi="Times New Roman" w:cs="Times New Roman"/>
          <w:bCs/>
          <w:sz w:val="24"/>
          <w:szCs w:val="24"/>
          <w:lang w:val="en-US"/>
        </w:rPr>
        <w:t xml:space="preserve"> sequences for the according genes and taxa. </w:t>
      </w:r>
    </w:p>
    <w:p w14:paraId="32D1DD24" w14:textId="03A8B8AB" w:rsidR="005E7938" w:rsidRDefault="00751AE8" w:rsidP="00015FCC">
      <w:pPr>
        <w:spacing w:line="480" w:lineRule="auto"/>
        <w:jc w:val="both"/>
        <w:rPr>
          <w:rFonts w:ascii="Times New Roman" w:hAnsi="Times New Roman" w:cs="Times New Roman"/>
          <w:i/>
          <w:sz w:val="24"/>
          <w:szCs w:val="24"/>
          <w:lang w:val="en-US"/>
        </w:rPr>
      </w:pPr>
      <w:r w:rsidRPr="00751AE8">
        <w:rPr>
          <w:rFonts w:ascii="Times New Roman" w:hAnsi="Times New Roman" w:cs="Times New Roman"/>
          <w:i/>
          <w:sz w:val="24"/>
          <w:szCs w:val="24"/>
          <w:lang w:val="en-US"/>
        </w:rPr>
        <w:lastRenderedPageBreak/>
        <w:t>Qualitative and quantitative community analyses</w:t>
      </w:r>
      <w:r w:rsidR="00C3428B">
        <w:rPr>
          <w:rFonts w:ascii="Times New Roman" w:hAnsi="Times New Roman" w:cs="Times New Roman"/>
          <w:i/>
          <w:sz w:val="24"/>
          <w:szCs w:val="24"/>
          <w:lang w:val="en-US"/>
        </w:rPr>
        <w:t xml:space="preserve"> </w:t>
      </w:r>
    </w:p>
    <w:p w14:paraId="76C62B36" w14:textId="4465F344" w:rsidR="002A68C0" w:rsidRDefault="008E3CD6" w:rsidP="00015FCC">
      <w:pPr>
        <w:spacing w:line="48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Using </w:t>
      </w:r>
      <w:r w:rsidR="009222A7" w:rsidRPr="008E2CB6">
        <w:rPr>
          <w:rFonts w:ascii="Times New Roman" w:hAnsi="Times New Roman" w:cs="Times New Roman"/>
          <w:sz w:val="24"/>
          <w:szCs w:val="24"/>
          <w:lang w:val="en-US"/>
        </w:rPr>
        <w:t xml:space="preserve">linear regression of the proportion of reads per specimen against </w:t>
      </w:r>
      <w:r w:rsidR="009222A7">
        <w:rPr>
          <w:rFonts w:ascii="Times New Roman" w:hAnsi="Times New Roman" w:cs="Times New Roman"/>
          <w:sz w:val="24"/>
          <w:szCs w:val="24"/>
          <w:lang w:val="en-US"/>
        </w:rPr>
        <w:t>its actual</w:t>
      </w:r>
      <w:r w:rsidR="009222A7" w:rsidRPr="008E2CB6">
        <w:rPr>
          <w:rFonts w:ascii="Times New Roman" w:hAnsi="Times New Roman" w:cs="Times New Roman"/>
          <w:sz w:val="24"/>
          <w:szCs w:val="24"/>
          <w:lang w:val="en-US"/>
        </w:rPr>
        <w:t xml:space="preserve"> proportion in each mock community, we </w:t>
      </w:r>
      <w:r>
        <w:rPr>
          <w:rFonts w:ascii="Times New Roman" w:hAnsi="Times New Roman" w:cs="Times New Roman"/>
          <w:sz w:val="24"/>
          <w:szCs w:val="24"/>
          <w:lang w:val="en-US"/>
        </w:rPr>
        <w:t>obtained</w:t>
      </w:r>
      <w:r w:rsidRPr="008E2CB6">
        <w:rPr>
          <w:rFonts w:ascii="Times New Roman" w:hAnsi="Times New Roman" w:cs="Times New Roman"/>
          <w:sz w:val="24"/>
          <w:szCs w:val="24"/>
          <w:lang w:val="en-US"/>
        </w:rPr>
        <w:t xml:space="preserve"> </w:t>
      </w:r>
      <w:r w:rsidR="009222A7">
        <w:rPr>
          <w:rFonts w:ascii="Times New Roman" w:hAnsi="Times New Roman" w:cs="Times New Roman"/>
          <w:sz w:val="24"/>
          <w:szCs w:val="24"/>
          <w:lang w:val="en-US"/>
        </w:rPr>
        <w:t xml:space="preserve">the </w:t>
      </w:r>
      <w:r w:rsidR="009222A7" w:rsidRPr="008E2CB6">
        <w:rPr>
          <w:rFonts w:ascii="Times New Roman" w:hAnsi="Times New Roman" w:cs="Times New Roman"/>
          <w:bCs/>
          <w:sz w:val="24"/>
          <w:szCs w:val="24"/>
          <w:lang w:val="en-US"/>
        </w:rPr>
        <w:t>coefficient of determination (</w:t>
      </w:r>
      <w:r w:rsidR="009222A7" w:rsidRPr="000D05C6">
        <w:rPr>
          <w:rFonts w:ascii="Times New Roman" w:hAnsi="Times New Roman" w:cs="Times New Roman"/>
          <w:bCs/>
          <w:i/>
          <w:sz w:val="24"/>
          <w:szCs w:val="24"/>
          <w:lang w:val="en-US"/>
        </w:rPr>
        <w:t>R</w:t>
      </w:r>
      <w:r w:rsidR="009222A7" w:rsidRPr="000D05C6">
        <w:rPr>
          <w:rFonts w:ascii="Times New Roman" w:hAnsi="Times New Roman" w:cs="Times New Roman"/>
          <w:bCs/>
          <w:i/>
          <w:sz w:val="24"/>
          <w:szCs w:val="24"/>
          <w:vertAlign w:val="superscript"/>
          <w:lang w:val="en-US"/>
        </w:rPr>
        <w:t>2</w:t>
      </w:r>
      <w:r w:rsidR="009222A7" w:rsidRPr="008E2CB6">
        <w:rPr>
          <w:rFonts w:ascii="Times New Roman" w:hAnsi="Times New Roman" w:cs="Times New Roman"/>
          <w:bCs/>
          <w:sz w:val="24"/>
          <w:szCs w:val="24"/>
          <w:lang w:val="en-US"/>
        </w:rPr>
        <w:t>) and</w:t>
      </w:r>
      <w:r>
        <w:rPr>
          <w:rFonts w:ascii="Times New Roman" w:hAnsi="Times New Roman" w:cs="Times New Roman"/>
          <w:bCs/>
          <w:sz w:val="24"/>
          <w:szCs w:val="24"/>
          <w:lang w:val="en-US"/>
        </w:rPr>
        <w:t xml:space="preserve"> </w:t>
      </w:r>
      <w:r w:rsidR="009222A7">
        <w:rPr>
          <w:rFonts w:ascii="Times New Roman" w:hAnsi="Times New Roman" w:cs="Times New Roman"/>
          <w:bCs/>
          <w:sz w:val="24"/>
          <w:szCs w:val="24"/>
          <w:lang w:val="en-US"/>
        </w:rPr>
        <w:t xml:space="preserve">the slope </w:t>
      </w:r>
      <w:r w:rsidR="009222A7" w:rsidRPr="008E2CB6">
        <w:rPr>
          <w:rFonts w:ascii="Times New Roman" w:hAnsi="Times New Roman" w:cs="Times New Roman"/>
          <w:bCs/>
          <w:sz w:val="24"/>
          <w:szCs w:val="24"/>
          <w:lang w:val="en-US"/>
        </w:rPr>
        <w:t xml:space="preserve">of the </w:t>
      </w:r>
      <w:r w:rsidR="009222A7">
        <w:rPr>
          <w:rFonts w:ascii="Times New Roman" w:hAnsi="Times New Roman" w:cs="Times New Roman"/>
          <w:bCs/>
          <w:sz w:val="24"/>
          <w:szCs w:val="24"/>
          <w:lang w:val="en-US"/>
        </w:rPr>
        <w:t>associated</w:t>
      </w:r>
      <w:r w:rsidR="009222A7" w:rsidRPr="008E2CB6">
        <w:rPr>
          <w:rFonts w:ascii="Times New Roman" w:hAnsi="Times New Roman" w:cs="Times New Roman"/>
          <w:bCs/>
          <w:sz w:val="24"/>
          <w:szCs w:val="24"/>
          <w:lang w:val="en-US"/>
        </w:rPr>
        <w:t xml:space="preserve"> regression line for each specimen and marker. </w:t>
      </w:r>
      <w:r w:rsidR="009222A7">
        <w:rPr>
          <w:rFonts w:ascii="Times New Roman" w:hAnsi="Times New Roman" w:cs="Times New Roman"/>
          <w:bCs/>
          <w:sz w:val="24"/>
          <w:szCs w:val="24"/>
          <w:lang w:val="en-US"/>
        </w:rPr>
        <w:t xml:space="preserve">We used </w:t>
      </w:r>
      <w:r w:rsidR="009222A7" w:rsidRPr="00BA4AA0">
        <w:rPr>
          <w:rFonts w:ascii="Times New Roman" w:hAnsi="Times New Roman" w:cs="Times New Roman"/>
          <w:bCs/>
          <w:i/>
          <w:sz w:val="24"/>
          <w:szCs w:val="24"/>
          <w:lang w:val="en-US"/>
        </w:rPr>
        <w:t>R</w:t>
      </w:r>
      <w:r w:rsidR="009222A7" w:rsidRPr="00BA4AA0">
        <w:rPr>
          <w:rFonts w:ascii="Times New Roman" w:hAnsi="Times New Roman" w:cs="Times New Roman"/>
          <w:bCs/>
          <w:i/>
          <w:sz w:val="24"/>
          <w:szCs w:val="24"/>
          <w:vertAlign w:val="superscript"/>
          <w:lang w:val="en-US"/>
        </w:rPr>
        <w:t>2</w:t>
      </w:r>
      <w:r w:rsidR="009222A7" w:rsidRPr="008E2CB6">
        <w:rPr>
          <w:rFonts w:ascii="Times New Roman" w:hAnsi="Times New Roman" w:cs="Times New Roman"/>
          <w:bCs/>
          <w:sz w:val="24"/>
          <w:szCs w:val="24"/>
          <w:lang w:val="en-US"/>
        </w:rPr>
        <w:t xml:space="preserve"> as a measure of predictability of the amount of input </w:t>
      </w:r>
      <w:r w:rsidR="00A922C2">
        <w:rPr>
          <w:rFonts w:ascii="Times New Roman" w:hAnsi="Times New Roman" w:cs="Times New Roman"/>
          <w:bCs/>
          <w:sz w:val="24"/>
          <w:szCs w:val="24"/>
          <w:lang w:val="en-US"/>
        </w:rPr>
        <w:t>abundance</w:t>
      </w:r>
      <w:r w:rsidR="009222A7" w:rsidRPr="008E2CB6">
        <w:rPr>
          <w:rFonts w:ascii="Times New Roman" w:hAnsi="Times New Roman" w:cs="Times New Roman"/>
          <w:bCs/>
          <w:sz w:val="24"/>
          <w:szCs w:val="24"/>
          <w:lang w:val="en-US"/>
        </w:rPr>
        <w:t xml:space="preserve"> per taxon vs. the proportion of reads recover</w:t>
      </w:r>
      <w:r w:rsidR="00715226">
        <w:rPr>
          <w:rFonts w:ascii="Times New Roman" w:hAnsi="Times New Roman" w:cs="Times New Roman"/>
          <w:bCs/>
          <w:sz w:val="24"/>
          <w:szCs w:val="24"/>
          <w:lang w:val="en-US"/>
        </w:rPr>
        <w:t>ed</w:t>
      </w:r>
      <w:r w:rsidR="009222A7" w:rsidRPr="008E2CB6">
        <w:rPr>
          <w:rFonts w:ascii="Times New Roman" w:hAnsi="Times New Roman" w:cs="Times New Roman"/>
          <w:bCs/>
          <w:sz w:val="24"/>
          <w:szCs w:val="24"/>
          <w:lang w:val="en-US"/>
        </w:rPr>
        <w:t>. The slope</w:t>
      </w:r>
      <w:r w:rsidR="009222A7">
        <w:rPr>
          <w:rFonts w:ascii="Times New Roman" w:hAnsi="Times New Roman" w:cs="Times New Roman"/>
          <w:bCs/>
          <w:sz w:val="24"/>
          <w:szCs w:val="24"/>
          <w:lang w:val="en-US"/>
        </w:rPr>
        <w:t>,</w:t>
      </w:r>
      <w:r w:rsidR="009222A7" w:rsidRPr="008E2CB6">
        <w:rPr>
          <w:rFonts w:ascii="Times New Roman" w:hAnsi="Times New Roman" w:cs="Times New Roman"/>
          <w:bCs/>
          <w:sz w:val="24"/>
          <w:szCs w:val="24"/>
          <w:lang w:val="en-US"/>
        </w:rPr>
        <w:t xml:space="preserve"> on the other hand, served as a measure of fold change between the input proportion of DNA in the mock community and the resulting number </w:t>
      </w:r>
      <w:r w:rsidR="009222A7" w:rsidRPr="000620B3">
        <w:rPr>
          <w:rFonts w:ascii="Times New Roman" w:hAnsi="Times New Roman" w:cs="Times New Roman"/>
          <w:bCs/>
          <w:sz w:val="24"/>
          <w:szCs w:val="24"/>
          <w:lang w:val="en-US"/>
        </w:rPr>
        <w:t xml:space="preserve">of reads. </w:t>
      </w:r>
      <w:r w:rsidR="009222A7">
        <w:rPr>
          <w:rFonts w:ascii="Times New Roman" w:hAnsi="Times New Roman" w:cs="Times New Roman"/>
          <w:bCs/>
          <w:sz w:val="24"/>
          <w:szCs w:val="24"/>
          <w:lang w:val="en-US"/>
        </w:rPr>
        <w:t xml:space="preserve">Specifically, we </w:t>
      </w:r>
      <w:ins w:id="15" w:author="Andy Rominger" w:date="2017-08-04T15:41:00Z">
        <w:r w:rsidR="00374ADE">
          <w:rPr>
            <w:rFonts w:ascii="Times New Roman" w:hAnsi="Times New Roman" w:cs="Times New Roman"/>
            <w:bCs/>
            <w:sz w:val="24"/>
            <w:szCs w:val="24"/>
            <w:lang w:val="en-US"/>
          </w:rPr>
          <w:t>compared slopes to the 1:1 line (representing ideal prediction of recovered reads from input DNA) by taking the difference between the absolute value of the observed slope and 1</w:t>
        </w:r>
      </w:ins>
      <w:del w:id="16" w:author="Andy Rominger" w:date="2017-08-04T15:43:00Z">
        <w:r w:rsidR="009222A7" w:rsidDel="00374ADE">
          <w:rPr>
            <w:rFonts w:ascii="Times New Roman" w:hAnsi="Times New Roman" w:cs="Times New Roman"/>
            <w:bCs/>
            <w:sz w:val="24"/>
            <w:szCs w:val="24"/>
            <w:lang w:val="en-US"/>
          </w:rPr>
          <w:delText>divided all slopes &gt;1 by 1 and -1 by all slopes &lt; 1. Subtracting 1 from the first and adding 1 to the second allowed us to quantify a negative and positive fold change of read abundance in relation to the ideal association, e.g. a 1:1 line between input DNA and recovered reads</w:delText>
        </w:r>
      </w:del>
      <w:r w:rsidR="009222A7">
        <w:rPr>
          <w:rFonts w:ascii="Times New Roman" w:hAnsi="Times New Roman" w:cs="Times New Roman"/>
          <w:bCs/>
          <w:sz w:val="24"/>
          <w:szCs w:val="24"/>
          <w:lang w:val="en-US"/>
        </w:rPr>
        <w:t xml:space="preserve">. </w:t>
      </w:r>
    </w:p>
    <w:p w14:paraId="2BC0266E" w14:textId="24B43821" w:rsidR="002A68C0" w:rsidRDefault="002A68C0" w:rsidP="00015FCC">
      <w:pPr>
        <w:spacing w:line="480" w:lineRule="auto"/>
        <w:jc w:val="both"/>
        <w:rPr>
          <w:rFonts w:ascii="Times New Roman" w:hAnsi="Times New Roman" w:cs="Times New Roman"/>
          <w:bCs/>
          <w:sz w:val="24"/>
          <w:szCs w:val="24"/>
          <w:lang w:val="en-US"/>
        </w:rPr>
      </w:pPr>
      <w:commentRangeStart w:id="17"/>
      <w:r>
        <w:rPr>
          <w:rFonts w:ascii="Times New Roman" w:hAnsi="Times New Roman" w:cs="Times New Roman"/>
          <w:bCs/>
          <w:sz w:val="24"/>
          <w:szCs w:val="24"/>
          <w:lang w:val="en-US"/>
        </w:rPr>
        <w:t xml:space="preserve">As we did not have replicates of the </w:t>
      </w:r>
      <w:proofErr w:type="spellStart"/>
      <w:r>
        <w:rPr>
          <w:rFonts w:ascii="Times New Roman" w:hAnsi="Times New Roman" w:cs="Times New Roman"/>
          <w:bCs/>
          <w:sz w:val="24"/>
          <w:szCs w:val="24"/>
          <w:lang w:val="en-US"/>
        </w:rPr>
        <w:t>gDNA</w:t>
      </w:r>
      <w:proofErr w:type="spellEnd"/>
      <w:r>
        <w:rPr>
          <w:rFonts w:ascii="Times New Roman" w:hAnsi="Times New Roman" w:cs="Times New Roman"/>
          <w:bCs/>
          <w:sz w:val="24"/>
          <w:szCs w:val="24"/>
          <w:lang w:val="en-US"/>
        </w:rPr>
        <w:t xml:space="preserve"> library,</w:t>
      </w:r>
      <w:r w:rsidR="00AE2C2A">
        <w:rPr>
          <w:rFonts w:ascii="Times New Roman" w:hAnsi="Times New Roman" w:cs="Times New Roman"/>
          <w:bCs/>
          <w:sz w:val="24"/>
          <w:szCs w:val="24"/>
          <w:lang w:val="en-US"/>
        </w:rPr>
        <w:t xml:space="preserve"> we could not perform linear regression for this sample. Instead,</w:t>
      </w:r>
      <w:r>
        <w:rPr>
          <w:rFonts w:ascii="Times New Roman" w:hAnsi="Times New Roman" w:cs="Times New Roman"/>
          <w:bCs/>
          <w:sz w:val="24"/>
          <w:szCs w:val="24"/>
          <w:lang w:val="en-US"/>
        </w:rPr>
        <w:t xml:space="preserve"> a fold change was calculated between the proportion of input DNA for each taxon and the recovered sequences for all eight markers. This fold change was compared to a fold change for </w:t>
      </w:r>
      <w:proofErr w:type="spellStart"/>
      <w:r>
        <w:rPr>
          <w:rFonts w:ascii="Times New Roman" w:hAnsi="Times New Roman" w:cs="Times New Roman"/>
          <w:bCs/>
          <w:sz w:val="24"/>
          <w:szCs w:val="24"/>
          <w:lang w:val="en-US"/>
        </w:rPr>
        <w:t>amplicon</w:t>
      </w:r>
      <w:proofErr w:type="spellEnd"/>
      <w:r>
        <w:rPr>
          <w:rFonts w:ascii="Times New Roman" w:hAnsi="Times New Roman" w:cs="Times New Roman"/>
          <w:bCs/>
          <w:sz w:val="24"/>
          <w:szCs w:val="24"/>
          <w:lang w:val="en-US"/>
        </w:rPr>
        <w:t xml:space="preserve"> samples of the same genes and taxa.</w:t>
      </w:r>
      <w:commentRangeEnd w:id="17"/>
      <w:r w:rsidR="003E1BEB">
        <w:rPr>
          <w:rStyle w:val="CommentReference"/>
        </w:rPr>
        <w:commentReference w:id="17"/>
      </w:r>
    </w:p>
    <w:p w14:paraId="23FEF0C5" w14:textId="4FA4ED70" w:rsidR="00693A53" w:rsidRDefault="00A3382D" w:rsidP="00015FC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0011762B" w:rsidRPr="0011762B">
        <w:rPr>
          <w:rFonts w:ascii="Times New Roman" w:hAnsi="Times New Roman" w:cs="Times New Roman"/>
          <w:sz w:val="24"/>
          <w:szCs w:val="24"/>
          <w:lang w:val="en-US"/>
        </w:rPr>
        <w:t xml:space="preserve">e </w:t>
      </w:r>
      <w:r w:rsidR="0087565B">
        <w:rPr>
          <w:rFonts w:ascii="Times New Roman" w:hAnsi="Times New Roman" w:cs="Times New Roman"/>
          <w:sz w:val="24"/>
          <w:szCs w:val="24"/>
          <w:lang w:val="en-US"/>
        </w:rPr>
        <w:t xml:space="preserve">then </w:t>
      </w:r>
      <w:r w:rsidR="00E650CB">
        <w:rPr>
          <w:rFonts w:ascii="Times New Roman" w:hAnsi="Times New Roman" w:cs="Times New Roman"/>
          <w:sz w:val="24"/>
          <w:szCs w:val="24"/>
          <w:lang w:val="en-US"/>
        </w:rPr>
        <w:t>compared</w:t>
      </w:r>
      <w:r w:rsidR="0011762B" w:rsidRPr="0011762B">
        <w:rPr>
          <w:rFonts w:ascii="Times New Roman" w:hAnsi="Times New Roman" w:cs="Times New Roman"/>
          <w:sz w:val="24"/>
          <w:szCs w:val="24"/>
          <w:lang w:val="en-US"/>
        </w:rPr>
        <w:t xml:space="preserve"> </w:t>
      </w:r>
      <w:r>
        <w:rPr>
          <w:rFonts w:ascii="Times New Roman" w:hAnsi="Times New Roman" w:cs="Times New Roman"/>
          <w:sz w:val="24"/>
          <w:szCs w:val="24"/>
          <w:lang w:val="en-US"/>
        </w:rPr>
        <w:t>alpha</w:t>
      </w:r>
      <w:r w:rsidR="00263ECC">
        <w:rPr>
          <w:rFonts w:ascii="Times New Roman" w:hAnsi="Times New Roman" w:cs="Times New Roman"/>
          <w:sz w:val="24"/>
          <w:szCs w:val="24"/>
          <w:lang w:val="en-US"/>
        </w:rPr>
        <w:t xml:space="preserve"> </w:t>
      </w:r>
      <w:r w:rsidR="00263ECC" w:rsidRPr="00BD2AE0">
        <w:rPr>
          <w:rFonts w:ascii="Times New Roman" w:hAnsi="Times New Roman" w:cs="Times New Roman"/>
          <w:sz w:val="24"/>
          <w:szCs w:val="24"/>
          <w:lang w:val="en-US"/>
        </w:rPr>
        <w:t>diversities</w:t>
      </w:r>
      <w:r w:rsidR="0011762B" w:rsidRPr="00BD2AE0">
        <w:rPr>
          <w:rFonts w:ascii="Times New Roman" w:hAnsi="Times New Roman" w:cs="Times New Roman"/>
          <w:sz w:val="24"/>
          <w:szCs w:val="24"/>
          <w:lang w:val="en-US"/>
        </w:rPr>
        <w:t xml:space="preserve"> </w:t>
      </w:r>
      <w:r w:rsidR="00F41F1B" w:rsidRPr="00BD2AE0">
        <w:rPr>
          <w:rFonts w:ascii="Times New Roman" w:hAnsi="Times New Roman" w:cs="Times New Roman"/>
          <w:sz w:val="24"/>
          <w:szCs w:val="24"/>
          <w:lang w:val="en-US"/>
        </w:rPr>
        <w:t>between</w:t>
      </w:r>
      <w:r w:rsidR="0011762B" w:rsidRPr="00BD2AE0">
        <w:rPr>
          <w:rFonts w:ascii="Times New Roman" w:hAnsi="Times New Roman" w:cs="Times New Roman"/>
          <w:sz w:val="24"/>
          <w:szCs w:val="24"/>
          <w:lang w:val="en-US"/>
        </w:rPr>
        <w:t xml:space="preserve"> all </w:t>
      </w:r>
      <w:r w:rsidR="00C507C3">
        <w:rPr>
          <w:rFonts w:ascii="Times New Roman" w:hAnsi="Times New Roman" w:cs="Times New Roman"/>
          <w:sz w:val="24"/>
          <w:szCs w:val="24"/>
          <w:lang w:val="en-US"/>
        </w:rPr>
        <w:t xml:space="preserve">actual </w:t>
      </w:r>
      <w:r w:rsidR="0011762B" w:rsidRPr="00BD2AE0">
        <w:rPr>
          <w:rFonts w:ascii="Times New Roman" w:hAnsi="Times New Roman" w:cs="Times New Roman"/>
          <w:sz w:val="24"/>
          <w:szCs w:val="24"/>
          <w:lang w:val="en-US"/>
        </w:rPr>
        <w:t xml:space="preserve">specimen based and </w:t>
      </w:r>
      <w:proofErr w:type="spellStart"/>
      <w:r w:rsidR="00F41F1B" w:rsidRPr="00BD2AE0">
        <w:rPr>
          <w:rFonts w:ascii="Times New Roman" w:hAnsi="Times New Roman" w:cs="Times New Roman"/>
          <w:sz w:val="24"/>
          <w:szCs w:val="24"/>
          <w:lang w:val="en-US"/>
        </w:rPr>
        <w:t>amplicon</w:t>
      </w:r>
      <w:proofErr w:type="spellEnd"/>
      <w:r w:rsidR="00F41F1B" w:rsidRPr="00BD2AE0">
        <w:rPr>
          <w:rFonts w:ascii="Times New Roman" w:hAnsi="Times New Roman" w:cs="Times New Roman"/>
          <w:sz w:val="24"/>
          <w:szCs w:val="24"/>
          <w:lang w:val="en-US"/>
        </w:rPr>
        <w:t xml:space="preserve"> </w:t>
      </w:r>
      <w:r w:rsidR="0011762B" w:rsidRPr="00BD2AE0">
        <w:rPr>
          <w:rFonts w:ascii="Times New Roman" w:hAnsi="Times New Roman" w:cs="Times New Roman"/>
          <w:sz w:val="24"/>
          <w:szCs w:val="24"/>
          <w:lang w:val="en-US"/>
        </w:rPr>
        <w:t>sequenc</w:t>
      </w:r>
      <w:r w:rsidR="00F41F1B" w:rsidRPr="00BD2AE0">
        <w:rPr>
          <w:rFonts w:ascii="Times New Roman" w:hAnsi="Times New Roman" w:cs="Times New Roman"/>
          <w:sz w:val="24"/>
          <w:szCs w:val="24"/>
          <w:lang w:val="en-US"/>
        </w:rPr>
        <w:t>ing</w:t>
      </w:r>
      <w:r w:rsidR="0011762B" w:rsidRPr="00BD2AE0">
        <w:rPr>
          <w:rFonts w:ascii="Times New Roman" w:hAnsi="Times New Roman" w:cs="Times New Roman"/>
          <w:sz w:val="24"/>
          <w:szCs w:val="24"/>
          <w:lang w:val="en-US"/>
        </w:rPr>
        <w:t xml:space="preserve"> based communities</w:t>
      </w:r>
      <w:r w:rsidR="001D00EF" w:rsidRPr="00BD2AE0">
        <w:rPr>
          <w:rFonts w:ascii="Times New Roman" w:hAnsi="Times New Roman" w:cs="Times New Roman"/>
          <w:sz w:val="24"/>
          <w:szCs w:val="24"/>
          <w:lang w:val="en-US"/>
        </w:rPr>
        <w:t xml:space="preserve">. </w:t>
      </w:r>
      <w:r w:rsidR="0011762B" w:rsidRPr="00BD2AE0">
        <w:rPr>
          <w:rFonts w:ascii="Times New Roman" w:hAnsi="Times New Roman" w:cs="Times New Roman"/>
          <w:sz w:val="24"/>
          <w:szCs w:val="24"/>
          <w:lang w:val="en-US"/>
        </w:rPr>
        <w:t xml:space="preserve"> </w:t>
      </w:r>
      <w:r w:rsidR="001D00EF" w:rsidRPr="00BD2AE0">
        <w:rPr>
          <w:rFonts w:ascii="Times New Roman" w:hAnsi="Times New Roman" w:cs="Times New Roman"/>
          <w:sz w:val="24"/>
          <w:szCs w:val="24"/>
          <w:lang w:val="en-US"/>
        </w:rPr>
        <w:t xml:space="preserve">Alpha diversity </w:t>
      </w:r>
      <w:r w:rsidR="000F4B76">
        <w:rPr>
          <w:rFonts w:ascii="Times New Roman" w:hAnsi="Times New Roman" w:cs="Times New Roman"/>
          <w:sz w:val="24"/>
          <w:szCs w:val="24"/>
          <w:lang w:val="en-US"/>
        </w:rPr>
        <w:t xml:space="preserve">(Simpson index &amp; species richness) </w:t>
      </w:r>
      <w:r w:rsidR="001D00EF" w:rsidRPr="00BD2AE0">
        <w:rPr>
          <w:rFonts w:ascii="Times New Roman" w:hAnsi="Times New Roman" w:cs="Times New Roman"/>
          <w:sz w:val="24"/>
          <w:szCs w:val="24"/>
          <w:lang w:val="en-US"/>
        </w:rPr>
        <w:t xml:space="preserve">was calculated </w:t>
      </w:r>
      <w:r w:rsidR="00ED0209" w:rsidRPr="00BD2AE0">
        <w:rPr>
          <w:rFonts w:ascii="Times New Roman" w:hAnsi="Times New Roman" w:cs="Times New Roman"/>
          <w:sz w:val="24"/>
          <w:szCs w:val="24"/>
          <w:lang w:val="en-US"/>
        </w:rPr>
        <w:t xml:space="preserve">using </w:t>
      </w:r>
      <w:r w:rsidR="00B42E22">
        <w:rPr>
          <w:rFonts w:ascii="Times New Roman" w:hAnsi="Times New Roman" w:cs="Times New Roman"/>
          <w:sz w:val="24"/>
          <w:szCs w:val="24"/>
          <w:lang w:val="en-US"/>
        </w:rPr>
        <w:t xml:space="preserve">the </w:t>
      </w:r>
      <w:r w:rsidR="00ED0209" w:rsidRPr="00BD2AE0">
        <w:rPr>
          <w:rFonts w:ascii="Times New Roman" w:hAnsi="Times New Roman" w:cs="Times New Roman"/>
          <w:sz w:val="24"/>
          <w:szCs w:val="24"/>
          <w:lang w:val="en-US"/>
        </w:rPr>
        <w:t>Vegan</w:t>
      </w:r>
      <w:r w:rsidR="00B42E22">
        <w:rPr>
          <w:rFonts w:ascii="Times New Roman" w:hAnsi="Times New Roman" w:cs="Times New Roman"/>
          <w:sz w:val="24"/>
          <w:szCs w:val="24"/>
          <w:lang w:val="en-US"/>
        </w:rPr>
        <w:t xml:space="preserve"> package</w:t>
      </w:r>
      <w:r w:rsidR="00ED0209" w:rsidRPr="00BD2AE0">
        <w:rPr>
          <w:rFonts w:ascii="Times New Roman" w:hAnsi="Times New Roman" w:cs="Times New Roman"/>
          <w:sz w:val="24"/>
          <w:szCs w:val="24"/>
          <w:vertAlign w:val="superscript"/>
          <w:lang w:val="en-US"/>
        </w:rPr>
        <w:t>52</w:t>
      </w:r>
      <w:r w:rsidR="00ED0209" w:rsidRPr="00BD2AE0">
        <w:rPr>
          <w:rFonts w:ascii="Times New Roman" w:hAnsi="Times New Roman" w:cs="Times New Roman"/>
          <w:sz w:val="24"/>
          <w:szCs w:val="24"/>
          <w:lang w:val="en-US"/>
        </w:rPr>
        <w:t xml:space="preserve"> in R</w:t>
      </w:r>
      <w:r w:rsidR="00ED0209" w:rsidRPr="00BD2AE0">
        <w:rPr>
          <w:rFonts w:ascii="Times New Roman" w:hAnsi="Times New Roman" w:cs="Times New Roman"/>
          <w:sz w:val="24"/>
          <w:szCs w:val="24"/>
          <w:vertAlign w:val="superscript"/>
          <w:lang w:val="en-US"/>
        </w:rPr>
        <w:t>54</w:t>
      </w:r>
      <w:r w:rsidR="0011762B" w:rsidRPr="00BD2AE0">
        <w:rPr>
          <w:rFonts w:ascii="Times New Roman" w:hAnsi="Times New Roman" w:cs="Times New Roman"/>
          <w:sz w:val="24"/>
          <w:szCs w:val="24"/>
          <w:lang w:val="en-US"/>
        </w:rPr>
        <w:t>.</w:t>
      </w:r>
      <w:r w:rsidRPr="00BD2AE0">
        <w:rPr>
          <w:rFonts w:ascii="Times New Roman" w:hAnsi="Times New Roman" w:cs="Times New Roman"/>
          <w:sz w:val="24"/>
          <w:szCs w:val="24"/>
          <w:lang w:val="en-US"/>
        </w:rPr>
        <w:t xml:space="preserve"> </w:t>
      </w:r>
      <w:r w:rsidR="0011762B" w:rsidRPr="00BD2AE0">
        <w:rPr>
          <w:rFonts w:ascii="Times New Roman" w:hAnsi="Times New Roman" w:cs="Times New Roman"/>
          <w:sz w:val="24"/>
          <w:szCs w:val="24"/>
          <w:lang w:val="en-US"/>
        </w:rPr>
        <w:t xml:space="preserve">Moreover, we estimated </w:t>
      </w:r>
      <w:r w:rsidR="001D00EF" w:rsidRPr="00BD2AE0">
        <w:rPr>
          <w:rFonts w:ascii="Times New Roman" w:hAnsi="Times New Roman" w:cs="Times New Roman"/>
          <w:sz w:val="24"/>
          <w:szCs w:val="24"/>
          <w:lang w:val="en-US"/>
        </w:rPr>
        <w:t>be</w:t>
      </w:r>
      <w:r w:rsidRPr="00BD2AE0">
        <w:rPr>
          <w:rFonts w:ascii="Times New Roman" w:hAnsi="Times New Roman" w:cs="Times New Roman"/>
          <w:sz w:val="24"/>
          <w:szCs w:val="24"/>
          <w:lang w:val="en-US"/>
        </w:rPr>
        <w:t>ta</w:t>
      </w:r>
      <w:r w:rsidR="001D00EF" w:rsidRPr="00BD2AE0">
        <w:rPr>
          <w:rFonts w:ascii="Times New Roman" w:hAnsi="Times New Roman" w:cs="Times New Roman"/>
          <w:sz w:val="24"/>
          <w:szCs w:val="24"/>
          <w:lang w:val="en-US"/>
        </w:rPr>
        <w:t xml:space="preserve"> diversity </w:t>
      </w:r>
      <w:r w:rsidR="0011762B" w:rsidRPr="00BD2AE0">
        <w:rPr>
          <w:rFonts w:ascii="Times New Roman" w:hAnsi="Times New Roman" w:cs="Times New Roman"/>
          <w:sz w:val="24"/>
          <w:szCs w:val="24"/>
          <w:lang w:val="en-US"/>
        </w:rPr>
        <w:t>between specimen</w:t>
      </w:r>
      <w:r w:rsidR="002A68C0" w:rsidRPr="00BD2AE0">
        <w:rPr>
          <w:rFonts w:ascii="Times New Roman" w:hAnsi="Times New Roman" w:cs="Times New Roman"/>
          <w:sz w:val="24"/>
          <w:szCs w:val="24"/>
          <w:lang w:val="en-US"/>
        </w:rPr>
        <w:t xml:space="preserve"> based</w:t>
      </w:r>
      <w:r w:rsidR="0011762B" w:rsidRPr="00BD2AE0">
        <w:rPr>
          <w:rFonts w:ascii="Times New Roman" w:hAnsi="Times New Roman" w:cs="Times New Roman"/>
          <w:sz w:val="24"/>
          <w:szCs w:val="24"/>
          <w:lang w:val="en-US"/>
        </w:rPr>
        <w:t xml:space="preserve"> and sequen</w:t>
      </w:r>
      <w:r w:rsidR="00ED0209" w:rsidRPr="00BD2AE0">
        <w:rPr>
          <w:rFonts w:ascii="Times New Roman" w:hAnsi="Times New Roman" w:cs="Times New Roman"/>
          <w:sz w:val="24"/>
          <w:szCs w:val="24"/>
          <w:lang w:val="en-US"/>
        </w:rPr>
        <w:t xml:space="preserve">ce based communities </w:t>
      </w:r>
      <w:r w:rsidR="00B42E22">
        <w:rPr>
          <w:rFonts w:ascii="Times New Roman" w:hAnsi="Times New Roman" w:cs="Times New Roman"/>
          <w:sz w:val="24"/>
          <w:szCs w:val="24"/>
          <w:lang w:val="en-US"/>
        </w:rPr>
        <w:t>using the</w:t>
      </w:r>
      <w:r w:rsidR="00ED0209" w:rsidRPr="00BD2AE0">
        <w:rPr>
          <w:rFonts w:ascii="Times New Roman" w:hAnsi="Times New Roman" w:cs="Times New Roman"/>
          <w:sz w:val="24"/>
          <w:szCs w:val="24"/>
          <w:lang w:val="en-US"/>
        </w:rPr>
        <w:t xml:space="preserve"> </w:t>
      </w:r>
      <w:proofErr w:type="spellStart"/>
      <w:r w:rsidR="00ED0209" w:rsidRPr="00BD2AE0">
        <w:rPr>
          <w:rFonts w:ascii="Times New Roman" w:hAnsi="Times New Roman" w:cs="Times New Roman"/>
          <w:sz w:val="24"/>
          <w:szCs w:val="24"/>
          <w:lang w:val="en-US"/>
        </w:rPr>
        <w:t>Ecodist</w:t>
      </w:r>
      <w:proofErr w:type="spellEnd"/>
      <w:r w:rsidR="00B42E22">
        <w:rPr>
          <w:rFonts w:ascii="Times New Roman" w:hAnsi="Times New Roman" w:cs="Times New Roman"/>
          <w:sz w:val="24"/>
          <w:szCs w:val="24"/>
          <w:lang w:val="en-US"/>
        </w:rPr>
        <w:t xml:space="preserve"> R package</w:t>
      </w:r>
      <w:r w:rsidR="00ED0209" w:rsidRPr="00BD2AE0">
        <w:rPr>
          <w:rFonts w:ascii="Times New Roman" w:hAnsi="Times New Roman" w:cs="Times New Roman"/>
          <w:sz w:val="24"/>
          <w:szCs w:val="24"/>
          <w:vertAlign w:val="superscript"/>
          <w:lang w:val="en-US"/>
        </w:rPr>
        <w:t>53</w:t>
      </w:r>
      <w:r w:rsidR="001D00EF" w:rsidRPr="00BD2AE0">
        <w:rPr>
          <w:rFonts w:ascii="Times New Roman" w:hAnsi="Times New Roman" w:cs="Times New Roman"/>
          <w:sz w:val="24"/>
          <w:szCs w:val="24"/>
          <w:lang w:val="en-US"/>
        </w:rPr>
        <w:t xml:space="preserve">. </w:t>
      </w:r>
      <w:r w:rsidR="00F41F1B" w:rsidRPr="00BD2AE0">
        <w:rPr>
          <w:rFonts w:ascii="Times New Roman" w:hAnsi="Times New Roman" w:cs="Times New Roman"/>
          <w:sz w:val="24"/>
          <w:szCs w:val="24"/>
          <w:lang w:val="en-US"/>
        </w:rPr>
        <w:t>A</w:t>
      </w:r>
      <w:r w:rsidR="002A68C0" w:rsidRPr="00BD2AE0">
        <w:rPr>
          <w:rFonts w:ascii="Times New Roman" w:hAnsi="Times New Roman" w:cs="Times New Roman"/>
          <w:sz w:val="24"/>
          <w:szCs w:val="24"/>
          <w:lang w:val="en-US"/>
        </w:rPr>
        <w:t xml:space="preserve"> low beta diversity indicated an accurate </w:t>
      </w:r>
      <w:r w:rsidR="001D00EF" w:rsidRPr="00BD2AE0">
        <w:rPr>
          <w:rFonts w:ascii="Times New Roman" w:hAnsi="Times New Roman" w:cs="Times New Roman"/>
          <w:sz w:val="24"/>
          <w:szCs w:val="24"/>
          <w:lang w:val="en-US"/>
        </w:rPr>
        <w:t>quantitative recovery of the whole community by sequencing</w:t>
      </w:r>
      <w:r w:rsidR="001D00E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calculated </w:t>
      </w:r>
      <w:proofErr w:type="spellStart"/>
      <w:r>
        <w:rPr>
          <w:rFonts w:ascii="Times New Roman" w:hAnsi="Times New Roman" w:cs="Times New Roman"/>
          <w:sz w:val="24"/>
          <w:szCs w:val="24"/>
          <w:lang w:val="en-US"/>
        </w:rPr>
        <w:t>Jaccard</w:t>
      </w:r>
      <w:proofErr w:type="spellEnd"/>
      <w:r>
        <w:rPr>
          <w:rFonts w:ascii="Times New Roman" w:hAnsi="Times New Roman" w:cs="Times New Roman"/>
          <w:sz w:val="24"/>
          <w:szCs w:val="24"/>
          <w:lang w:val="en-US"/>
        </w:rPr>
        <w:t xml:space="preserve"> distances as a predictor for qualitative similarity between specimen based and sequence based communities and Bray Curtis dissimilarities as </w:t>
      </w:r>
      <w:r w:rsidR="00B42E22">
        <w:rPr>
          <w:rFonts w:ascii="Times New Roman" w:hAnsi="Times New Roman" w:cs="Times New Roman"/>
          <w:sz w:val="24"/>
          <w:szCs w:val="24"/>
          <w:lang w:val="en-US"/>
        </w:rPr>
        <w:t xml:space="preserve">a </w:t>
      </w:r>
      <w:r>
        <w:rPr>
          <w:rFonts w:ascii="Times New Roman" w:hAnsi="Times New Roman" w:cs="Times New Roman"/>
          <w:sz w:val="24"/>
          <w:szCs w:val="24"/>
          <w:lang w:val="en-US"/>
        </w:rPr>
        <w:t xml:space="preserve">measure of quantitative similarity. </w:t>
      </w:r>
      <w:r w:rsidR="00340081">
        <w:rPr>
          <w:rFonts w:ascii="Times New Roman" w:hAnsi="Times New Roman" w:cs="Times New Roman"/>
          <w:sz w:val="24"/>
          <w:szCs w:val="24"/>
          <w:lang w:val="en-US"/>
        </w:rPr>
        <w:t>Alpha and beta diversity w</w:t>
      </w:r>
      <w:r w:rsidR="00CF660B">
        <w:rPr>
          <w:rFonts w:ascii="Times New Roman" w:hAnsi="Times New Roman" w:cs="Times New Roman"/>
          <w:sz w:val="24"/>
          <w:szCs w:val="24"/>
          <w:lang w:val="en-US"/>
        </w:rPr>
        <w:t>ere</w:t>
      </w:r>
      <w:r w:rsidR="00340081">
        <w:rPr>
          <w:rFonts w:ascii="Times New Roman" w:hAnsi="Times New Roman" w:cs="Times New Roman"/>
          <w:sz w:val="24"/>
          <w:szCs w:val="24"/>
          <w:lang w:val="en-US"/>
        </w:rPr>
        <w:t xml:space="preserve"> also calculated for the </w:t>
      </w:r>
      <w:proofErr w:type="spellStart"/>
      <w:r w:rsidR="00340081">
        <w:rPr>
          <w:rFonts w:ascii="Times New Roman" w:hAnsi="Times New Roman" w:cs="Times New Roman"/>
          <w:sz w:val="24"/>
          <w:szCs w:val="24"/>
          <w:lang w:val="en-US"/>
        </w:rPr>
        <w:t>gDNA</w:t>
      </w:r>
      <w:proofErr w:type="spellEnd"/>
      <w:r w:rsidR="00340081">
        <w:rPr>
          <w:rFonts w:ascii="Times New Roman" w:hAnsi="Times New Roman" w:cs="Times New Roman"/>
          <w:sz w:val="24"/>
          <w:szCs w:val="24"/>
          <w:lang w:val="en-US"/>
        </w:rPr>
        <w:t xml:space="preserve"> library</w:t>
      </w:r>
      <w:r w:rsidR="001975FF">
        <w:rPr>
          <w:rFonts w:ascii="Times New Roman" w:hAnsi="Times New Roman" w:cs="Times New Roman"/>
          <w:sz w:val="24"/>
          <w:szCs w:val="24"/>
          <w:lang w:val="en-US"/>
        </w:rPr>
        <w:t xml:space="preserve">. Replicates were generated by </w:t>
      </w:r>
      <w:r w:rsidR="009C6499">
        <w:rPr>
          <w:rFonts w:ascii="Times New Roman" w:hAnsi="Times New Roman" w:cs="Times New Roman"/>
          <w:sz w:val="24"/>
          <w:szCs w:val="24"/>
          <w:lang w:val="en-US"/>
        </w:rPr>
        <w:t xml:space="preserve">randomly </w:t>
      </w:r>
      <w:r w:rsidR="00F41F1B">
        <w:rPr>
          <w:rFonts w:ascii="Times New Roman" w:hAnsi="Times New Roman" w:cs="Times New Roman"/>
          <w:sz w:val="24"/>
          <w:szCs w:val="24"/>
          <w:lang w:val="en-US"/>
        </w:rPr>
        <w:t>resampl</w:t>
      </w:r>
      <w:r w:rsidR="009C6499">
        <w:rPr>
          <w:rFonts w:ascii="Times New Roman" w:hAnsi="Times New Roman" w:cs="Times New Roman"/>
          <w:sz w:val="24"/>
          <w:szCs w:val="24"/>
          <w:lang w:val="en-US"/>
        </w:rPr>
        <w:t>ing</w:t>
      </w:r>
      <w:r w:rsidR="00F41F1B">
        <w:rPr>
          <w:rFonts w:ascii="Times New Roman" w:hAnsi="Times New Roman" w:cs="Times New Roman"/>
          <w:sz w:val="24"/>
          <w:szCs w:val="24"/>
          <w:lang w:val="en-US"/>
        </w:rPr>
        <w:t xml:space="preserve"> </w:t>
      </w:r>
      <w:r w:rsidR="00340081">
        <w:rPr>
          <w:rFonts w:ascii="Times New Roman" w:hAnsi="Times New Roman" w:cs="Times New Roman"/>
          <w:sz w:val="24"/>
          <w:szCs w:val="24"/>
          <w:lang w:val="en-US"/>
        </w:rPr>
        <w:t>the O</w:t>
      </w:r>
      <w:r w:rsidR="00CF660B">
        <w:rPr>
          <w:rFonts w:ascii="Times New Roman" w:hAnsi="Times New Roman" w:cs="Times New Roman"/>
          <w:sz w:val="24"/>
          <w:szCs w:val="24"/>
          <w:lang w:val="en-US"/>
        </w:rPr>
        <w:t>TU</w:t>
      </w:r>
      <w:r w:rsidR="00340081">
        <w:rPr>
          <w:rFonts w:ascii="Times New Roman" w:hAnsi="Times New Roman" w:cs="Times New Roman"/>
          <w:sz w:val="24"/>
          <w:szCs w:val="24"/>
          <w:lang w:val="en-US"/>
        </w:rPr>
        <w:t xml:space="preserve"> table </w:t>
      </w:r>
      <w:r w:rsidR="00274DDF">
        <w:rPr>
          <w:rFonts w:ascii="Times New Roman" w:hAnsi="Times New Roman" w:cs="Times New Roman"/>
          <w:sz w:val="24"/>
          <w:szCs w:val="24"/>
          <w:lang w:val="en-US"/>
        </w:rPr>
        <w:t xml:space="preserve">50 times. </w:t>
      </w:r>
    </w:p>
    <w:p w14:paraId="3B739568" w14:textId="4B0BEFE5" w:rsidR="00DF0083" w:rsidRDefault="00274DDF" w:rsidP="00015FC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00F84F98">
        <w:rPr>
          <w:rFonts w:ascii="Times New Roman" w:hAnsi="Times New Roman" w:cs="Times New Roman"/>
          <w:sz w:val="24"/>
          <w:szCs w:val="24"/>
          <w:lang w:val="en-US"/>
        </w:rPr>
        <w:t xml:space="preserve">e tested for an </w:t>
      </w:r>
      <w:r w:rsidR="003B0E50" w:rsidRPr="00C7336C">
        <w:rPr>
          <w:rFonts w:ascii="Times New Roman" w:hAnsi="Times New Roman" w:cs="Times New Roman"/>
          <w:sz w:val="24"/>
          <w:szCs w:val="24"/>
          <w:lang w:val="en-US"/>
        </w:rPr>
        <w:t xml:space="preserve">effect of our different experimental conditions on the above variables, e.g. primer degeneracy, </w:t>
      </w:r>
      <w:proofErr w:type="spellStart"/>
      <w:r w:rsidR="001B7809" w:rsidRPr="00C7336C">
        <w:rPr>
          <w:rFonts w:ascii="Times New Roman" w:hAnsi="Times New Roman" w:cs="Times New Roman"/>
          <w:sz w:val="24"/>
          <w:szCs w:val="24"/>
          <w:lang w:val="en-US"/>
        </w:rPr>
        <w:t>amplicon</w:t>
      </w:r>
      <w:proofErr w:type="spellEnd"/>
      <w:r w:rsidR="001B7809" w:rsidRPr="00C7336C">
        <w:rPr>
          <w:rFonts w:ascii="Times New Roman" w:hAnsi="Times New Roman" w:cs="Times New Roman"/>
          <w:sz w:val="24"/>
          <w:szCs w:val="24"/>
          <w:lang w:val="en-US"/>
        </w:rPr>
        <w:t xml:space="preserve"> sequence conservation</w:t>
      </w:r>
      <w:r w:rsidR="009C6499">
        <w:rPr>
          <w:rFonts w:ascii="Times New Roman" w:hAnsi="Times New Roman" w:cs="Times New Roman"/>
          <w:sz w:val="24"/>
          <w:szCs w:val="24"/>
          <w:lang w:val="en-US"/>
        </w:rPr>
        <w:t>,</w:t>
      </w:r>
      <w:r w:rsidR="00C7336C" w:rsidRPr="00C7336C">
        <w:rPr>
          <w:rFonts w:ascii="Times New Roman" w:hAnsi="Times New Roman" w:cs="Times New Roman"/>
          <w:sz w:val="24"/>
          <w:szCs w:val="24"/>
          <w:lang w:val="en-US"/>
        </w:rPr>
        <w:t xml:space="preserve"> PCR cycle number</w:t>
      </w:r>
      <w:r w:rsidR="00F84F98">
        <w:rPr>
          <w:rFonts w:ascii="Times New Roman" w:hAnsi="Times New Roman" w:cs="Times New Roman"/>
          <w:sz w:val="24"/>
          <w:szCs w:val="24"/>
          <w:lang w:val="en-US"/>
        </w:rPr>
        <w:t xml:space="preserve"> and </w:t>
      </w:r>
      <w:r w:rsidR="001C66C4">
        <w:rPr>
          <w:rFonts w:ascii="Times New Roman" w:hAnsi="Times New Roman" w:cs="Times New Roman"/>
          <w:sz w:val="24"/>
          <w:szCs w:val="24"/>
          <w:lang w:val="en-US"/>
        </w:rPr>
        <w:t xml:space="preserve">DNA template </w:t>
      </w:r>
      <w:r w:rsidR="001C66C4">
        <w:rPr>
          <w:rFonts w:ascii="Times New Roman" w:hAnsi="Times New Roman" w:cs="Times New Roman"/>
          <w:sz w:val="24"/>
          <w:szCs w:val="24"/>
          <w:lang w:val="en-US"/>
        </w:rPr>
        <w:lastRenderedPageBreak/>
        <w:t>concentration</w:t>
      </w:r>
      <w:r w:rsidR="00C7336C" w:rsidRPr="00C7336C">
        <w:rPr>
          <w:rFonts w:ascii="Times New Roman" w:hAnsi="Times New Roman" w:cs="Times New Roman"/>
          <w:sz w:val="24"/>
          <w:szCs w:val="24"/>
          <w:lang w:val="en-US"/>
        </w:rPr>
        <w:t xml:space="preserve">. </w:t>
      </w:r>
      <w:proofErr w:type="spellStart"/>
      <w:r w:rsidR="009C6499">
        <w:rPr>
          <w:rFonts w:ascii="Times New Roman" w:hAnsi="Times New Roman" w:cs="Times New Roman"/>
          <w:sz w:val="24"/>
          <w:szCs w:val="24"/>
          <w:lang w:val="en-US"/>
        </w:rPr>
        <w:t>Amplicon</w:t>
      </w:r>
      <w:proofErr w:type="spellEnd"/>
      <w:r w:rsidR="009C6499">
        <w:rPr>
          <w:rFonts w:ascii="Times New Roman" w:hAnsi="Times New Roman" w:cs="Times New Roman"/>
          <w:sz w:val="24"/>
          <w:szCs w:val="24"/>
          <w:lang w:val="en-US"/>
        </w:rPr>
        <w:t xml:space="preserve"> sequence conservation and primer degeneracy </w:t>
      </w:r>
      <w:r w:rsidR="00DF0083">
        <w:rPr>
          <w:rFonts w:ascii="Times New Roman" w:hAnsi="Times New Roman" w:cs="Times New Roman"/>
          <w:sz w:val="24"/>
          <w:szCs w:val="24"/>
          <w:lang w:val="en-US"/>
        </w:rPr>
        <w:t>were</w:t>
      </w:r>
      <w:r w:rsidR="009C6499">
        <w:rPr>
          <w:rFonts w:ascii="Times New Roman" w:hAnsi="Times New Roman" w:cs="Times New Roman"/>
          <w:sz w:val="24"/>
          <w:szCs w:val="24"/>
          <w:lang w:val="en-US"/>
        </w:rPr>
        <w:t xml:space="preserve"> strongly associated</w:t>
      </w:r>
      <w:r w:rsidR="00DF0083">
        <w:rPr>
          <w:rFonts w:ascii="Times New Roman" w:hAnsi="Times New Roman" w:cs="Times New Roman"/>
          <w:sz w:val="24"/>
          <w:szCs w:val="24"/>
          <w:lang w:val="en-US"/>
        </w:rPr>
        <w:t xml:space="preserve">. E.g. high primer degeneracy or high </w:t>
      </w:r>
      <w:proofErr w:type="spellStart"/>
      <w:r w:rsidR="00DF0083">
        <w:rPr>
          <w:rFonts w:ascii="Times New Roman" w:hAnsi="Times New Roman" w:cs="Times New Roman"/>
          <w:sz w:val="24"/>
          <w:szCs w:val="24"/>
          <w:lang w:val="en-US"/>
        </w:rPr>
        <w:t>amplicon</w:t>
      </w:r>
      <w:proofErr w:type="spellEnd"/>
      <w:r w:rsidR="00DF0083">
        <w:rPr>
          <w:rFonts w:ascii="Times New Roman" w:hAnsi="Times New Roman" w:cs="Times New Roman"/>
          <w:sz w:val="24"/>
          <w:szCs w:val="24"/>
          <w:lang w:val="en-US"/>
        </w:rPr>
        <w:t xml:space="preserve"> sequence conservation can interchangeably </w:t>
      </w:r>
      <w:r w:rsidR="008D277D">
        <w:rPr>
          <w:rFonts w:ascii="Times New Roman" w:hAnsi="Times New Roman" w:cs="Times New Roman"/>
          <w:sz w:val="24"/>
          <w:szCs w:val="24"/>
          <w:lang w:val="en-US"/>
        </w:rPr>
        <w:t xml:space="preserve">reduce amplification bias in </w:t>
      </w:r>
      <w:r w:rsidR="00DF0083">
        <w:rPr>
          <w:rFonts w:ascii="Times New Roman" w:hAnsi="Times New Roman" w:cs="Times New Roman"/>
          <w:sz w:val="24"/>
          <w:szCs w:val="24"/>
          <w:lang w:val="en-US"/>
        </w:rPr>
        <w:t xml:space="preserve">PCR. We thus used the difference of pairwise genetic distance between taxa for marker and the primer degeneracy of that marker as an explanatory variable. </w:t>
      </w:r>
    </w:p>
    <w:p w14:paraId="61EE6E91" w14:textId="159C42DF" w:rsidR="008C4044" w:rsidRPr="00C3428B" w:rsidRDefault="008C4044" w:rsidP="00015FCC">
      <w:pPr>
        <w:spacing w:line="480" w:lineRule="auto"/>
        <w:jc w:val="both"/>
        <w:rPr>
          <w:rFonts w:ascii="Times New Roman" w:hAnsi="Times New Roman" w:cs="Times New Roman"/>
          <w:bCs/>
          <w:i/>
          <w:sz w:val="24"/>
          <w:szCs w:val="24"/>
          <w:lang w:val="en-US"/>
        </w:rPr>
      </w:pPr>
      <w:r>
        <w:rPr>
          <w:rFonts w:ascii="Times New Roman" w:hAnsi="Times New Roman" w:cs="Times New Roman"/>
          <w:bCs/>
          <w:i/>
          <w:sz w:val="24"/>
          <w:szCs w:val="24"/>
          <w:lang w:val="en-US"/>
        </w:rPr>
        <w:t xml:space="preserve">Correcting abundance estimates </w:t>
      </w:r>
    </w:p>
    <w:p w14:paraId="7A70542A" w14:textId="0CE22D1D" w:rsidR="00380FE4" w:rsidRDefault="00C21E3F" w:rsidP="00015FCC">
      <w:pPr>
        <w:spacing w:line="480" w:lineRule="auto"/>
        <w:jc w:val="both"/>
        <w:rPr>
          <w:rFonts w:ascii="Times New Roman" w:hAnsi="Times New Roman" w:cs="Times New Roman"/>
          <w:bCs/>
          <w:sz w:val="24"/>
          <w:szCs w:val="24"/>
          <w:lang w:val="en-US"/>
        </w:rPr>
      </w:pPr>
      <w:r w:rsidRPr="00846D19">
        <w:rPr>
          <w:rFonts w:ascii="Times New Roman" w:hAnsi="Times New Roman" w:cs="Times New Roman"/>
          <w:bCs/>
          <w:sz w:val="24"/>
          <w:szCs w:val="24"/>
          <w:lang w:val="en-US"/>
        </w:rPr>
        <w:t>W</w:t>
      </w:r>
      <w:r w:rsidR="00380FE4" w:rsidRPr="00846D19">
        <w:rPr>
          <w:rFonts w:ascii="Times New Roman" w:hAnsi="Times New Roman" w:cs="Times New Roman"/>
          <w:bCs/>
          <w:sz w:val="24"/>
          <w:szCs w:val="24"/>
          <w:lang w:val="en-US"/>
        </w:rPr>
        <w:t>e derived correction factors to estimate the relative abundance of taxa. Out of 16 total mock communities, we randomly chose 5 and 10 and fitted a regression line for the correlation of input DNA and recovered reads</w:t>
      </w:r>
      <w:r w:rsidR="00B50E7A">
        <w:rPr>
          <w:rFonts w:ascii="Times New Roman" w:hAnsi="Times New Roman" w:cs="Times New Roman"/>
          <w:bCs/>
          <w:sz w:val="24"/>
          <w:szCs w:val="24"/>
          <w:lang w:val="en-US"/>
        </w:rPr>
        <w:t xml:space="preserve"> for each taxon in the community</w:t>
      </w:r>
      <w:r w:rsidR="00380FE4" w:rsidRPr="00846D19">
        <w:rPr>
          <w:rFonts w:ascii="Times New Roman" w:hAnsi="Times New Roman" w:cs="Times New Roman"/>
          <w:bCs/>
          <w:sz w:val="24"/>
          <w:szCs w:val="24"/>
          <w:lang w:val="en-US"/>
        </w:rPr>
        <w:t>. The recovered slope of the regression was used to correct the estimated abundance of the respective taxon for the remaining six community samples. This was done by dividing the recovered proportion of reads per taxon by the</w:t>
      </w:r>
      <w:r w:rsidR="00B42E22">
        <w:rPr>
          <w:rFonts w:ascii="Times New Roman" w:hAnsi="Times New Roman" w:cs="Times New Roman"/>
          <w:bCs/>
          <w:sz w:val="24"/>
          <w:szCs w:val="24"/>
          <w:lang w:val="en-US"/>
        </w:rPr>
        <w:t>ir corresponding</w:t>
      </w:r>
      <w:r w:rsidR="00380FE4" w:rsidRPr="00846D19">
        <w:rPr>
          <w:rFonts w:ascii="Times New Roman" w:hAnsi="Times New Roman" w:cs="Times New Roman"/>
          <w:bCs/>
          <w:sz w:val="24"/>
          <w:szCs w:val="24"/>
          <w:lang w:val="en-US"/>
        </w:rPr>
        <w:t xml:space="preserve"> taxon</w:t>
      </w:r>
      <w:r w:rsidR="00810C46">
        <w:rPr>
          <w:rFonts w:ascii="Times New Roman" w:hAnsi="Times New Roman" w:cs="Times New Roman"/>
          <w:bCs/>
          <w:sz w:val="24"/>
          <w:szCs w:val="24"/>
          <w:lang w:val="en-US"/>
        </w:rPr>
        <w:t>-</w:t>
      </w:r>
      <w:r w:rsidR="00380FE4" w:rsidRPr="00846D19">
        <w:rPr>
          <w:rFonts w:ascii="Times New Roman" w:hAnsi="Times New Roman" w:cs="Times New Roman"/>
          <w:bCs/>
          <w:sz w:val="24"/>
          <w:szCs w:val="24"/>
          <w:lang w:val="en-US"/>
        </w:rPr>
        <w:t>specific slope</w:t>
      </w:r>
      <w:r w:rsidR="00B42E22">
        <w:rPr>
          <w:rFonts w:ascii="Times New Roman" w:hAnsi="Times New Roman" w:cs="Times New Roman"/>
          <w:bCs/>
          <w:sz w:val="24"/>
          <w:szCs w:val="24"/>
          <w:lang w:val="en-US"/>
        </w:rPr>
        <w:t>s</w:t>
      </w:r>
      <w:r w:rsidR="00380FE4" w:rsidRPr="00846D19">
        <w:rPr>
          <w:rFonts w:ascii="Times New Roman" w:hAnsi="Times New Roman" w:cs="Times New Roman"/>
          <w:bCs/>
          <w:sz w:val="24"/>
          <w:szCs w:val="24"/>
          <w:lang w:val="en-US"/>
        </w:rPr>
        <w:t>.</w:t>
      </w:r>
      <w:r w:rsidR="00380FE4" w:rsidRPr="008E2CB6">
        <w:rPr>
          <w:rFonts w:ascii="Times New Roman" w:hAnsi="Times New Roman" w:cs="Times New Roman"/>
          <w:bCs/>
          <w:sz w:val="24"/>
          <w:szCs w:val="24"/>
          <w:lang w:val="en-US"/>
        </w:rPr>
        <w:t xml:space="preserve"> </w:t>
      </w:r>
    </w:p>
    <w:p w14:paraId="6EA1C81D" w14:textId="77777777" w:rsidR="008E2B1C" w:rsidRDefault="008E2B1C" w:rsidP="00015FCC">
      <w:pPr>
        <w:spacing w:line="480" w:lineRule="auto"/>
        <w:jc w:val="both"/>
        <w:rPr>
          <w:rFonts w:ascii="Times New Roman" w:hAnsi="Times New Roman" w:cs="Times New Roman"/>
          <w:sz w:val="24"/>
          <w:szCs w:val="24"/>
          <w:lang w:val="en-US"/>
        </w:rPr>
      </w:pPr>
    </w:p>
    <w:p w14:paraId="33A16538" w14:textId="3D4A8374" w:rsidR="006E52A4" w:rsidRPr="008E2CB6" w:rsidRDefault="00E73483" w:rsidP="00015FC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Results</w:t>
      </w:r>
    </w:p>
    <w:p w14:paraId="3EA5E58F" w14:textId="45E7A430" w:rsidR="004E3770" w:rsidRPr="00D64B4D" w:rsidRDefault="00C16073" w:rsidP="00015FC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Sequences for m</w:t>
      </w:r>
      <w:r w:rsidR="00A77815">
        <w:rPr>
          <w:rFonts w:ascii="Times New Roman" w:hAnsi="Times New Roman" w:cs="Times New Roman"/>
          <w:sz w:val="24"/>
          <w:szCs w:val="24"/>
          <w:lang w:val="en-US"/>
        </w:rPr>
        <w:t xml:space="preserve">ost samples were of high quality and coverage. </w:t>
      </w:r>
      <w:r w:rsidR="00E8778B" w:rsidRPr="008E2CB6">
        <w:rPr>
          <w:rFonts w:ascii="Times New Roman" w:hAnsi="Times New Roman" w:cs="Times New Roman"/>
          <w:sz w:val="24"/>
          <w:szCs w:val="24"/>
          <w:lang w:val="en-US"/>
        </w:rPr>
        <w:t xml:space="preserve">After quality </w:t>
      </w:r>
      <w:r w:rsidR="005733A0">
        <w:rPr>
          <w:rFonts w:ascii="Times New Roman" w:hAnsi="Times New Roman" w:cs="Times New Roman"/>
          <w:sz w:val="24"/>
          <w:szCs w:val="24"/>
          <w:lang w:val="en-US"/>
        </w:rPr>
        <w:t>filtering</w:t>
      </w:r>
      <w:r w:rsidR="00E947DF" w:rsidRPr="008E2CB6">
        <w:rPr>
          <w:rFonts w:ascii="Times New Roman" w:hAnsi="Times New Roman" w:cs="Times New Roman"/>
          <w:sz w:val="24"/>
          <w:szCs w:val="24"/>
          <w:lang w:val="en-US"/>
        </w:rPr>
        <w:t>,</w:t>
      </w:r>
      <w:r w:rsidR="00E8778B" w:rsidRPr="008E2CB6">
        <w:rPr>
          <w:rFonts w:ascii="Times New Roman" w:hAnsi="Times New Roman" w:cs="Times New Roman"/>
          <w:sz w:val="24"/>
          <w:szCs w:val="24"/>
          <w:lang w:val="en-US"/>
        </w:rPr>
        <w:t xml:space="preserve"> we recovered </w:t>
      </w:r>
      <w:r w:rsidR="005733A0">
        <w:rPr>
          <w:rFonts w:ascii="Times New Roman" w:hAnsi="Times New Roman" w:cs="Times New Roman"/>
          <w:sz w:val="24"/>
          <w:szCs w:val="24"/>
          <w:lang w:val="en-US"/>
        </w:rPr>
        <w:t>8</w:t>
      </w:r>
      <w:r w:rsidR="009B4AA5">
        <w:rPr>
          <w:rFonts w:ascii="Times New Roman" w:hAnsi="Times New Roman" w:cs="Times New Roman"/>
          <w:sz w:val="24"/>
          <w:szCs w:val="24"/>
          <w:lang w:val="en-US"/>
        </w:rPr>
        <w:t>,</w:t>
      </w:r>
      <w:r w:rsidR="005733A0">
        <w:rPr>
          <w:rFonts w:ascii="Times New Roman" w:hAnsi="Times New Roman" w:cs="Times New Roman"/>
          <w:sz w:val="24"/>
          <w:szCs w:val="24"/>
          <w:lang w:val="en-US"/>
        </w:rPr>
        <w:t>889 reads per DNA mock community and 1</w:t>
      </w:r>
      <w:r w:rsidR="003406C1">
        <w:rPr>
          <w:rFonts w:ascii="Times New Roman" w:hAnsi="Times New Roman" w:cs="Times New Roman"/>
          <w:sz w:val="24"/>
          <w:szCs w:val="24"/>
          <w:lang w:val="en-US"/>
        </w:rPr>
        <w:t>5</w:t>
      </w:r>
      <w:r w:rsidR="009B4AA5">
        <w:rPr>
          <w:rFonts w:ascii="Times New Roman" w:hAnsi="Times New Roman" w:cs="Times New Roman"/>
          <w:sz w:val="24"/>
          <w:szCs w:val="24"/>
          <w:lang w:val="en-US"/>
        </w:rPr>
        <w:t>,</w:t>
      </w:r>
      <w:r w:rsidR="003406C1">
        <w:rPr>
          <w:rFonts w:ascii="Times New Roman" w:hAnsi="Times New Roman" w:cs="Times New Roman"/>
          <w:sz w:val="24"/>
          <w:szCs w:val="24"/>
          <w:lang w:val="en-US"/>
        </w:rPr>
        <w:t>077</w:t>
      </w:r>
      <w:r w:rsidR="005733A0">
        <w:rPr>
          <w:rFonts w:ascii="Times New Roman" w:hAnsi="Times New Roman" w:cs="Times New Roman"/>
          <w:sz w:val="24"/>
          <w:szCs w:val="24"/>
          <w:lang w:val="en-US"/>
        </w:rPr>
        <w:t xml:space="preserve"> reads per tissue mock community on </w:t>
      </w:r>
      <w:r w:rsidR="005733A0" w:rsidRPr="00254EE4">
        <w:rPr>
          <w:rFonts w:ascii="Times New Roman" w:hAnsi="Times New Roman" w:cs="Times New Roman"/>
          <w:sz w:val="24"/>
          <w:szCs w:val="24"/>
          <w:lang w:val="en-US"/>
        </w:rPr>
        <w:t xml:space="preserve">average. </w:t>
      </w:r>
      <w:r w:rsidR="004C2BF3" w:rsidRPr="00254EE4">
        <w:rPr>
          <w:rFonts w:ascii="Times New Roman" w:hAnsi="Times New Roman" w:cs="Times New Roman"/>
          <w:sz w:val="24"/>
          <w:szCs w:val="24"/>
          <w:lang w:val="en-US"/>
        </w:rPr>
        <w:t>2 of the 30 tissue</w:t>
      </w:r>
      <w:r w:rsidR="004C2BF3">
        <w:rPr>
          <w:rFonts w:ascii="Times New Roman" w:hAnsi="Times New Roman" w:cs="Times New Roman"/>
          <w:sz w:val="24"/>
          <w:szCs w:val="24"/>
          <w:lang w:val="en-US"/>
        </w:rPr>
        <w:t xml:space="preserve"> community samples and 6 of the 220 DNA pools had to be excluded due to too low coverage. </w:t>
      </w:r>
      <w:r w:rsidR="00910FD7">
        <w:rPr>
          <w:rFonts w:ascii="Times New Roman" w:hAnsi="Times New Roman" w:cs="Times New Roman"/>
          <w:sz w:val="24"/>
          <w:szCs w:val="24"/>
          <w:lang w:val="en-US"/>
        </w:rPr>
        <w:t xml:space="preserve">The </w:t>
      </w:r>
      <w:proofErr w:type="spellStart"/>
      <w:r w:rsidR="00910FD7">
        <w:rPr>
          <w:rFonts w:ascii="Times New Roman" w:hAnsi="Times New Roman" w:cs="Times New Roman"/>
          <w:sz w:val="24"/>
          <w:szCs w:val="24"/>
          <w:lang w:val="en-US"/>
        </w:rPr>
        <w:t>metagenomic</w:t>
      </w:r>
      <w:proofErr w:type="spellEnd"/>
      <w:r w:rsidR="00910FD7">
        <w:rPr>
          <w:rFonts w:ascii="Times New Roman" w:hAnsi="Times New Roman" w:cs="Times New Roman"/>
          <w:sz w:val="24"/>
          <w:szCs w:val="24"/>
          <w:lang w:val="en-US"/>
        </w:rPr>
        <w:t xml:space="preserve"> librar</w:t>
      </w:r>
      <w:r w:rsidR="00B515B0">
        <w:rPr>
          <w:rFonts w:ascii="Times New Roman" w:hAnsi="Times New Roman" w:cs="Times New Roman"/>
          <w:sz w:val="24"/>
          <w:szCs w:val="24"/>
          <w:lang w:val="en-US"/>
        </w:rPr>
        <w:t>y</w:t>
      </w:r>
      <w:r w:rsidR="00554264">
        <w:rPr>
          <w:rFonts w:ascii="Times New Roman" w:hAnsi="Times New Roman" w:cs="Times New Roman"/>
          <w:sz w:val="24"/>
          <w:szCs w:val="24"/>
          <w:lang w:val="en-US"/>
        </w:rPr>
        <w:t xml:space="preserve"> yielded </w:t>
      </w:r>
      <w:r w:rsidR="00543D5C" w:rsidRPr="00543D5C">
        <w:rPr>
          <w:rFonts w:ascii="Times New Roman" w:hAnsi="Times New Roman" w:cs="Times New Roman"/>
          <w:sz w:val="24"/>
          <w:szCs w:val="24"/>
          <w:lang w:val="en-US"/>
        </w:rPr>
        <w:t>835</w:t>
      </w:r>
      <w:r w:rsidR="00543D5C">
        <w:rPr>
          <w:rFonts w:ascii="Times New Roman" w:hAnsi="Times New Roman" w:cs="Times New Roman"/>
          <w:sz w:val="24"/>
          <w:szCs w:val="24"/>
          <w:lang w:val="en-US"/>
        </w:rPr>
        <w:t>.</w:t>
      </w:r>
      <w:r w:rsidR="00543D5C" w:rsidRPr="00543D5C">
        <w:rPr>
          <w:rFonts w:ascii="Times New Roman" w:hAnsi="Times New Roman" w:cs="Times New Roman"/>
          <w:sz w:val="24"/>
          <w:szCs w:val="24"/>
          <w:lang w:val="en-US"/>
        </w:rPr>
        <w:t>87</w:t>
      </w:r>
      <w:r w:rsidR="00554264">
        <w:rPr>
          <w:rFonts w:ascii="Times New Roman" w:hAnsi="Times New Roman" w:cs="Times New Roman"/>
          <w:sz w:val="24"/>
          <w:szCs w:val="24"/>
          <w:lang w:val="en-US"/>
        </w:rPr>
        <w:t xml:space="preserve"> </w:t>
      </w:r>
      <w:r w:rsidR="008240AB">
        <w:rPr>
          <w:rFonts w:ascii="Times New Roman" w:hAnsi="Times New Roman" w:cs="Times New Roman"/>
          <w:sz w:val="24"/>
          <w:szCs w:val="24"/>
          <w:lang w:val="en-US"/>
        </w:rPr>
        <w:t>x</w:t>
      </w:r>
      <w:r w:rsidR="00554264">
        <w:rPr>
          <w:rFonts w:ascii="Times New Roman" w:hAnsi="Times New Roman" w:cs="Times New Roman"/>
          <w:sz w:val="24"/>
          <w:szCs w:val="24"/>
          <w:lang w:val="en-US"/>
        </w:rPr>
        <w:t xml:space="preserve"> 10</w:t>
      </w:r>
      <w:r w:rsidR="00554264">
        <w:rPr>
          <w:rFonts w:ascii="Times New Roman" w:hAnsi="Times New Roman" w:cs="Times New Roman"/>
          <w:sz w:val="24"/>
          <w:szCs w:val="24"/>
          <w:vertAlign w:val="superscript"/>
          <w:lang w:val="en-US"/>
        </w:rPr>
        <w:t>6</w:t>
      </w:r>
      <w:r w:rsidR="00554264">
        <w:rPr>
          <w:rFonts w:ascii="Times New Roman" w:hAnsi="Times New Roman" w:cs="Times New Roman"/>
          <w:sz w:val="24"/>
          <w:szCs w:val="24"/>
          <w:lang w:val="en-US"/>
        </w:rPr>
        <w:t xml:space="preserve"> </w:t>
      </w:r>
      <w:proofErr w:type="spellStart"/>
      <w:r w:rsidR="00543D5C">
        <w:rPr>
          <w:rFonts w:ascii="Times New Roman" w:hAnsi="Times New Roman" w:cs="Times New Roman"/>
          <w:sz w:val="24"/>
          <w:szCs w:val="24"/>
          <w:lang w:val="en-US"/>
        </w:rPr>
        <w:t>bp</w:t>
      </w:r>
      <w:proofErr w:type="spellEnd"/>
      <w:r w:rsidR="00543D5C">
        <w:rPr>
          <w:rFonts w:ascii="Times New Roman" w:hAnsi="Times New Roman" w:cs="Times New Roman"/>
          <w:sz w:val="24"/>
          <w:szCs w:val="24"/>
          <w:lang w:val="en-US"/>
        </w:rPr>
        <w:t xml:space="preserve"> in </w:t>
      </w:r>
      <w:r w:rsidR="006111AB">
        <w:rPr>
          <w:rFonts w:ascii="Times New Roman" w:hAnsi="Times New Roman" w:cs="Times New Roman"/>
          <w:sz w:val="24"/>
          <w:szCs w:val="24"/>
          <w:lang w:val="en-US"/>
        </w:rPr>
        <w:t xml:space="preserve">3.85 </w:t>
      </w:r>
      <w:r w:rsidR="008240AB">
        <w:rPr>
          <w:rFonts w:ascii="Times New Roman" w:hAnsi="Times New Roman" w:cs="Times New Roman"/>
          <w:sz w:val="24"/>
          <w:szCs w:val="24"/>
          <w:lang w:val="en-US"/>
        </w:rPr>
        <w:t>x</w:t>
      </w:r>
      <w:r w:rsidR="006111AB">
        <w:rPr>
          <w:rFonts w:ascii="Times New Roman" w:hAnsi="Times New Roman" w:cs="Times New Roman"/>
          <w:sz w:val="24"/>
          <w:szCs w:val="24"/>
          <w:lang w:val="en-US"/>
        </w:rPr>
        <w:t xml:space="preserve"> 10</w:t>
      </w:r>
      <w:r w:rsidR="006111AB" w:rsidRPr="006111AB">
        <w:rPr>
          <w:rFonts w:ascii="Times New Roman" w:hAnsi="Times New Roman" w:cs="Times New Roman"/>
          <w:sz w:val="24"/>
          <w:szCs w:val="24"/>
          <w:vertAlign w:val="superscript"/>
          <w:lang w:val="en-US"/>
        </w:rPr>
        <w:t>6</w:t>
      </w:r>
      <w:r w:rsidR="006111AB">
        <w:rPr>
          <w:rFonts w:ascii="Times New Roman" w:hAnsi="Times New Roman" w:cs="Times New Roman"/>
          <w:sz w:val="24"/>
          <w:szCs w:val="24"/>
          <w:lang w:val="en-US"/>
        </w:rPr>
        <w:t xml:space="preserve"> sequences</w:t>
      </w:r>
      <w:r w:rsidR="00554264">
        <w:rPr>
          <w:rFonts w:ascii="Times New Roman" w:hAnsi="Times New Roman" w:cs="Times New Roman"/>
          <w:sz w:val="24"/>
          <w:szCs w:val="24"/>
          <w:lang w:val="en-US"/>
        </w:rPr>
        <w:t xml:space="preserve">. </w:t>
      </w:r>
    </w:p>
    <w:p w14:paraId="0D51F16B" w14:textId="07CE2973" w:rsidR="00112BFA" w:rsidRDefault="005F38F5" w:rsidP="00015FCC">
      <w:pPr>
        <w:spacing w:line="480" w:lineRule="auto"/>
        <w:jc w:val="both"/>
        <w:rPr>
          <w:rFonts w:ascii="Times New Roman" w:hAnsi="Times New Roman" w:cs="Times New Roman"/>
          <w:i/>
          <w:sz w:val="24"/>
          <w:szCs w:val="24"/>
          <w:lang w:val="en-US"/>
        </w:rPr>
      </w:pPr>
      <w:r w:rsidRPr="00AD2A1B">
        <w:rPr>
          <w:rFonts w:ascii="Times New Roman" w:hAnsi="Times New Roman" w:cs="Times New Roman"/>
          <w:i/>
          <w:sz w:val="24"/>
          <w:szCs w:val="24"/>
          <w:lang w:val="en-US"/>
        </w:rPr>
        <w:t xml:space="preserve">Qualitative and quantitative community analyses </w:t>
      </w:r>
    </w:p>
    <w:p w14:paraId="7D75B7FD" w14:textId="77777777" w:rsidR="000B09ED" w:rsidRPr="00DD766F" w:rsidRDefault="000B09ED" w:rsidP="00015FCC">
      <w:pPr>
        <w:spacing w:line="480" w:lineRule="auto"/>
        <w:jc w:val="both"/>
        <w:rPr>
          <w:rFonts w:cstheme="minorHAnsi"/>
          <w:sz w:val="20"/>
          <w:szCs w:val="20"/>
          <w:lang w:val="en-US"/>
        </w:rPr>
      </w:pPr>
      <w:r>
        <w:rPr>
          <w:noProof/>
          <w:lang w:val="en-US"/>
        </w:rPr>
        <w:lastRenderedPageBreak/>
        <w:drawing>
          <wp:inline distT="0" distB="0" distL="0" distR="0" wp14:anchorId="25DFB928" wp14:editId="12CF049B">
            <wp:extent cx="5715000" cy="3429000"/>
            <wp:effectExtent l="0" t="0" r="0" b="0"/>
            <wp:docPr id="8" name="Picture 8" descr="C:\Users\HK\AppData\Local\Microsoft\Windows\INetCacheContent.Word\fig2b_dna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K\AppData\Local\Microsoft\Windows\INetCacheContent.Word\fig2b_dnaAssociatio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r>
        <w:rPr>
          <w:rFonts w:cstheme="minorHAnsi"/>
          <w:sz w:val="20"/>
          <w:szCs w:val="20"/>
          <w:lang w:val="en-US"/>
        </w:rPr>
        <w:t xml:space="preserve"> </w:t>
      </w:r>
    </w:p>
    <w:p w14:paraId="4E9A43F2" w14:textId="5A8CCC95" w:rsidR="0027035A" w:rsidRDefault="0027035A" w:rsidP="00015FCC">
      <w:pPr>
        <w:spacing w:line="480" w:lineRule="auto"/>
        <w:jc w:val="both"/>
        <w:rPr>
          <w:rFonts w:ascii="Times New Roman" w:hAnsi="Times New Roman" w:cs="Times New Roman"/>
          <w:b/>
          <w:sz w:val="24"/>
          <w:szCs w:val="24"/>
          <w:lang w:val="en-US"/>
        </w:rPr>
      </w:pPr>
      <w:r w:rsidRPr="00774C08">
        <w:rPr>
          <w:rFonts w:cstheme="minorHAnsi"/>
          <w:b/>
          <w:i/>
          <w:sz w:val="20"/>
          <w:szCs w:val="20"/>
          <w:lang w:val="en-US"/>
        </w:rPr>
        <w:t xml:space="preserve">Figure </w:t>
      </w:r>
      <w:r w:rsidRPr="00774C08">
        <w:rPr>
          <w:rFonts w:cstheme="minorHAnsi"/>
          <w:b/>
          <w:i/>
          <w:sz w:val="20"/>
          <w:szCs w:val="20"/>
        </w:rPr>
        <w:fldChar w:fldCharType="begin"/>
      </w:r>
      <w:r w:rsidRPr="00774C08">
        <w:rPr>
          <w:rFonts w:cstheme="minorHAnsi"/>
          <w:b/>
          <w:i/>
          <w:sz w:val="20"/>
          <w:szCs w:val="20"/>
          <w:lang w:val="en-US"/>
        </w:rPr>
        <w:instrText xml:space="preserve"> SEQ Figure \* ARABIC </w:instrText>
      </w:r>
      <w:r w:rsidRPr="00774C08">
        <w:rPr>
          <w:rFonts w:cstheme="minorHAnsi"/>
          <w:b/>
          <w:i/>
          <w:sz w:val="20"/>
          <w:szCs w:val="20"/>
        </w:rPr>
        <w:fldChar w:fldCharType="separate"/>
      </w:r>
      <w:r>
        <w:rPr>
          <w:rFonts w:cstheme="minorHAnsi"/>
          <w:b/>
          <w:i/>
          <w:noProof/>
          <w:sz w:val="20"/>
          <w:szCs w:val="20"/>
          <w:lang w:val="en-US"/>
        </w:rPr>
        <w:t>1</w:t>
      </w:r>
      <w:r w:rsidRPr="00774C08">
        <w:rPr>
          <w:rFonts w:cstheme="minorHAnsi"/>
          <w:b/>
          <w:i/>
          <w:sz w:val="20"/>
          <w:szCs w:val="20"/>
        </w:rPr>
        <w:fldChar w:fldCharType="end"/>
      </w:r>
      <w:r w:rsidRPr="00774C08">
        <w:rPr>
          <w:rFonts w:cstheme="minorHAnsi"/>
          <w:i/>
          <w:sz w:val="20"/>
          <w:szCs w:val="20"/>
          <w:lang w:val="en-US"/>
        </w:rPr>
        <w:t xml:space="preserve"> </w:t>
      </w:r>
      <w:r w:rsidR="003D2F4A">
        <w:rPr>
          <w:rFonts w:cstheme="minorHAnsi"/>
          <w:i/>
          <w:sz w:val="20"/>
          <w:szCs w:val="20"/>
          <w:lang w:val="en-US"/>
        </w:rPr>
        <w:t>P</w:t>
      </w:r>
      <w:r w:rsidRPr="00774C08">
        <w:rPr>
          <w:rFonts w:cstheme="minorHAnsi"/>
          <w:i/>
          <w:sz w:val="20"/>
          <w:szCs w:val="20"/>
          <w:lang w:val="en-US"/>
        </w:rPr>
        <w:t xml:space="preserve">roportion of </w:t>
      </w:r>
      <w:r w:rsidR="00B15173">
        <w:rPr>
          <w:rFonts w:cstheme="minorHAnsi"/>
          <w:i/>
          <w:sz w:val="20"/>
          <w:szCs w:val="20"/>
          <w:lang w:val="en-US"/>
        </w:rPr>
        <w:t xml:space="preserve">input </w:t>
      </w:r>
      <w:r w:rsidRPr="00774C08">
        <w:rPr>
          <w:rFonts w:cstheme="minorHAnsi"/>
          <w:i/>
          <w:sz w:val="20"/>
          <w:szCs w:val="20"/>
          <w:lang w:val="en-US"/>
        </w:rPr>
        <w:t xml:space="preserve">DNA </w:t>
      </w:r>
      <w:r w:rsidR="003D2F4A">
        <w:rPr>
          <w:rFonts w:cstheme="minorHAnsi"/>
          <w:i/>
          <w:sz w:val="20"/>
          <w:szCs w:val="20"/>
          <w:lang w:val="en-US"/>
        </w:rPr>
        <w:t xml:space="preserve">against the </w:t>
      </w:r>
      <w:r w:rsidRPr="00774C08">
        <w:rPr>
          <w:rFonts w:cstheme="minorHAnsi"/>
          <w:i/>
          <w:sz w:val="20"/>
          <w:szCs w:val="20"/>
          <w:lang w:val="en-US"/>
        </w:rPr>
        <w:t>proportion of recovered reads per taxon for various arthropod orders</w:t>
      </w:r>
      <w:r>
        <w:rPr>
          <w:rFonts w:cstheme="minorHAnsi"/>
          <w:i/>
          <w:sz w:val="20"/>
          <w:szCs w:val="20"/>
          <w:lang w:val="en-US"/>
        </w:rPr>
        <w:t xml:space="preserve">. </w:t>
      </w:r>
      <w:r w:rsidR="003D2F4A">
        <w:rPr>
          <w:rFonts w:cstheme="minorHAnsi"/>
          <w:i/>
          <w:sz w:val="20"/>
          <w:szCs w:val="20"/>
          <w:lang w:val="en-US"/>
        </w:rPr>
        <w:t>P</w:t>
      </w:r>
      <w:r>
        <w:rPr>
          <w:rFonts w:cstheme="minorHAnsi"/>
          <w:i/>
          <w:sz w:val="20"/>
          <w:szCs w:val="20"/>
          <w:lang w:val="en-US"/>
        </w:rPr>
        <w:t xml:space="preserve">lots are based on </w:t>
      </w:r>
      <w:r w:rsidRPr="00774C08">
        <w:rPr>
          <w:rFonts w:cstheme="minorHAnsi"/>
          <w:i/>
          <w:sz w:val="20"/>
          <w:szCs w:val="20"/>
          <w:lang w:val="en-US"/>
        </w:rPr>
        <w:t xml:space="preserve">DNA mock communities using mitochondrial COI </w:t>
      </w:r>
      <w:r>
        <w:rPr>
          <w:rFonts w:cstheme="minorHAnsi"/>
          <w:i/>
          <w:sz w:val="20"/>
          <w:szCs w:val="20"/>
          <w:lang w:val="en-US"/>
        </w:rPr>
        <w:t xml:space="preserve">(blue) </w:t>
      </w:r>
      <w:r w:rsidRPr="00774C08">
        <w:rPr>
          <w:rFonts w:cstheme="minorHAnsi"/>
          <w:i/>
          <w:sz w:val="20"/>
          <w:szCs w:val="20"/>
          <w:lang w:val="en-US"/>
        </w:rPr>
        <w:t>and nuclear 18</w:t>
      </w:r>
      <w:r>
        <w:rPr>
          <w:rFonts w:cstheme="minorHAnsi"/>
          <w:i/>
          <w:sz w:val="20"/>
          <w:szCs w:val="20"/>
          <w:lang w:val="en-US"/>
        </w:rPr>
        <w:t>S</w:t>
      </w:r>
      <w:r w:rsidRPr="00774C08">
        <w:rPr>
          <w:rFonts w:cstheme="minorHAnsi"/>
          <w:i/>
          <w:sz w:val="20"/>
          <w:szCs w:val="20"/>
          <w:lang w:val="en-US"/>
        </w:rPr>
        <w:t xml:space="preserve">rDNA </w:t>
      </w:r>
      <w:r>
        <w:rPr>
          <w:rFonts w:cstheme="minorHAnsi"/>
          <w:i/>
          <w:sz w:val="20"/>
          <w:szCs w:val="20"/>
          <w:lang w:val="en-US"/>
        </w:rPr>
        <w:t xml:space="preserve">(red) </w:t>
      </w:r>
      <w:r w:rsidRPr="00774C08">
        <w:rPr>
          <w:rFonts w:cstheme="minorHAnsi"/>
          <w:i/>
          <w:sz w:val="20"/>
          <w:szCs w:val="20"/>
          <w:lang w:val="en-US"/>
        </w:rPr>
        <w:t>marke</w:t>
      </w:r>
      <w:r w:rsidR="003D2F4A">
        <w:rPr>
          <w:rFonts w:cstheme="minorHAnsi"/>
          <w:i/>
          <w:sz w:val="20"/>
          <w:szCs w:val="20"/>
          <w:lang w:val="en-US"/>
        </w:rPr>
        <w:t>rs</w:t>
      </w:r>
      <w:r>
        <w:rPr>
          <w:rFonts w:cstheme="minorHAnsi"/>
          <w:i/>
          <w:sz w:val="20"/>
          <w:szCs w:val="20"/>
          <w:lang w:val="en-US"/>
        </w:rPr>
        <w:t xml:space="preserve">. </w:t>
      </w:r>
      <w:r w:rsidRPr="00774C08">
        <w:rPr>
          <w:rFonts w:cstheme="minorHAnsi"/>
          <w:i/>
          <w:sz w:val="20"/>
          <w:szCs w:val="20"/>
          <w:lang w:val="en-US"/>
        </w:rPr>
        <w:t>1:1 lines</w:t>
      </w:r>
      <w:r w:rsidR="003D2F4A">
        <w:rPr>
          <w:rFonts w:cstheme="minorHAnsi"/>
          <w:i/>
          <w:sz w:val="20"/>
          <w:szCs w:val="20"/>
          <w:lang w:val="en-US"/>
        </w:rPr>
        <w:t xml:space="preserve"> are in black</w:t>
      </w:r>
      <w:r w:rsidRPr="00774C08">
        <w:rPr>
          <w:rFonts w:cstheme="minorHAnsi"/>
          <w:i/>
          <w:sz w:val="20"/>
          <w:szCs w:val="20"/>
          <w:lang w:val="en-US"/>
        </w:rPr>
        <w:t>.</w:t>
      </w:r>
    </w:p>
    <w:p w14:paraId="04F32D6A" w14:textId="20B75C54" w:rsidR="000B09ED" w:rsidRDefault="000B09ED" w:rsidP="00015FCC">
      <w:pPr>
        <w:spacing w:line="480" w:lineRule="auto"/>
        <w:jc w:val="both"/>
        <w:rPr>
          <w:rFonts w:ascii="Times New Roman" w:hAnsi="Times New Roman" w:cs="Times New Roman"/>
          <w:sz w:val="24"/>
          <w:szCs w:val="24"/>
          <w:lang w:val="en-US"/>
        </w:rPr>
      </w:pPr>
    </w:p>
    <w:p w14:paraId="0B18E0D8" w14:textId="45E2A05D" w:rsidR="000B09ED" w:rsidRPr="000B09ED" w:rsidRDefault="000737DC" w:rsidP="00015FCC">
      <w:pPr>
        <w:spacing w:line="480" w:lineRule="auto"/>
        <w:rPr>
          <w:lang w:val="en-US"/>
        </w:rPr>
      </w:pPr>
      <w:r>
        <w:rPr>
          <w:noProof/>
          <w:lang w:val="en-US"/>
        </w:rPr>
        <w:lastRenderedPageBreak/>
        <w:drawing>
          <wp:inline distT="0" distB="0" distL="0" distR="0" wp14:anchorId="611618D9" wp14:editId="64DA4219">
            <wp:extent cx="6007608" cy="2103120"/>
            <wp:effectExtent l="0" t="0" r="0" b="0"/>
            <wp:docPr id="11" name="Picture 11" descr="C:\Users\HK\AppData\Local\Microsoft\Windows\INetCache\Content.Word\R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K\AppData\Local\Microsoft\Windows\INetCache\Content.Word\R2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7608" cy="2103120"/>
                    </a:xfrm>
                    <a:prstGeom prst="rect">
                      <a:avLst/>
                    </a:prstGeom>
                    <a:noFill/>
                    <a:ln>
                      <a:noFill/>
                    </a:ln>
                  </pic:spPr>
                </pic:pic>
              </a:graphicData>
            </a:graphic>
          </wp:inline>
        </w:drawing>
      </w:r>
      <w:r>
        <w:rPr>
          <w:noProof/>
          <w:lang w:val="en-US"/>
        </w:rPr>
        <w:drawing>
          <wp:inline distT="0" distB="0" distL="0" distR="0" wp14:anchorId="27C42BBA" wp14:editId="0F729192">
            <wp:extent cx="6007608" cy="2103120"/>
            <wp:effectExtent l="0" t="0" r="0" b="0"/>
            <wp:docPr id="5" name="Picture 5" descr="C:\Users\HK\AppData\Local\Microsoft\Windows\INetCache\Content.Word\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K\AppData\Local\Microsoft\Windows\INetCache\Content.Word\F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7608" cy="2103120"/>
                    </a:xfrm>
                    <a:prstGeom prst="rect">
                      <a:avLst/>
                    </a:prstGeom>
                    <a:noFill/>
                    <a:ln>
                      <a:noFill/>
                    </a:ln>
                  </pic:spPr>
                </pic:pic>
              </a:graphicData>
            </a:graphic>
          </wp:inline>
        </w:drawing>
      </w:r>
    </w:p>
    <w:p w14:paraId="6079F872" w14:textId="5C2D01DC" w:rsidR="0027035A" w:rsidRDefault="0027035A" w:rsidP="00015FCC">
      <w:pPr>
        <w:pStyle w:val="Caption"/>
        <w:spacing w:line="480" w:lineRule="auto"/>
        <w:jc w:val="both"/>
        <w:rPr>
          <w:rFonts w:cstheme="minorHAnsi"/>
          <w:color w:val="auto"/>
          <w:sz w:val="20"/>
          <w:szCs w:val="20"/>
          <w:lang w:val="en-US"/>
        </w:rPr>
      </w:pPr>
      <w:r w:rsidRPr="001D1DE0">
        <w:rPr>
          <w:rFonts w:cstheme="minorHAnsi"/>
          <w:b/>
          <w:color w:val="auto"/>
          <w:sz w:val="20"/>
          <w:szCs w:val="20"/>
          <w:lang w:val="en-US"/>
        </w:rPr>
        <w:t xml:space="preserve">Figure </w:t>
      </w:r>
      <w:r w:rsidRPr="001D1DE0">
        <w:rPr>
          <w:rFonts w:cstheme="minorHAnsi"/>
          <w:b/>
          <w:color w:val="auto"/>
          <w:sz w:val="20"/>
          <w:szCs w:val="20"/>
        </w:rPr>
        <w:fldChar w:fldCharType="begin"/>
      </w:r>
      <w:r w:rsidRPr="001D1DE0">
        <w:rPr>
          <w:rFonts w:cstheme="minorHAnsi"/>
          <w:b/>
          <w:color w:val="auto"/>
          <w:sz w:val="20"/>
          <w:szCs w:val="20"/>
          <w:lang w:val="en-US"/>
        </w:rPr>
        <w:instrText xml:space="preserve"> SEQ Figure \* ARABIC </w:instrText>
      </w:r>
      <w:r w:rsidRPr="001D1DE0">
        <w:rPr>
          <w:rFonts w:cstheme="minorHAnsi"/>
          <w:b/>
          <w:color w:val="auto"/>
          <w:sz w:val="20"/>
          <w:szCs w:val="20"/>
        </w:rPr>
        <w:fldChar w:fldCharType="separate"/>
      </w:r>
      <w:r>
        <w:rPr>
          <w:rFonts w:cstheme="minorHAnsi"/>
          <w:b/>
          <w:noProof/>
          <w:color w:val="auto"/>
          <w:sz w:val="20"/>
          <w:szCs w:val="20"/>
          <w:lang w:val="en-US"/>
        </w:rPr>
        <w:t>2</w:t>
      </w:r>
      <w:r w:rsidRPr="001D1DE0">
        <w:rPr>
          <w:rFonts w:cstheme="minorHAnsi"/>
          <w:b/>
          <w:color w:val="auto"/>
          <w:sz w:val="20"/>
          <w:szCs w:val="20"/>
        </w:rPr>
        <w:fldChar w:fldCharType="end"/>
      </w:r>
      <w:r w:rsidRPr="001D1DE0">
        <w:rPr>
          <w:rFonts w:cstheme="minorHAnsi"/>
          <w:color w:val="auto"/>
          <w:sz w:val="20"/>
          <w:szCs w:val="20"/>
          <w:lang w:val="en-US"/>
        </w:rPr>
        <w:t xml:space="preserve"> </w:t>
      </w:r>
      <w:r w:rsidRPr="00B87082">
        <w:rPr>
          <w:rFonts w:cstheme="minorHAnsi"/>
          <w:b/>
          <w:color w:val="auto"/>
          <w:sz w:val="20"/>
          <w:szCs w:val="20"/>
          <w:lang w:val="en-US"/>
        </w:rPr>
        <w:t>A)</w:t>
      </w:r>
      <w:r>
        <w:rPr>
          <w:rFonts w:cstheme="minorHAnsi"/>
          <w:color w:val="auto"/>
          <w:sz w:val="20"/>
          <w:szCs w:val="20"/>
          <w:lang w:val="en-US"/>
        </w:rPr>
        <w:t xml:space="preserve"> Coefficient of determination </w:t>
      </w:r>
      <w:r w:rsidR="00051CAB">
        <w:rPr>
          <w:rFonts w:cstheme="minorHAnsi"/>
          <w:color w:val="auto"/>
          <w:sz w:val="20"/>
          <w:szCs w:val="20"/>
          <w:lang w:val="en-US"/>
        </w:rPr>
        <w:t>(R</w:t>
      </w:r>
      <w:r w:rsidR="00051CAB" w:rsidRPr="00051CAB">
        <w:rPr>
          <w:rFonts w:cstheme="minorHAnsi"/>
          <w:color w:val="auto"/>
          <w:sz w:val="20"/>
          <w:szCs w:val="20"/>
          <w:vertAlign w:val="superscript"/>
          <w:lang w:val="en-US"/>
        </w:rPr>
        <w:t>2</w:t>
      </w:r>
      <w:r w:rsidR="00051CAB">
        <w:rPr>
          <w:rFonts w:cstheme="minorHAnsi"/>
          <w:color w:val="auto"/>
          <w:sz w:val="20"/>
          <w:szCs w:val="20"/>
          <w:lang w:val="en-US"/>
        </w:rPr>
        <w:t xml:space="preserve">) </w:t>
      </w:r>
      <w:r>
        <w:rPr>
          <w:rFonts w:cstheme="minorHAnsi"/>
          <w:color w:val="auto"/>
          <w:sz w:val="20"/>
          <w:szCs w:val="20"/>
          <w:lang w:val="en-US"/>
        </w:rPr>
        <w:t>of the</w:t>
      </w:r>
      <w:r w:rsidR="00B15173">
        <w:rPr>
          <w:rFonts w:cstheme="minorHAnsi"/>
          <w:color w:val="auto"/>
          <w:sz w:val="20"/>
          <w:szCs w:val="20"/>
          <w:lang w:val="en-US"/>
        </w:rPr>
        <w:t xml:space="preserve"> linear</w:t>
      </w:r>
      <w:r>
        <w:rPr>
          <w:rFonts w:cstheme="minorHAnsi"/>
          <w:color w:val="auto"/>
          <w:sz w:val="20"/>
          <w:szCs w:val="20"/>
          <w:lang w:val="en-US"/>
        </w:rPr>
        <w:t xml:space="preserve"> association between input DNA and recovered read proportions for 4</w:t>
      </w:r>
      <w:r w:rsidR="00B15173">
        <w:rPr>
          <w:rFonts w:cstheme="minorHAnsi"/>
          <w:color w:val="auto"/>
          <w:sz w:val="20"/>
          <w:szCs w:val="20"/>
          <w:lang w:val="en-US"/>
        </w:rPr>
        <w:t>3</w:t>
      </w:r>
      <w:r>
        <w:rPr>
          <w:rFonts w:cstheme="minorHAnsi"/>
          <w:color w:val="auto"/>
          <w:sz w:val="20"/>
          <w:szCs w:val="20"/>
          <w:lang w:val="en-US"/>
        </w:rPr>
        <w:t xml:space="preserve"> arthropod taxa. The boxplots show </w:t>
      </w:r>
      <w:r w:rsidR="00051CAB">
        <w:rPr>
          <w:rFonts w:cstheme="minorHAnsi"/>
          <w:color w:val="auto"/>
          <w:sz w:val="20"/>
          <w:szCs w:val="20"/>
          <w:lang w:val="en-US"/>
        </w:rPr>
        <w:t>R</w:t>
      </w:r>
      <w:r w:rsidR="00051CAB" w:rsidRPr="00051CAB">
        <w:rPr>
          <w:rFonts w:cstheme="minorHAnsi"/>
          <w:color w:val="auto"/>
          <w:sz w:val="20"/>
          <w:szCs w:val="20"/>
          <w:vertAlign w:val="superscript"/>
          <w:lang w:val="en-US"/>
        </w:rPr>
        <w:t>2</w:t>
      </w:r>
      <w:r>
        <w:rPr>
          <w:rFonts w:cstheme="minorHAnsi"/>
          <w:color w:val="auto"/>
          <w:sz w:val="20"/>
          <w:szCs w:val="20"/>
          <w:lang w:val="en-US"/>
        </w:rPr>
        <w:t xml:space="preserve"> for nuclear and mitochondrial markers, as well as</w:t>
      </w:r>
      <w:r w:rsidR="00051CAB">
        <w:rPr>
          <w:rFonts w:cstheme="minorHAnsi"/>
          <w:color w:val="auto"/>
          <w:sz w:val="20"/>
          <w:szCs w:val="20"/>
          <w:lang w:val="en-US"/>
        </w:rPr>
        <w:t xml:space="preserve"> </w:t>
      </w:r>
      <w:r>
        <w:rPr>
          <w:rFonts w:cstheme="minorHAnsi"/>
          <w:color w:val="auto"/>
          <w:sz w:val="20"/>
          <w:szCs w:val="20"/>
          <w:lang w:val="en-US"/>
        </w:rPr>
        <w:t xml:space="preserve">mitochondrial COI amplified with varying </w:t>
      </w:r>
      <w:r w:rsidR="00051CAB">
        <w:rPr>
          <w:rFonts w:cstheme="minorHAnsi"/>
          <w:color w:val="auto"/>
          <w:sz w:val="20"/>
          <w:szCs w:val="20"/>
          <w:lang w:val="en-US"/>
        </w:rPr>
        <w:t xml:space="preserve">first round </w:t>
      </w:r>
      <w:r>
        <w:rPr>
          <w:rFonts w:cstheme="minorHAnsi"/>
          <w:color w:val="auto"/>
          <w:sz w:val="20"/>
          <w:szCs w:val="20"/>
          <w:lang w:val="en-US"/>
        </w:rPr>
        <w:t xml:space="preserve">PCR cycle numbers and increased amount of DNA template during PCR. </w:t>
      </w:r>
      <w:r w:rsidRPr="00B87082">
        <w:rPr>
          <w:rFonts w:cstheme="minorHAnsi"/>
          <w:b/>
          <w:color w:val="auto"/>
          <w:sz w:val="20"/>
          <w:szCs w:val="20"/>
          <w:lang w:val="en-US"/>
        </w:rPr>
        <w:t>B)</w:t>
      </w:r>
      <w:r>
        <w:rPr>
          <w:rFonts w:cstheme="minorHAnsi"/>
          <w:color w:val="auto"/>
          <w:sz w:val="20"/>
          <w:szCs w:val="20"/>
          <w:lang w:val="en-US"/>
        </w:rPr>
        <w:t xml:space="preserve"> Fold change between input DNA and recovered read proportions for the same taxa and experimental conditions. Red squares indicate the median fold change for </w:t>
      </w:r>
      <w:r w:rsidR="00B25770">
        <w:rPr>
          <w:rFonts w:cstheme="minorHAnsi"/>
          <w:color w:val="auto"/>
          <w:sz w:val="20"/>
          <w:szCs w:val="20"/>
          <w:lang w:val="en-US"/>
        </w:rPr>
        <w:t xml:space="preserve">the same taxa and loci </w:t>
      </w:r>
      <w:r w:rsidR="00C823C3">
        <w:rPr>
          <w:rFonts w:cstheme="minorHAnsi"/>
          <w:color w:val="auto"/>
          <w:sz w:val="20"/>
          <w:szCs w:val="20"/>
          <w:lang w:val="en-US"/>
        </w:rPr>
        <w:t xml:space="preserve">based on </w:t>
      </w:r>
      <w:r>
        <w:rPr>
          <w:rFonts w:cstheme="minorHAnsi"/>
          <w:color w:val="auto"/>
          <w:sz w:val="20"/>
          <w:szCs w:val="20"/>
          <w:lang w:val="en-US"/>
        </w:rPr>
        <w:t xml:space="preserve">a </w:t>
      </w:r>
      <w:proofErr w:type="spellStart"/>
      <w:r>
        <w:rPr>
          <w:rFonts w:cstheme="minorHAnsi"/>
          <w:color w:val="auto"/>
          <w:sz w:val="20"/>
          <w:szCs w:val="20"/>
          <w:lang w:val="en-US"/>
        </w:rPr>
        <w:t>gDNA</w:t>
      </w:r>
      <w:proofErr w:type="spellEnd"/>
      <w:r>
        <w:rPr>
          <w:rFonts w:cstheme="minorHAnsi"/>
          <w:color w:val="auto"/>
          <w:sz w:val="20"/>
          <w:szCs w:val="20"/>
          <w:lang w:val="en-US"/>
        </w:rPr>
        <w:t xml:space="preserve"> library prepared without locus specific amplification. Red diamonds indicate the location of upper and lower whisker</w:t>
      </w:r>
      <w:r w:rsidR="00320FA6">
        <w:rPr>
          <w:rFonts w:cstheme="minorHAnsi"/>
          <w:color w:val="auto"/>
          <w:sz w:val="20"/>
          <w:szCs w:val="20"/>
          <w:lang w:val="en-US"/>
        </w:rPr>
        <w:t>s</w:t>
      </w:r>
      <w:r>
        <w:rPr>
          <w:rFonts w:cstheme="minorHAnsi"/>
          <w:color w:val="auto"/>
          <w:sz w:val="20"/>
          <w:szCs w:val="20"/>
          <w:lang w:val="en-US"/>
        </w:rPr>
        <w:t xml:space="preserve"> for the </w:t>
      </w:r>
      <w:r w:rsidR="00051CAB">
        <w:rPr>
          <w:rFonts w:cstheme="minorHAnsi"/>
          <w:color w:val="auto"/>
          <w:sz w:val="20"/>
          <w:szCs w:val="20"/>
          <w:lang w:val="en-US"/>
        </w:rPr>
        <w:t xml:space="preserve">boxplots of the </w:t>
      </w:r>
      <w:r>
        <w:rPr>
          <w:rFonts w:cstheme="minorHAnsi"/>
          <w:color w:val="auto"/>
          <w:sz w:val="20"/>
          <w:szCs w:val="20"/>
          <w:lang w:val="en-US"/>
        </w:rPr>
        <w:t xml:space="preserve">same </w:t>
      </w:r>
      <w:proofErr w:type="spellStart"/>
      <w:r>
        <w:rPr>
          <w:rFonts w:cstheme="minorHAnsi"/>
          <w:color w:val="auto"/>
          <w:sz w:val="20"/>
          <w:szCs w:val="20"/>
          <w:lang w:val="en-US"/>
        </w:rPr>
        <w:t>gDNA</w:t>
      </w:r>
      <w:proofErr w:type="spellEnd"/>
      <w:r>
        <w:rPr>
          <w:rFonts w:cstheme="minorHAnsi"/>
          <w:color w:val="auto"/>
          <w:sz w:val="20"/>
          <w:szCs w:val="20"/>
          <w:lang w:val="en-US"/>
        </w:rPr>
        <w:t xml:space="preserve"> sample</w:t>
      </w:r>
      <w:r w:rsidR="00BC21ED">
        <w:rPr>
          <w:rFonts w:cstheme="minorHAnsi"/>
          <w:color w:val="auto"/>
          <w:sz w:val="20"/>
          <w:szCs w:val="20"/>
          <w:lang w:val="en-US"/>
        </w:rPr>
        <w:t>s</w:t>
      </w:r>
      <w:r>
        <w:rPr>
          <w:rFonts w:cstheme="minorHAnsi"/>
          <w:color w:val="auto"/>
          <w:sz w:val="20"/>
          <w:szCs w:val="20"/>
          <w:lang w:val="en-US"/>
        </w:rPr>
        <w:t xml:space="preserve">. </w:t>
      </w:r>
    </w:p>
    <w:p w14:paraId="084FB13D" w14:textId="10D2F0BA" w:rsidR="005A6B70" w:rsidRDefault="002479BE" w:rsidP="00015FCC">
      <w:pPr>
        <w:spacing w:line="480" w:lineRule="auto"/>
        <w:jc w:val="both"/>
        <w:rPr>
          <w:rFonts w:ascii="Times New Roman" w:hAnsi="Times New Roman" w:cs="Times New Roman"/>
          <w:sz w:val="24"/>
          <w:szCs w:val="24"/>
          <w:lang w:val="en-US"/>
        </w:rPr>
      </w:pPr>
      <w:r w:rsidRPr="002479BE">
        <w:rPr>
          <w:rFonts w:ascii="Times New Roman" w:hAnsi="Times New Roman" w:cs="Times New Roman"/>
          <w:bCs/>
          <w:sz w:val="24"/>
          <w:szCs w:val="24"/>
          <w:lang w:val="en-US"/>
        </w:rPr>
        <w:t xml:space="preserve">For </w:t>
      </w:r>
      <w:r w:rsidR="005A6B70" w:rsidRPr="002479BE">
        <w:rPr>
          <w:rFonts w:ascii="Times New Roman" w:hAnsi="Times New Roman" w:cs="Times New Roman"/>
          <w:sz w:val="24"/>
          <w:szCs w:val="24"/>
          <w:lang w:val="en-US"/>
        </w:rPr>
        <w:t>most</w:t>
      </w:r>
      <w:r w:rsidR="005A6B70" w:rsidRPr="00AD2A1B">
        <w:rPr>
          <w:rFonts w:ascii="Times New Roman" w:hAnsi="Times New Roman" w:cs="Times New Roman"/>
          <w:sz w:val="24"/>
          <w:szCs w:val="24"/>
          <w:lang w:val="en-US"/>
        </w:rPr>
        <w:t xml:space="preserve"> arthropod taxa, we found a positive linear association and </w:t>
      </w:r>
      <w:r w:rsidR="002D5BBF">
        <w:rPr>
          <w:rFonts w:ascii="Times New Roman" w:hAnsi="Times New Roman" w:cs="Times New Roman"/>
          <w:sz w:val="24"/>
          <w:szCs w:val="24"/>
          <w:lang w:val="en-US"/>
        </w:rPr>
        <w:t>a tight correlation (i.e., high R</w:t>
      </w:r>
      <w:r w:rsidR="002D5BBF" w:rsidRPr="000F4B76">
        <w:rPr>
          <w:rFonts w:ascii="Times New Roman" w:hAnsi="Times New Roman" w:cs="Times New Roman"/>
          <w:sz w:val="24"/>
          <w:szCs w:val="24"/>
          <w:vertAlign w:val="superscript"/>
          <w:lang w:val="en-US"/>
        </w:rPr>
        <w:t>2</w:t>
      </w:r>
      <w:r w:rsidR="002D5BBF">
        <w:rPr>
          <w:rFonts w:ascii="Times New Roman" w:hAnsi="Times New Roman" w:cs="Times New Roman"/>
          <w:sz w:val="24"/>
          <w:szCs w:val="24"/>
          <w:lang w:val="en-US"/>
        </w:rPr>
        <w:t>) between</w:t>
      </w:r>
      <w:r w:rsidR="005A6B70" w:rsidRPr="00AD2A1B">
        <w:rPr>
          <w:rFonts w:ascii="Times New Roman" w:hAnsi="Times New Roman" w:cs="Times New Roman"/>
          <w:sz w:val="24"/>
          <w:szCs w:val="24"/>
          <w:lang w:val="en-US"/>
        </w:rPr>
        <w:t xml:space="preserve"> </w:t>
      </w:r>
      <w:r w:rsidR="002D5BBF">
        <w:rPr>
          <w:rFonts w:ascii="Times New Roman" w:hAnsi="Times New Roman" w:cs="Times New Roman"/>
          <w:sz w:val="24"/>
          <w:szCs w:val="24"/>
          <w:lang w:val="en-US"/>
        </w:rPr>
        <w:t xml:space="preserve">recovered </w:t>
      </w:r>
      <w:r w:rsidR="005A6B70" w:rsidRPr="00AD2A1B">
        <w:rPr>
          <w:rFonts w:ascii="Times New Roman" w:hAnsi="Times New Roman" w:cs="Times New Roman"/>
          <w:sz w:val="24"/>
          <w:szCs w:val="24"/>
          <w:lang w:val="en-US"/>
        </w:rPr>
        <w:t>read counts and input DNA (</w:t>
      </w:r>
      <w:r w:rsidR="005A6B70" w:rsidRPr="00B93511">
        <w:rPr>
          <w:rFonts w:ascii="Times New Roman" w:hAnsi="Times New Roman" w:cs="Times New Roman"/>
          <w:sz w:val="24"/>
          <w:szCs w:val="24"/>
          <w:highlight w:val="yellow"/>
          <w:lang w:val="en-US"/>
        </w:rPr>
        <w:t xml:space="preserve">Table </w:t>
      </w:r>
      <w:r w:rsidR="00C71331" w:rsidRPr="00B93511">
        <w:rPr>
          <w:rFonts w:ascii="Times New Roman" w:hAnsi="Times New Roman" w:cs="Times New Roman"/>
          <w:sz w:val="24"/>
          <w:szCs w:val="24"/>
          <w:highlight w:val="yellow"/>
          <w:lang w:val="en-US"/>
        </w:rPr>
        <w:t>2</w:t>
      </w:r>
      <w:r w:rsidR="00E65CF3" w:rsidRPr="00B93511">
        <w:rPr>
          <w:rFonts w:ascii="Times New Roman" w:hAnsi="Times New Roman" w:cs="Times New Roman"/>
          <w:sz w:val="24"/>
          <w:szCs w:val="24"/>
          <w:highlight w:val="yellow"/>
          <w:lang w:val="en-US"/>
        </w:rPr>
        <w:t xml:space="preserve"> &amp; Figure 1</w:t>
      </w:r>
      <w:r w:rsidR="005A6B70" w:rsidRPr="00AD2A1B">
        <w:rPr>
          <w:rFonts w:ascii="Times New Roman" w:hAnsi="Times New Roman" w:cs="Times New Roman"/>
          <w:sz w:val="24"/>
          <w:szCs w:val="24"/>
          <w:lang w:val="en-US"/>
        </w:rPr>
        <w:t xml:space="preserve">). This association was independent of the amount of the target taxon or other taxa in the mock community. The slope of the association </w:t>
      </w:r>
      <w:r w:rsidR="002D5BBF">
        <w:rPr>
          <w:rFonts w:ascii="Times New Roman" w:hAnsi="Times New Roman" w:cs="Times New Roman"/>
          <w:sz w:val="24"/>
          <w:szCs w:val="24"/>
          <w:lang w:val="en-US"/>
        </w:rPr>
        <w:t xml:space="preserve">varied across </w:t>
      </w:r>
      <w:r w:rsidR="00E424A6">
        <w:rPr>
          <w:rFonts w:ascii="Times New Roman" w:hAnsi="Times New Roman" w:cs="Times New Roman"/>
          <w:sz w:val="24"/>
          <w:szCs w:val="24"/>
          <w:lang w:val="en-US"/>
        </w:rPr>
        <w:t xml:space="preserve">taxa and markers, </w:t>
      </w:r>
      <w:r w:rsidR="002C3D92">
        <w:rPr>
          <w:rFonts w:ascii="Times New Roman" w:hAnsi="Times New Roman" w:cs="Times New Roman"/>
          <w:sz w:val="24"/>
          <w:szCs w:val="24"/>
          <w:lang w:val="en-US"/>
        </w:rPr>
        <w:t>for example</w:t>
      </w:r>
      <w:r w:rsidR="00E424A6">
        <w:rPr>
          <w:rFonts w:ascii="Times New Roman" w:hAnsi="Times New Roman" w:cs="Times New Roman"/>
          <w:sz w:val="24"/>
          <w:szCs w:val="24"/>
          <w:lang w:val="en-US"/>
        </w:rPr>
        <w:t xml:space="preserve"> the highly conserved nuclear ribosomal 18SrDNA, as well as the variable mitochondrial COI </w:t>
      </w:r>
      <w:r w:rsidR="005A6B70" w:rsidRPr="00AD2A1B">
        <w:rPr>
          <w:rFonts w:ascii="Times New Roman" w:hAnsi="Times New Roman" w:cs="Times New Roman"/>
          <w:sz w:val="24"/>
          <w:szCs w:val="24"/>
          <w:lang w:val="en-US"/>
        </w:rPr>
        <w:t>(</w:t>
      </w:r>
      <w:r w:rsidR="005A6B70" w:rsidRPr="00B93511">
        <w:rPr>
          <w:rFonts w:ascii="Times New Roman" w:hAnsi="Times New Roman" w:cs="Times New Roman"/>
          <w:sz w:val="24"/>
          <w:szCs w:val="24"/>
          <w:highlight w:val="yellow"/>
          <w:lang w:val="en-US"/>
        </w:rPr>
        <w:t>Figure 1</w:t>
      </w:r>
      <w:r w:rsidR="005A6B70" w:rsidRPr="00AD2A1B">
        <w:rPr>
          <w:rFonts w:ascii="Times New Roman" w:hAnsi="Times New Roman" w:cs="Times New Roman"/>
          <w:sz w:val="24"/>
          <w:szCs w:val="24"/>
          <w:lang w:val="en-US"/>
        </w:rPr>
        <w:t xml:space="preserve">). </w:t>
      </w:r>
    </w:p>
    <w:p w14:paraId="4ACBCE3B" w14:textId="4B3DDD05" w:rsidR="002865B6" w:rsidRDefault="002865B6" w:rsidP="00015FC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coefficient of determination between input DNA and recovered reads was relatively high for most targeted primer pairs </w:t>
      </w:r>
      <w:r w:rsidRPr="002865B6">
        <w:rPr>
          <w:rFonts w:ascii="Times New Roman" w:hAnsi="Times New Roman" w:cs="Times New Roman"/>
          <w:sz w:val="24"/>
          <w:szCs w:val="24"/>
          <w:highlight w:val="yellow"/>
          <w:lang w:val="en-US"/>
        </w:rPr>
        <w:t>(</w:t>
      </w:r>
      <w:r w:rsidR="000A4B3D">
        <w:rPr>
          <w:rFonts w:ascii="Times New Roman" w:hAnsi="Times New Roman" w:cs="Times New Roman"/>
          <w:sz w:val="24"/>
          <w:szCs w:val="24"/>
          <w:highlight w:val="yellow"/>
          <w:lang w:val="en-US"/>
        </w:rPr>
        <w:t>Table 2, Figure 2A</w:t>
      </w:r>
      <w:r w:rsidRPr="002865B6">
        <w:rPr>
          <w:rFonts w:ascii="Times New Roman" w:hAnsi="Times New Roman" w:cs="Times New Roman"/>
          <w:sz w:val="24"/>
          <w:szCs w:val="24"/>
          <w:highlight w:val="yellow"/>
          <w:lang w:val="en-US"/>
        </w:rPr>
        <w:t>)</w:t>
      </w:r>
      <w:r>
        <w:rPr>
          <w:rFonts w:ascii="Times New Roman" w:hAnsi="Times New Roman" w:cs="Times New Roman"/>
          <w:sz w:val="24"/>
          <w:szCs w:val="24"/>
          <w:lang w:val="en-US"/>
        </w:rPr>
        <w:t xml:space="preserve">. </w:t>
      </w:r>
      <w:r w:rsidR="00066B81">
        <w:rPr>
          <w:rFonts w:ascii="Times New Roman" w:hAnsi="Times New Roman" w:cs="Times New Roman"/>
          <w:sz w:val="24"/>
          <w:szCs w:val="24"/>
          <w:lang w:val="en-US"/>
        </w:rPr>
        <w:t>T</w:t>
      </w:r>
      <w:r>
        <w:rPr>
          <w:rFonts w:ascii="Times New Roman" w:hAnsi="Times New Roman" w:cs="Times New Roman"/>
          <w:sz w:val="24"/>
          <w:szCs w:val="24"/>
          <w:lang w:val="en-US"/>
        </w:rPr>
        <w:t xml:space="preserve">he fold change between </w:t>
      </w:r>
      <w:r w:rsidR="00066B81">
        <w:rPr>
          <w:rFonts w:ascii="Times New Roman" w:hAnsi="Times New Roman" w:cs="Times New Roman"/>
          <w:sz w:val="24"/>
          <w:szCs w:val="24"/>
          <w:lang w:val="en-US"/>
        </w:rPr>
        <w:t xml:space="preserve">input </w:t>
      </w:r>
      <w:r>
        <w:rPr>
          <w:rFonts w:ascii="Times New Roman" w:hAnsi="Times New Roman" w:cs="Times New Roman"/>
          <w:sz w:val="24"/>
          <w:szCs w:val="24"/>
          <w:lang w:val="en-US"/>
        </w:rPr>
        <w:t xml:space="preserve">DNA and recovered reads was </w:t>
      </w:r>
      <w:r w:rsidR="00066B81">
        <w:rPr>
          <w:rFonts w:ascii="Times New Roman" w:hAnsi="Times New Roman" w:cs="Times New Roman"/>
          <w:sz w:val="24"/>
          <w:szCs w:val="24"/>
          <w:lang w:val="en-US"/>
        </w:rPr>
        <w:t xml:space="preserve">mostly </w:t>
      </w:r>
      <w:r>
        <w:rPr>
          <w:rFonts w:ascii="Times New Roman" w:hAnsi="Times New Roman" w:cs="Times New Roman"/>
          <w:sz w:val="24"/>
          <w:szCs w:val="24"/>
          <w:lang w:val="en-US"/>
        </w:rPr>
        <w:t>narrowly</w:t>
      </w:r>
      <w:r w:rsidR="008A25FE">
        <w:rPr>
          <w:rFonts w:ascii="Times New Roman" w:hAnsi="Times New Roman" w:cs="Times New Roman"/>
          <w:sz w:val="24"/>
          <w:szCs w:val="24"/>
          <w:lang w:val="en-US"/>
        </w:rPr>
        <w:t xml:space="preserve"> distributed around an actual 1:1 association (</w:t>
      </w:r>
      <w:r w:rsidR="000A4B3D">
        <w:rPr>
          <w:rFonts w:ascii="Times New Roman" w:hAnsi="Times New Roman" w:cs="Times New Roman"/>
          <w:sz w:val="24"/>
          <w:szCs w:val="24"/>
          <w:highlight w:val="yellow"/>
          <w:lang w:val="en-US"/>
        </w:rPr>
        <w:t>Table 2, Figure 2</w:t>
      </w:r>
      <w:r w:rsidR="000A4B3D">
        <w:rPr>
          <w:rFonts w:ascii="Times New Roman" w:hAnsi="Times New Roman" w:cs="Times New Roman"/>
          <w:sz w:val="24"/>
          <w:szCs w:val="24"/>
          <w:lang w:val="en-US"/>
        </w:rPr>
        <w:t>B</w:t>
      </w:r>
      <w:r w:rsidR="008A25FE">
        <w:rPr>
          <w:rFonts w:ascii="Times New Roman" w:hAnsi="Times New Roman" w:cs="Times New Roman"/>
          <w:sz w:val="24"/>
          <w:szCs w:val="24"/>
          <w:lang w:val="en-US"/>
        </w:rPr>
        <w:t>).</w:t>
      </w:r>
      <w:r w:rsidR="005B1D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We found a strong association of primer degeneracy and </w:t>
      </w:r>
      <w:proofErr w:type="spellStart"/>
      <w:r>
        <w:rPr>
          <w:rFonts w:ascii="Times New Roman" w:hAnsi="Times New Roman" w:cs="Times New Roman"/>
          <w:sz w:val="24"/>
          <w:szCs w:val="24"/>
          <w:lang w:val="en-US"/>
        </w:rPr>
        <w:t>amplicon</w:t>
      </w:r>
      <w:proofErr w:type="spellEnd"/>
      <w:r>
        <w:rPr>
          <w:rFonts w:ascii="Times New Roman" w:hAnsi="Times New Roman" w:cs="Times New Roman"/>
          <w:sz w:val="24"/>
          <w:szCs w:val="24"/>
          <w:lang w:val="en-US"/>
        </w:rPr>
        <w:t xml:space="preserve"> sequence conservation with the </w:t>
      </w:r>
      <w:r w:rsidR="0098188D">
        <w:rPr>
          <w:rFonts w:ascii="Times New Roman" w:hAnsi="Times New Roman" w:cs="Times New Roman"/>
          <w:sz w:val="24"/>
          <w:szCs w:val="24"/>
          <w:lang w:val="en-US"/>
        </w:rPr>
        <w:t xml:space="preserve">coefficient of determination </w:t>
      </w:r>
      <w:r w:rsidR="003C39AC">
        <w:rPr>
          <w:rFonts w:ascii="Times New Roman" w:hAnsi="Times New Roman" w:cs="Times New Roman"/>
          <w:sz w:val="24"/>
          <w:szCs w:val="24"/>
          <w:lang w:val="en-US"/>
        </w:rPr>
        <w:t>as well as fold change</w:t>
      </w:r>
      <w:r w:rsidR="0098188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 high conservation of the targeted </w:t>
      </w:r>
      <w:proofErr w:type="spellStart"/>
      <w:r>
        <w:rPr>
          <w:rFonts w:ascii="Times New Roman" w:hAnsi="Times New Roman" w:cs="Times New Roman"/>
          <w:sz w:val="24"/>
          <w:szCs w:val="24"/>
          <w:lang w:val="en-US"/>
        </w:rPr>
        <w:t>amplicon</w:t>
      </w:r>
      <w:proofErr w:type="spellEnd"/>
      <w:r>
        <w:rPr>
          <w:rFonts w:ascii="Times New Roman" w:hAnsi="Times New Roman" w:cs="Times New Roman"/>
          <w:sz w:val="24"/>
          <w:szCs w:val="24"/>
          <w:lang w:val="en-US"/>
        </w:rPr>
        <w:t xml:space="preserve"> or high degeneracy of the used primer pair led to significantly better correlation between input DNA and recovered reads</w:t>
      </w:r>
      <w:r w:rsidR="00B93511">
        <w:rPr>
          <w:rFonts w:ascii="Times New Roman" w:hAnsi="Times New Roman" w:cs="Times New Roman"/>
          <w:sz w:val="24"/>
          <w:szCs w:val="24"/>
          <w:lang w:val="en-US"/>
        </w:rPr>
        <w:t xml:space="preserve"> </w:t>
      </w:r>
      <w:r w:rsidR="00D63CD5">
        <w:rPr>
          <w:rFonts w:ascii="Times New Roman" w:hAnsi="Times New Roman" w:cs="Times New Roman"/>
          <w:sz w:val="24"/>
          <w:szCs w:val="24"/>
          <w:lang w:val="en-US"/>
        </w:rPr>
        <w:t>(</w:t>
      </w:r>
      <w:r w:rsidR="002D3A4B" w:rsidRPr="002D3A4B">
        <w:rPr>
          <w:rFonts w:ascii="Times New Roman" w:hAnsi="Times New Roman" w:cs="Times New Roman"/>
          <w:sz w:val="24"/>
          <w:szCs w:val="24"/>
          <w:highlight w:val="yellow"/>
          <w:lang w:val="en-US"/>
        </w:rPr>
        <w:t xml:space="preserve">Figure </w:t>
      </w:r>
      <w:r w:rsidR="008259BC">
        <w:rPr>
          <w:rFonts w:ascii="Times New Roman" w:hAnsi="Times New Roman" w:cs="Times New Roman"/>
          <w:sz w:val="24"/>
          <w:szCs w:val="24"/>
          <w:highlight w:val="yellow"/>
          <w:lang w:val="en-US"/>
        </w:rPr>
        <w:t xml:space="preserve">2 &amp; </w:t>
      </w:r>
      <w:r w:rsidR="002D3A4B" w:rsidRPr="002D3A4B">
        <w:rPr>
          <w:rFonts w:ascii="Times New Roman" w:hAnsi="Times New Roman" w:cs="Times New Roman"/>
          <w:sz w:val="24"/>
          <w:szCs w:val="24"/>
          <w:highlight w:val="yellow"/>
          <w:lang w:val="en-US"/>
        </w:rPr>
        <w:t>4A</w:t>
      </w:r>
      <w:r w:rsidR="002D3A4B">
        <w:rPr>
          <w:rFonts w:ascii="Times New Roman" w:hAnsi="Times New Roman" w:cs="Times New Roman"/>
          <w:sz w:val="24"/>
          <w:szCs w:val="24"/>
          <w:lang w:val="en-US"/>
        </w:rPr>
        <w:t xml:space="preserve">) </w:t>
      </w:r>
      <w:r w:rsidR="00B93511" w:rsidRPr="00B93511">
        <w:rPr>
          <w:rFonts w:ascii="Times New Roman" w:hAnsi="Times New Roman" w:cs="Times New Roman"/>
          <w:sz w:val="24"/>
          <w:szCs w:val="24"/>
          <w:highlight w:val="yellow"/>
          <w:lang w:val="en-US"/>
        </w:rPr>
        <w:t>(</w:t>
      </w:r>
      <w:r w:rsidR="00B93511">
        <w:rPr>
          <w:rFonts w:ascii="Times New Roman" w:hAnsi="Times New Roman" w:cs="Times New Roman"/>
          <w:sz w:val="24"/>
          <w:szCs w:val="24"/>
          <w:highlight w:val="yellow"/>
          <w:lang w:val="en-US"/>
        </w:rPr>
        <w:t xml:space="preserve">Pairwise Wilcoxon test, FDR </w:t>
      </w:r>
      <w:r w:rsidR="00B93511" w:rsidRPr="00B93511">
        <w:rPr>
          <w:rFonts w:ascii="Times New Roman" w:hAnsi="Times New Roman" w:cs="Times New Roman"/>
          <w:sz w:val="24"/>
          <w:szCs w:val="24"/>
          <w:highlight w:val="yellow"/>
          <w:lang w:val="en-US"/>
        </w:rPr>
        <w:t xml:space="preserve">corrected </w:t>
      </w:r>
      <w:r w:rsidR="00B93511" w:rsidRPr="00B93511">
        <w:rPr>
          <w:rFonts w:ascii="Times New Roman" w:hAnsi="Times New Roman" w:cs="Times New Roman"/>
          <w:i/>
          <w:sz w:val="24"/>
          <w:szCs w:val="24"/>
          <w:highlight w:val="yellow"/>
          <w:lang w:val="en-US"/>
        </w:rPr>
        <w:t xml:space="preserve">P </w:t>
      </w:r>
      <w:r w:rsidR="00B93511" w:rsidRPr="00B93511">
        <w:rPr>
          <w:rFonts w:ascii="Times New Roman" w:hAnsi="Times New Roman" w:cs="Times New Roman"/>
          <w:sz w:val="24"/>
          <w:szCs w:val="24"/>
          <w:highlight w:val="yellow"/>
          <w:lang w:val="en-US"/>
        </w:rPr>
        <w:t>&lt; 0.05)</w:t>
      </w:r>
      <w:r>
        <w:rPr>
          <w:rFonts w:ascii="Times New Roman" w:hAnsi="Times New Roman" w:cs="Times New Roman"/>
          <w:sz w:val="24"/>
          <w:szCs w:val="24"/>
          <w:lang w:val="en-US"/>
        </w:rPr>
        <w:t>. At the same time, the variation of fold change was significantly reduced by sequence conservation and primer degeneracy</w:t>
      </w:r>
      <w:r w:rsidR="000A4B3D">
        <w:rPr>
          <w:rFonts w:ascii="Times New Roman" w:hAnsi="Times New Roman" w:cs="Times New Roman"/>
          <w:sz w:val="24"/>
          <w:szCs w:val="24"/>
          <w:lang w:val="en-US"/>
        </w:rPr>
        <w:t xml:space="preserve"> </w:t>
      </w:r>
      <w:r w:rsidR="009D633B">
        <w:rPr>
          <w:rFonts w:ascii="Times New Roman" w:hAnsi="Times New Roman" w:cs="Times New Roman"/>
          <w:sz w:val="24"/>
          <w:szCs w:val="24"/>
          <w:lang w:val="en-US"/>
        </w:rPr>
        <w:t>(</w:t>
      </w:r>
      <w:proofErr w:type="spellStart"/>
      <w:r w:rsidR="009D633B">
        <w:rPr>
          <w:rFonts w:ascii="Times New Roman" w:hAnsi="Times New Roman" w:cs="Times New Roman"/>
          <w:sz w:val="24"/>
          <w:szCs w:val="24"/>
          <w:lang w:val="en-US"/>
        </w:rPr>
        <w:t>Levene’s</w:t>
      </w:r>
      <w:proofErr w:type="spellEnd"/>
      <w:r w:rsidR="009D633B">
        <w:rPr>
          <w:rFonts w:ascii="Times New Roman" w:hAnsi="Times New Roman" w:cs="Times New Roman"/>
          <w:sz w:val="24"/>
          <w:szCs w:val="24"/>
          <w:lang w:val="en-US"/>
        </w:rPr>
        <w:t xml:space="preserve"> test, </w:t>
      </w:r>
      <w:r w:rsidR="009D633B" w:rsidRPr="009D633B">
        <w:rPr>
          <w:rFonts w:ascii="Times New Roman" w:hAnsi="Times New Roman" w:cs="Times New Roman"/>
          <w:i/>
          <w:sz w:val="24"/>
          <w:szCs w:val="24"/>
          <w:lang w:val="en-US"/>
        </w:rPr>
        <w:t>P</w:t>
      </w:r>
      <w:r w:rsidR="009D633B">
        <w:rPr>
          <w:rFonts w:ascii="Times New Roman" w:hAnsi="Times New Roman" w:cs="Times New Roman"/>
          <w:sz w:val="24"/>
          <w:szCs w:val="24"/>
          <w:lang w:val="en-US"/>
        </w:rPr>
        <w:t xml:space="preserve"> &lt; 0.05) </w:t>
      </w:r>
      <w:r w:rsidR="000A4B3D">
        <w:rPr>
          <w:rFonts w:ascii="Times New Roman" w:hAnsi="Times New Roman" w:cs="Times New Roman"/>
          <w:sz w:val="24"/>
          <w:szCs w:val="24"/>
          <w:lang w:val="en-US"/>
        </w:rPr>
        <w:t>(</w:t>
      </w:r>
      <w:r w:rsidR="000A4B3D">
        <w:rPr>
          <w:rFonts w:ascii="Times New Roman" w:hAnsi="Times New Roman" w:cs="Times New Roman"/>
          <w:sz w:val="24"/>
          <w:szCs w:val="24"/>
          <w:highlight w:val="yellow"/>
          <w:lang w:val="en-US"/>
        </w:rPr>
        <w:t xml:space="preserve">Table 2, </w:t>
      </w:r>
      <w:r w:rsidR="000A4B3D" w:rsidRPr="000A4B3D">
        <w:rPr>
          <w:rFonts w:ascii="Times New Roman" w:hAnsi="Times New Roman" w:cs="Times New Roman"/>
          <w:sz w:val="24"/>
          <w:szCs w:val="24"/>
          <w:highlight w:val="yellow"/>
          <w:lang w:val="en-US"/>
        </w:rPr>
        <w:t>Figure 2 &amp; 4</w:t>
      </w:r>
      <w:r w:rsidR="00F72939">
        <w:rPr>
          <w:rFonts w:ascii="Times New Roman" w:hAnsi="Times New Roman" w:cs="Times New Roman"/>
          <w:sz w:val="24"/>
          <w:szCs w:val="24"/>
          <w:lang w:val="en-US"/>
        </w:rPr>
        <w:t>B</w:t>
      </w:r>
      <w:r w:rsidR="000A4B3D">
        <w:rPr>
          <w:rFonts w:ascii="Times New Roman" w:hAnsi="Times New Roman" w:cs="Times New Roman"/>
          <w:sz w:val="24"/>
          <w:szCs w:val="24"/>
          <w:lang w:val="en-US"/>
        </w:rPr>
        <w:t>)</w:t>
      </w:r>
      <w:r>
        <w:rPr>
          <w:rFonts w:ascii="Times New Roman" w:hAnsi="Times New Roman" w:cs="Times New Roman"/>
          <w:sz w:val="24"/>
          <w:szCs w:val="24"/>
          <w:lang w:val="en-US"/>
        </w:rPr>
        <w:t>. The lowest R</w:t>
      </w:r>
      <w:r w:rsidRPr="00F72939">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and highest variation for fold change was consistently found for 12SrDNA, </w:t>
      </w:r>
      <w:proofErr w:type="spellStart"/>
      <w:r>
        <w:rPr>
          <w:rFonts w:ascii="Times New Roman" w:hAnsi="Times New Roman" w:cs="Times New Roman"/>
          <w:sz w:val="24"/>
          <w:szCs w:val="24"/>
          <w:lang w:val="en-US"/>
        </w:rPr>
        <w:t>CytochromeB</w:t>
      </w:r>
      <w:proofErr w:type="spellEnd"/>
      <w:r>
        <w:rPr>
          <w:rFonts w:ascii="Times New Roman" w:hAnsi="Times New Roman" w:cs="Times New Roman"/>
          <w:sz w:val="24"/>
          <w:szCs w:val="24"/>
          <w:lang w:val="en-US"/>
        </w:rPr>
        <w:t xml:space="preserve"> and H3, which all showed a fairly high amount </w:t>
      </w:r>
      <w:r w:rsidR="008912C3">
        <w:rPr>
          <w:rFonts w:ascii="Times New Roman" w:hAnsi="Times New Roman" w:cs="Times New Roman"/>
          <w:sz w:val="24"/>
          <w:szCs w:val="24"/>
          <w:lang w:val="en-US"/>
        </w:rPr>
        <w:t>o</w:t>
      </w:r>
      <w:r>
        <w:rPr>
          <w:rFonts w:ascii="Times New Roman" w:hAnsi="Times New Roman" w:cs="Times New Roman"/>
          <w:sz w:val="24"/>
          <w:szCs w:val="24"/>
          <w:lang w:val="en-US"/>
        </w:rPr>
        <w:t>f sequence variation couple</w:t>
      </w:r>
      <w:r w:rsidR="008E226C">
        <w:rPr>
          <w:rFonts w:ascii="Times New Roman" w:hAnsi="Times New Roman" w:cs="Times New Roman"/>
          <w:sz w:val="24"/>
          <w:szCs w:val="24"/>
          <w:lang w:val="en-US"/>
        </w:rPr>
        <w:t>d</w:t>
      </w:r>
      <w:r>
        <w:rPr>
          <w:rFonts w:ascii="Times New Roman" w:hAnsi="Times New Roman" w:cs="Times New Roman"/>
          <w:sz w:val="24"/>
          <w:szCs w:val="24"/>
          <w:lang w:val="en-US"/>
        </w:rPr>
        <w:t xml:space="preserve"> with little primer degeneracy. While </w:t>
      </w:r>
      <w:r w:rsidR="00AB3DB9">
        <w:rPr>
          <w:rFonts w:ascii="Times New Roman" w:hAnsi="Times New Roman" w:cs="Times New Roman"/>
          <w:sz w:val="24"/>
          <w:szCs w:val="24"/>
          <w:lang w:val="en-US"/>
        </w:rPr>
        <w:t xml:space="preserve">the two targeted COI </w:t>
      </w:r>
      <w:proofErr w:type="spellStart"/>
      <w:r w:rsidR="00AB3DB9">
        <w:rPr>
          <w:rFonts w:ascii="Times New Roman" w:hAnsi="Times New Roman" w:cs="Times New Roman"/>
          <w:sz w:val="24"/>
          <w:szCs w:val="24"/>
          <w:lang w:val="en-US"/>
        </w:rPr>
        <w:t>amplicons</w:t>
      </w:r>
      <w:proofErr w:type="spellEnd"/>
      <w:r w:rsidR="00AB3DB9">
        <w:rPr>
          <w:rFonts w:ascii="Times New Roman" w:hAnsi="Times New Roman" w:cs="Times New Roman"/>
          <w:sz w:val="24"/>
          <w:szCs w:val="24"/>
          <w:lang w:val="en-US"/>
        </w:rPr>
        <w:t xml:space="preserve"> also had</w:t>
      </w:r>
      <w:r>
        <w:rPr>
          <w:rFonts w:ascii="Times New Roman" w:hAnsi="Times New Roman" w:cs="Times New Roman"/>
          <w:sz w:val="24"/>
          <w:szCs w:val="24"/>
          <w:lang w:val="en-US"/>
        </w:rPr>
        <w:t xml:space="preserve"> a very high sequence variation, the primers </w:t>
      </w:r>
      <w:r w:rsidR="008912C3">
        <w:rPr>
          <w:rFonts w:ascii="Times New Roman" w:hAnsi="Times New Roman" w:cs="Times New Roman"/>
          <w:sz w:val="24"/>
          <w:szCs w:val="24"/>
          <w:lang w:val="en-US"/>
        </w:rPr>
        <w:t>us</w:t>
      </w:r>
      <w:r>
        <w:rPr>
          <w:rFonts w:ascii="Times New Roman" w:hAnsi="Times New Roman" w:cs="Times New Roman"/>
          <w:sz w:val="24"/>
          <w:szCs w:val="24"/>
          <w:lang w:val="en-US"/>
        </w:rPr>
        <w:t xml:space="preserve">ed here were highly degenerate. The nuclear ribosomal markers in contrast, </w:t>
      </w:r>
      <w:r w:rsidR="006D7F58">
        <w:rPr>
          <w:rFonts w:ascii="Times New Roman" w:hAnsi="Times New Roman" w:cs="Times New Roman"/>
          <w:sz w:val="24"/>
          <w:szCs w:val="24"/>
          <w:lang w:val="en-US"/>
        </w:rPr>
        <w:t>were highly conserved. We did not find any effect of DNA template concentration on either R</w:t>
      </w:r>
      <w:r w:rsidR="006D7F58" w:rsidRPr="00177AC6">
        <w:rPr>
          <w:rFonts w:ascii="Times New Roman" w:hAnsi="Times New Roman" w:cs="Times New Roman"/>
          <w:sz w:val="24"/>
          <w:szCs w:val="24"/>
          <w:vertAlign w:val="superscript"/>
          <w:lang w:val="en-US"/>
        </w:rPr>
        <w:t>2</w:t>
      </w:r>
      <w:r w:rsidR="006D7F58">
        <w:rPr>
          <w:rFonts w:ascii="Times New Roman" w:hAnsi="Times New Roman" w:cs="Times New Roman"/>
          <w:sz w:val="24"/>
          <w:szCs w:val="24"/>
          <w:lang w:val="en-US"/>
        </w:rPr>
        <w:t xml:space="preserve"> or fold change. Fold change was also unaffected by </w:t>
      </w:r>
      <w:r w:rsidR="00CF04E6">
        <w:rPr>
          <w:rFonts w:ascii="Times New Roman" w:hAnsi="Times New Roman" w:cs="Times New Roman"/>
          <w:sz w:val="24"/>
          <w:szCs w:val="24"/>
          <w:lang w:val="en-US"/>
        </w:rPr>
        <w:t>f</w:t>
      </w:r>
      <w:r w:rsidR="006D7F58">
        <w:rPr>
          <w:rFonts w:ascii="Times New Roman" w:hAnsi="Times New Roman" w:cs="Times New Roman"/>
          <w:sz w:val="24"/>
          <w:szCs w:val="24"/>
          <w:lang w:val="en-US"/>
        </w:rPr>
        <w:t>irst round PCR cycle numbers, while R</w:t>
      </w:r>
      <w:r w:rsidR="006D7F58" w:rsidRPr="00177AC6">
        <w:rPr>
          <w:rFonts w:ascii="Times New Roman" w:hAnsi="Times New Roman" w:cs="Times New Roman"/>
          <w:sz w:val="24"/>
          <w:szCs w:val="24"/>
          <w:vertAlign w:val="superscript"/>
          <w:lang w:val="en-US"/>
        </w:rPr>
        <w:t>2</w:t>
      </w:r>
      <w:r w:rsidR="006D7F58">
        <w:rPr>
          <w:rFonts w:ascii="Times New Roman" w:hAnsi="Times New Roman" w:cs="Times New Roman"/>
          <w:sz w:val="24"/>
          <w:szCs w:val="24"/>
          <w:lang w:val="en-US"/>
        </w:rPr>
        <w:t xml:space="preserve"> showed a significant drop at lower PCR cycles</w:t>
      </w:r>
      <w:r w:rsidR="00177AC6">
        <w:rPr>
          <w:rFonts w:ascii="Times New Roman" w:hAnsi="Times New Roman" w:cs="Times New Roman"/>
          <w:sz w:val="24"/>
          <w:szCs w:val="24"/>
          <w:lang w:val="en-US"/>
        </w:rPr>
        <w:t xml:space="preserve"> </w:t>
      </w:r>
      <w:r w:rsidR="00855CD9">
        <w:rPr>
          <w:rFonts w:ascii="Times New Roman" w:hAnsi="Times New Roman" w:cs="Times New Roman"/>
          <w:sz w:val="24"/>
          <w:szCs w:val="24"/>
          <w:lang w:val="en-US"/>
        </w:rPr>
        <w:t>(</w:t>
      </w:r>
      <w:r w:rsidR="00855CD9">
        <w:rPr>
          <w:rFonts w:ascii="Times New Roman" w:hAnsi="Times New Roman" w:cs="Times New Roman"/>
          <w:sz w:val="24"/>
          <w:szCs w:val="24"/>
          <w:highlight w:val="yellow"/>
          <w:lang w:val="en-US"/>
        </w:rPr>
        <w:t xml:space="preserve">Pairwise Wilcoxon test, FDR </w:t>
      </w:r>
      <w:r w:rsidR="00855CD9" w:rsidRPr="00B93511">
        <w:rPr>
          <w:rFonts w:ascii="Times New Roman" w:hAnsi="Times New Roman" w:cs="Times New Roman"/>
          <w:sz w:val="24"/>
          <w:szCs w:val="24"/>
          <w:highlight w:val="yellow"/>
          <w:lang w:val="en-US"/>
        </w:rPr>
        <w:t xml:space="preserve">corrected </w:t>
      </w:r>
      <w:r w:rsidR="00855CD9" w:rsidRPr="00B93511">
        <w:rPr>
          <w:rFonts w:ascii="Times New Roman" w:hAnsi="Times New Roman" w:cs="Times New Roman"/>
          <w:i/>
          <w:sz w:val="24"/>
          <w:szCs w:val="24"/>
          <w:highlight w:val="yellow"/>
          <w:lang w:val="en-US"/>
        </w:rPr>
        <w:t xml:space="preserve">P </w:t>
      </w:r>
      <w:r w:rsidR="00855CD9" w:rsidRPr="00B93511">
        <w:rPr>
          <w:rFonts w:ascii="Times New Roman" w:hAnsi="Times New Roman" w:cs="Times New Roman"/>
          <w:sz w:val="24"/>
          <w:szCs w:val="24"/>
          <w:highlight w:val="yellow"/>
          <w:lang w:val="en-US"/>
        </w:rPr>
        <w:t>&lt; 0.05</w:t>
      </w:r>
      <w:r w:rsidR="00855CD9">
        <w:rPr>
          <w:rFonts w:ascii="Times New Roman" w:hAnsi="Times New Roman" w:cs="Times New Roman"/>
          <w:sz w:val="24"/>
          <w:szCs w:val="24"/>
          <w:lang w:val="en-US"/>
        </w:rPr>
        <w:t xml:space="preserve">) </w:t>
      </w:r>
      <w:r w:rsidR="00177AC6">
        <w:rPr>
          <w:rFonts w:ascii="Times New Roman" w:hAnsi="Times New Roman" w:cs="Times New Roman"/>
          <w:sz w:val="24"/>
          <w:szCs w:val="24"/>
          <w:lang w:val="en-US"/>
        </w:rPr>
        <w:t>(</w:t>
      </w:r>
      <w:r w:rsidR="00177AC6" w:rsidRPr="00177AC6">
        <w:rPr>
          <w:rFonts w:ascii="Times New Roman" w:hAnsi="Times New Roman" w:cs="Times New Roman"/>
          <w:sz w:val="24"/>
          <w:szCs w:val="24"/>
          <w:highlight w:val="yellow"/>
          <w:lang w:val="en-US"/>
        </w:rPr>
        <w:t>Figure 2A &amp; B</w:t>
      </w:r>
      <w:r w:rsidR="00754792">
        <w:rPr>
          <w:rFonts w:ascii="Times New Roman" w:hAnsi="Times New Roman" w:cs="Times New Roman"/>
          <w:sz w:val="24"/>
          <w:szCs w:val="24"/>
          <w:lang w:val="en-US"/>
        </w:rPr>
        <w:t>, Table 2</w:t>
      </w:r>
      <w:r w:rsidR="00177AC6">
        <w:rPr>
          <w:rFonts w:ascii="Times New Roman" w:hAnsi="Times New Roman" w:cs="Times New Roman"/>
          <w:sz w:val="24"/>
          <w:szCs w:val="24"/>
          <w:lang w:val="en-US"/>
        </w:rPr>
        <w:t>)</w:t>
      </w:r>
      <w:r w:rsidR="006D7F58">
        <w:rPr>
          <w:rFonts w:ascii="Times New Roman" w:hAnsi="Times New Roman" w:cs="Times New Roman"/>
          <w:sz w:val="24"/>
          <w:szCs w:val="24"/>
          <w:lang w:val="en-US"/>
        </w:rPr>
        <w:t xml:space="preserve">. </w:t>
      </w:r>
    </w:p>
    <w:p w14:paraId="382FE5E7" w14:textId="2C95C7F3" w:rsidR="005B1DBC" w:rsidRDefault="006D7F58" w:rsidP="00015FC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fold change between input DNA and recovered reads was very similar between </w:t>
      </w:r>
      <w:proofErr w:type="spellStart"/>
      <w:r>
        <w:rPr>
          <w:rFonts w:ascii="Times New Roman" w:hAnsi="Times New Roman" w:cs="Times New Roman"/>
          <w:sz w:val="24"/>
          <w:szCs w:val="24"/>
          <w:lang w:val="en-US"/>
        </w:rPr>
        <w:t>amplicon</w:t>
      </w:r>
      <w:proofErr w:type="spellEnd"/>
      <w:r>
        <w:rPr>
          <w:rFonts w:ascii="Times New Roman" w:hAnsi="Times New Roman" w:cs="Times New Roman"/>
          <w:sz w:val="24"/>
          <w:szCs w:val="24"/>
          <w:lang w:val="en-US"/>
        </w:rPr>
        <w:t xml:space="preserve"> libraries and our PCR free </w:t>
      </w:r>
      <w:proofErr w:type="spellStart"/>
      <w:r>
        <w:rPr>
          <w:rFonts w:ascii="Times New Roman" w:hAnsi="Times New Roman" w:cs="Times New Roman"/>
          <w:sz w:val="24"/>
          <w:szCs w:val="24"/>
          <w:lang w:val="en-US"/>
        </w:rPr>
        <w:t>gDNA</w:t>
      </w:r>
      <w:proofErr w:type="spellEnd"/>
      <w:r>
        <w:rPr>
          <w:rFonts w:ascii="Times New Roman" w:hAnsi="Times New Roman" w:cs="Times New Roman"/>
          <w:sz w:val="24"/>
          <w:szCs w:val="24"/>
          <w:lang w:val="en-US"/>
        </w:rPr>
        <w:t xml:space="preserve"> library</w:t>
      </w:r>
      <w:r w:rsidR="00C942E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636AF">
        <w:rPr>
          <w:rFonts w:ascii="Times New Roman" w:hAnsi="Times New Roman" w:cs="Times New Roman"/>
          <w:sz w:val="24"/>
          <w:szCs w:val="24"/>
          <w:lang w:val="en-US"/>
        </w:rPr>
        <w:t>However, the</w:t>
      </w:r>
      <w:r w:rsidR="008D3481">
        <w:rPr>
          <w:rFonts w:ascii="Times New Roman" w:hAnsi="Times New Roman" w:cs="Times New Roman"/>
          <w:sz w:val="24"/>
          <w:szCs w:val="24"/>
          <w:lang w:val="en-US"/>
        </w:rPr>
        <w:t xml:space="preserve"> </w:t>
      </w:r>
      <w:r w:rsidR="00A74C4D">
        <w:rPr>
          <w:rFonts w:ascii="Times New Roman" w:hAnsi="Times New Roman" w:cs="Times New Roman"/>
          <w:sz w:val="24"/>
          <w:szCs w:val="24"/>
          <w:lang w:val="en-US"/>
        </w:rPr>
        <w:t>variation of</w:t>
      </w:r>
      <w:r w:rsidR="008D3481">
        <w:rPr>
          <w:rFonts w:ascii="Times New Roman" w:hAnsi="Times New Roman" w:cs="Times New Roman"/>
          <w:sz w:val="24"/>
          <w:szCs w:val="24"/>
          <w:lang w:val="en-US"/>
        </w:rPr>
        <w:t xml:space="preserve"> fold change</w:t>
      </w:r>
      <w:r w:rsidR="00CF04E6">
        <w:rPr>
          <w:rFonts w:ascii="Times New Roman" w:hAnsi="Times New Roman" w:cs="Times New Roman"/>
          <w:sz w:val="24"/>
          <w:szCs w:val="24"/>
          <w:lang w:val="en-US"/>
        </w:rPr>
        <w:t xml:space="preserve"> </w:t>
      </w:r>
      <w:r w:rsidR="00A74C4D">
        <w:rPr>
          <w:rFonts w:ascii="Times New Roman" w:hAnsi="Times New Roman" w:cs="Times New Roman"/>
          <w:sz w:val="24"/>
          <w:szCs w:val="24"/>
          <w:lang w:val="en-US"/>
        </w:rPr>
        <w:t xml:space="preserve">was </w:t>
      </w:r>
      <w:r w:rsidR="00CF04E6">
        <w:rPr>
          <w:rFonts w:ascii="Times New Roman" w:hAnsi="Times New Roman" w:cs="Times New Roman"/>
          <w:sz w:val="24"/>
          <w:szCs w:val="24"/>
          <w:lang w:val="en-US"/>
        </w:rPr>
        <w:t xml:space="preserve">lower for the </w:t>
      </w:r>
      <w:proofErr w:type="spellStart"/>
      <w:r w:rsidR="00CF04E6">
        <w:rPr>
          <w:rFonts w:ascii="Times New Roman" w:hAnsi="Times New Roman" w:cs="Times New Roman"/>
          <w:sz w:val="24"/>
          <w:szCs w:val="24"/>
          <w:lang w:val="en-US"/>
        </w:rPr>
        <w:t>gDNA</w:t>
      </w:r>
      <w:proofErr w:type="spellEnd"/>
      <w:r w:rsidR="00CF04E6">
        <w:rPr>
          <w:rFonts w:ascii="Times New Roman" w:hAnsi="Times New Roman" w:cs="Times New Roman"/>
          <w:sz w:val="24"/>
          <w:szCs w:val="24"/>
          <w:lang w:val="en-US"/>
        </w:rPr>
        <w:t xml:space="preserve"> libraries</w:t>
      </w:r>
      <w:r w:rsidR="004B6011">
        <w:rPr>
          <w:rFonts w:ascii="Times New Roman" w:hAnsi="Times New Roman" w:cs="Times New Roman"/>
          <w:sz w:val="24"/>
          <w:szCs w:val="24"/>
          <w:lang w:val="en-US"/>
        </w:rPr>
        <w:t xml:space="preserve"> (</w:t>
      </w:r>
      <w:r w:rsidR="004B6011" w:rsidRPr="00177AC6">
        <w:rPr>
          <w:rFonts w:ascii="Times New Roman" w:hAnsi="Times New Roman" w:cs="Times New Roman"/>
          <w:sz w:val="24"/>
          <w:szCs w:val="24"/>
          <w:highlight w:val="yellow"/>
          <w:lang w:val="en-US"/>
        </w:rPr>
        <w:t>Figure 2B, Suppl</w:t>
      </w:r>
      <w:r w:rsidR="004B6011">
        <w:rPr>
          <w:rFonts w:ascii="Times New Roman" w:hAnsi="Times New Roman" w:cs="Times New Roman"/>
          <w:sz w:val="24"/>
          <w:szCs w:val="24"/>
          <w:highlight w:val="yellow"/>
          <w:lang w:val="en-US"/>
        </w:rPr>
        <w:t>.</w:t>
      </w:r>
      <w:r w:rsidR="004B6011" w:rsidRPr="00177AC6">
        <w:rPr>
          <w:rFonts w:ascii="Times New Roman" w:hAnsi="Times New Roman" w:cs="Times New Roman"/>
          <w:sz w:val="24"/>
          <w:szCs w:val="24"/>
          <w:highlight w:val="yellow"/>
          <w:lang w:val="en-US"/>
        </w:rPr>
        <w:t xml:space="preserve"> Table 1</w:t>
      </w:r>
      <w:r w:rsidR="004B6011">
        <w:rPr>
          <w:rFonts w:ascii="Times New Roman" w:hAnsi="Times New Roman" w:cs="Times New Roman"/>
          <w:sz w:val="24"/>
          <w:szCs w:val="24"/>
          <w:lang w:val="en-US"/>
        </w:rPr>
        <w:t>)</w:t>
      </w:r>
      <w:r w:rsidR="00CF04E6">
        <w:rPr>
          <w:rFonts w:ascii="Times New Roman" w:hAnsi="Times New Roman" w:cs="Times New Roman"/>
          <w:sz w:val="24"/>
          <w:szCs w:val="24"/>
          <w:lang w:val="en-US"/>
        </w:rPr>
        <w:t xml:space="preserve">. </w:t>
      </w:r>
      <w:r w:rsidR="008D3481">
        <w:rPr>
          <w:rFonts w:ascii="Times New Roman" w:hAnsi="Times New Roman" w:cs="Times New Roman"/>
          <w:sz w:val="24"/>
          <w:szCs w:val="24"/>
          <w:lang w:val="en-US"/>
        </w:rPr>
        <w:t xml:space="preserve">A major difference </w:t>
      </w:r>
      <w:r w:rsidR="00CF04E6">
        <w:rPr>
          <w:rFonts w:ascii="Times New Roman" w:hAnsi="Times New Roman" w:cs="Times New Roman"/>
          <w:sz w:val="24"/>
          <w:szCs w:val="24"/>
          <w:lang w:val="en-US"/>
        </w:rPr>
        <w:t xml:space="preserve">was found for markers, which showed a significant increase of variation in the </w:t>
      </w:r>
      <w:proofErr w:type="spellStart"/>
      <w:r w:rsidR="00CF04E6">
        <w:rPr>
          <w:rFonts w:ascii="Times New Roman" w:hAnsi="Times New Roman" w:cs="Times New Roman"/>
          <w:sz w:val="24"/>
          <w:szCs w:val="24"/>
          <w:lang w:val="en-US"/>
        </w:rPr>
        <w:t>amplicon</w:t>
      </w:r>
      <w:proofErr w:type="spellEnd"/>
      <w:r w:rsidR="00CF04E6">
        <w:rPr>
          <w:rFonts w:ascii="Times New Roman" w:hAnsi="Times New Roman" w:cs="Times New Roman"/>
          <w:sz w:val="24"/>
          <w:szCs w:val="24"/>
          <w:lang w:val="en-US"/>
        </w:rPr>
        <w:t xml:space="preserve"> libraries (e.g. 12SrDNA, </w:t>
      </w:r>
      <w:proofErr w:type="spellStart"/>
      <w:r w:rsidR="00CF04E6">
        <w:rPr>
          <w:rFonts w:ascii="Times New Roman" w:hAnsi="Times New Roman" w:cs="Times New Roman"/>
          <w:sz w:val="24"/>
          <w:szCs w:val="24"/>
          <w:lang w:val="en-US"/>
        </w:rPr>
        <w:t>CytochromeB</w:t>
      </w:r>
      <w:proofErr w:type="spellEnd"/>
      <w:r w:rsidR="00CF04E6">
        <w:rPr>
          <w:rFonts w:ascii="Times New Roman" w:hAnsi="Times New Roman" w:cs="Times New Roman"/>
          <w:sz w:val="24"/>
          <w:szCs w:val="24"/>
          <w:lang w:val="en-US"/>
        </w:rPr>
        <w:t xml:space="preserve"> &amp; H3)</w:t>
      </w:r>
      <w:r w:rsidR="00F4165B">
        <w:rPr>
          <w:rFonts w:ascii="Times New Roman" w:hAnsi="Times New Roman" w:cs="Times New Roman"/>
          <w:sz w:val="24"/>
          <w:szCs w:val="24"/>
          <w:lang w:val="en-US"/>
        </w:rPr>
        <w:t xml:space="preserve"> (</w:t>
      </w:r>
      <w:r w:rsidR="00F4165B">
        <w:rPr>
          <w:rFonts w:ascii="Times New Roman" w:hAnsi="Times New Roman" w:cs="Times New Roman"/>
          <w:sz w:val="24"/>
          <w:szCs w:val="24"/>
          <w:highlight w:val="yellow"/>
          <w:lang w:val="en-US"/>
        </w:rPr>
        <w:t xml:space="preserve">Pairwise Wilcoxon test, FDR </w:t>
      </w:r>
      <w:r w:rsidR="00F4165B" w:rsidRPr="00B93511">
        <w:rPr>
          <w:rFonts w:ascii="Times New Roman" w:hAnsi="Times New Roman" w:cs="Times New Roman"/>
          <w:sz w:val="24"/>
          <w:szCs w:val="24"/>
          <w:highlight w:val="yellow"/>
          <w:lang w:val="en-US"/>
        </w:rPr>
        <w:t xml:space="preserve">corrected </w:t>
      </w:r>
      <w:r w:rsidR="00F4165B" w:rsidRPr="00B93511">
        <w:rPr>
          <w:rFonts w:ascii="Times New Roman" w:hAnsi="Times New Roman" w:cs="Times New Roman"/>
          <w:i/>
          <w:sz w:val="24"/>
          <w:szCs w:val="24"/>
          <w:highlight w:val="yellow"/>
          <w:lang w:val="en-US"/>
        </w:rPr>
        <w:t xml:space="preserve">P </w:t>
      </w:r>
      <w:r w:rsidR="00F4165B" w:rsidRPr="00B93511">
        <w:rPr>
          <w:rFonts w:ascii="Times New Roman" w:hAnsi="Times New Roman" w:cs="Times New Roman"/>
          <w:sz w:val="24"/>
          <w:szCs w:val="24"/>
          <w:highlight w:val="yellow"/>
          <w:lang w:val="en-US"/>
        </w:rPr>
        <w:t>&lt; 0.05</w:t>
      </w:r>
      <w:r w:rsidR="00F4165B">
        <w:rPr>
          <w:rFonts w:ascii="Times New Roman" w:hAnsi="Times New Roman" w:cs="Times New Roman"/>
          <w:sz w:val="24"/>
          <w:szCs w:val="24"/>
          <w:lang w:val="en-US"/>
        </w:rPr>
        <w:t>)</w:t>
      </w:r>
      <w:r w:rsidR="00CF04E6">
        <w:rPr>
          <w:rFonts w:ascii="Times New Roman" w:hAnsi="Times New Roman" w:cs="Times New Roman"/>
          <w:sz w:val="24"/>
          <w:szCs w:val="24"/>
          <w:lang w:val="en-US"/>
        </w:rPr>
        <w:t xml:space="preserve">. In the </w:t>
      </w:r>
      <w:proofErr w:type="spellStart"/>
      <w:r w:rsidR="00CF04E6">
        <w:rPr>
          <w:rFonts w:ascii="Times New Roman" w:hAnsi="Times New Roman" w:cs="Times New Roman"/>
          <w:sz w:val="24"/>
          <w:szCs w:val="24"/>
          <w:lang w:val="en-US"/>
        </w:rPr>
        <w:t>gDNA</w:t>
      </w:r>
      <w:proofErr w:type="spellEnd"/>
      <w:r w:rsidR="00CF04E6">
        <w:rPr>
          <w:rFonts w:ascii="Times New Roman" w:hAnsi="Times New Roman" w:cs="Times New Roman"/>
          <w:sz w:val="24"/>
          <w:szCs w:val="24"/>
          <w:lang w:val="en-US"/>
        </w:rPr>
        <w:t xml:space="preserve"> libraries, the variation </w:t>
      </w:r>
      <w:r w:rsidR="00F520D0">
        <w:rPr>
          <w:rFonts w:ascii="Times New Roman" w:hAnsi="Times New Roman" w:cs="Times New Roman"/>
          <w:sz w:val="24"/>
          <w:szCs w:val="24"/>
          <w:lang w:val="en-US"/>
        </w:rPr>
        <w:t>of</w:t>
      </w:r>
      <w:r w:rsidR="00CF04E6">
        <w:rPr>
          <w:rFonts w:ascii="Times New Roman" w:hAnsi="Times New Roman" w:cs="Times New Roman"/>
          <w:sz w:val="24"/>
          <w:szCs w:val="24"/>
          <w:lang w:val="en-US"/>
        </w:rPr>
        <w:t xml:space="preserve"> fold change </w:t>
      </w:r>
      <w:r w:rsidR="00F520D0">
        <w:rPr>
          <w:rFonts w:ascii="Times New Roman" w:hAnsi="Times New Roman" w:cs="Times New Roman"/>
          <w:sz w:val="24"/>
          <w:szCs w:val="24"/>
          <w:lang w:val="en-US"/>
        </w:rPr>
        <w:t xml:space="preserve">for these loci </w:t>
      </w:r>
      <w:r w:rsidR="00CF04E6">
        <w:rPr>
          <w:rFonts w:ascii="Times New Roman" w:hAnsi="Times New Roman" w:cs="Times New Roman"/>
          <w:sz w:val="24"/>
          <w:szCs w:val="24"/>
          <w:lang w:val="en-US"/>
        </w:rPr>
        <w:t>was considerably reduced and well comparable to the other loci</w:t>
      </w:r>
      <w:r w:rsidR="00621570">
        <w:rPr>
          <w:rFonts w:ascii="Times New Roman" w:hAnsi="Times New Roman" w:cs="Times New Roman"/>
          <w:sz w:val="24"/>
          <w:szCs w:val="24"/>
          <w:lang w:val="en-US"/>
        </w:rPr>
        <w:t xml:space="preserve"> (</w:t>
      </w:r>
      <w:r w:rsidR="00621570" w:rsidRPr="00621570">
        <w:rPr>
          <w:rFonts w:ascii="Times New Roman" w:hAnsi="Times New Roman" w:cs="Times New Roman"/>
          <w:sz w:val="24"/>
          <w:szCs w:val="24"/>
          <w:highlight w:val="yellow"/>
          <w:lang w:val="en-US"/>
        </w:rPr>
        <w:t>Figure 2B)</w:t>
      </w:r>
      <w:r w:rsidR="00CF04E6" w:rsidRPr="00621570">
        <w:rPr>
          <w:rFonts w:ascii="Times New Roman" w:hAnsi="Times New Roman" w:cs="Times New Roman"/>
          <w:sz w:val="24"/>
          <w:szCs w:val="24"/>
          <w:highlight w:val="yellow"/>
          <w:lang w:val="en-US"/>
        </w:rPr>
        <w:t>.</w:t>
      </w:r>
      <w:r w:rsidR="00CF04E6" w:rsidRPr="00621570">
        <w:rPr>
          <w:rFonts w:ascii="Times New Roman" w:hAnsi="Times New Roman" w:cs="Times New Roman"/>
          <w:sz w:val="24"/>
          <w:szCs w:val="24"/>
          <w:lang w:val="en-US"/>
        </w:rPr>
        <w:t xml:space="preserve"> </w:t>
      </w:r>
    </w:p>
    <w:p w14:paraId="7236C94F" w14:textId="2B8BD112" w:rsidR="00FD48EA" w:rsidRPr="00177AC6" w:rsidRDefault="005A6488" w:rsidP="00015FCC">
      <w:pPr>
        <w:spacing w:line="480" w:lineRule="auto"/>
        <w:jc w:val="both"/>
        <w:rPr>
          <w:rFonts w:ascii="Times New Roman" w:hAnsi="Times New Roman" w:cs="Times New Roman"/>
          <w:sz w:val="24"/>
          <w:szCs w:val="24"/>
          <w:lang w:val="en-US"/>
        </w:rPr>
      </w:pPr>
      <w:r w:rsidRPr="00177AC6">
        <w:rPr>
          <w:rFonts w:ascii="Times New Roman" w:hAnsi="Times New Roman" w:cs="Times New Roman"/>
          <w:sz w:val="24"/>
          <w:szCs w:val="24"/>
          <w:lang w:val="en-US"/>
        </w:rPr>
        <w:lastRenderedPageBreak/>
        <w:t>Similar to</w:t>
      </w:r>
      <w:r w:rsidR="005B1DBC" w:rsidRPr="00177AC6">
        <w:rPr>
          <w:rFonts w:ascii="Times New Roman" w:hAnsi="Times New Roman" w:cs="Times New Roman"/>
          <w:sz w:val="24"/>
          <w:szCs w:val="24"/>
          <w:lang w:val="en-US"/>
        </w:rPr>
        <w:t xml:space="preserve"> R</w:t>
      </w:r>
      <w:r w:rsidR="005B1DBC" w:rsidRPr="00177AC6">
        <w:rPr>
          <w:rFonts w:ascii="Times New Roman" w:hAnsi="Times New Roman" w:cs="Times New Roman"/>
          <w:sz w:val="24"/>
          <w:szCs w:val="24"/>
          <w:vertAlign w:val="superscript"/>
          <w:lang w:val="en-US"/>
        </w:rPr>
        <w:t>2</w:t>
      </w:r>
      <w:r w:rsidR="005B1DBC" w:rsidRPr="00177AC6">
        <w:rPr>
          <w:rFonts w:ascii="Times New Roman" w:hAnsi="Times New Roman" w:cs="Times New Roman"/>
          <w:sz w:val="24"/>
          <w:szCs w:val="24"/>
          <w:lang w:val="en-US"/>
        </w:rPr>
        <w:t xml:space="preserve"> and fold change, alpha diversity w</w:t>
      </w:r>
      <w:r w:rsidR="00D008FA" w:rsidRPr="00177AC6">
        <w:rPr>
          <w:rFonts w:ascii="Times New Roman" w:hAnsi="Times New Roman" w:cs="Times New Roman"/>
          <w:sz w:val="24"/>
          <w:szCs w:val="24"/>
          <w:lang w:val="en-US"/>
        </w:rPr>
        <w:t>as</w:t>
      </w:r>
      <w:r w:rsidR="005B1DBC" w:rsidRPr="00177AC6">
        <w:rPr>
          <w:rFonts w:ascii="Times New Roman" w:hAnsi="Times New Roman" w:cs="Times New Roman"/>
          <w:sz w:val="24"/>
          <w:szCs w:val="24"/>
          <w:lang w:val="en-US"/>
        </w:rPr>
        <w:t xml:space="preserve"> also strongly associated with primer degeneracy and </w:t>
      </w:r>
      <w:proofErr w:type="spellStart"/>
      <w:r w:rsidR="005B1DBC" w:rsidRPr="00177AC6">
        <w:rPr>
          <w:rFonts w:ascii="Times New Roman" w:hAnsi="Times New Roman" w:cs="Times New Roman"/>
          <w:sz w:val="24"/>
          <w:szCs w:val="24"/>
          <w:lang w:val="en-US"/>
        </w:rPr>
        <w:t>amplicon</w:t>
      </w:r>
      <w:proofErr w:type="spellEnd"/>
      <w:r w:rsidR="005B1DBC" w:rsidRPr="00177AC6">
        <w:rPr>
          <w:rFonts w:ascii="Times New Roman" w:hAnsi="Times New Roman" w:cs="Times New Roman"/>
          <w:sz w:val="24"/>
          <w:szCs w:val="24"/>
          <w:lang w:val="en-US"/>
        </w:rPr>
        <w:t xml:space="preserve"> sequence conservation</w:t>
      </w:r>
      <w:r w:rsidR="005B7C62">
        <w:rPr>
          <w:rFonts w:ascii="Times New Roman" w:hAnsi="Times New Roman" w:cs="Times New Roman"/>
          <w:sz w:val="24"/>
          <w:szCs w:val="24"/>
          <w:lang w:val="en-US"/>
        </w:rPr>
        <w:t xml:space="preserve"> (</w:t>
      </w:r>
      <w:r w:rsidR="005B7C62" w:rsidRPr="00FF3E89">
        <w:rPr>
          <w:rFonts w:ascii="Times New Roman" w:hAnsi="Times New Roman" w:cs="Times New Roman"/>
          <w:sz w:val="24"/>
          <w:szCs w:val="24"/>
          <w:highlight w:val="yellow"/>
          <w:lang w:val="en-US"/>
        </w:rPr>
        <w:t>Table 2, Figure 3A</w:t>
      </w:r>
      <w:r w:rsidR="002655FC">
        <w:rPr>
          <w:rFonts w:ascii="Times New Roman" w:hAnsi="Times New Roman" w:cs="Times New Roman"/>
          <w:sz w:val="24"/>
          <w:szCs w:val="24"/>
          <w:lang w:val="en-US"/>
        </w:rPr>
        <w:t xml:space="preserve"> &amp; 4C</w:t>
      </w:r>
      <w:r w:rsidR="00F740AF">
        <w:rPr>
          <w:rFonts w:ascii="Times New Roman" w:hAnsi="Times New Roman" w:cs="Times New Roman"/>
          <w:sz w:val="24"/>
          <w:szCs w:val="24"/>
          <w:lang w:val="en-US"/>
        </w:rPr>
        <w:t>, Suppl. Figure 2A</w:t>
      </w:r>
      <w:r w:rsidR="005B7C62">
        <w:rPr>
          <w:rFonts w:ascii="Times New Roman" w:hAnsi="Times New Roman" w:cs="Times New Roman"/>
          <w:sz w:val="24"/>
          <w:szCs w:val="24"/>
          <w:lang w:val="en-US"/>
        </w:rPr>
        <w:t>)</w:t>
      </w:r>
      <w:r w:rsidR="00410B09">
        <w:rPr>
          <w:rFonts w:ascii="Times New Roman" w:hAnsi="Times New Roman" w:cs="Times New Roman"/>
          <w:sz w:val="24"/>
          <w:szCs w:val="24"/>
          <w:lang w:val="en-US"/>
        </w:rPr>
        <w:t>. S</w:t>
      </w:r>
      <w:r w:rsidR="005B1DBC" w:rsidRPr="00177AC6">
        <w:rPr>
          <w:rFonts w:ascii="Times New Roman" w:hAnsi="Times New Roman" w:cs="Times New Roman"/>
          <w:sz w:val="24"/>
          <w:szCs w:val="24"/>
          <w:lang w:val="en-US"/>
        </w:rPr>
        <w:t>ignificant</w:t>
      </w:r>
      <w:r w:rsidR="00D1470B">
        <w:rPr>
          <w:rFonts w:ascii="Times New Roman" w:hAnsi="Times New Roman" w:cs="Times New Roman"/>
          <w:sz w:val="24"/>
          <w:szCs w:val="24"/>
          <w:lang w:val="en-US"/>
        </w:rPr>
        <w:t>ly</w:t>
      </w:r>
      <w:r w:rsidR="005B1DBC" w:rsidRPr="00177AC6">
        <w:rPr>
          <w:rFonts w:ascii="Times New Roman" w:hAnsi="Times New Roman" w:cs="Times New Roman"/>
          <w:sz w:val="24"/>
          <w:szCs w:val="24"/>
          <w:lang w:val="en-US"/>
        </w:rPr>
        <w:t xml:space="preserve"> increased Simpson index</w:t>
      </w:r>
      <w:r w:rsidR="00410B09">
        <w:rPr>
          <w:rFonts w:ascii="Times New Roman" w:hAnsi="Times New Roman" w:cs="Times New Roman"/>
          <w:sz w:val="24"/>
          <w:szCs w:val="24"/>
          <w:lang w:val="en-US"/>
        </w:rPr>
        <w:t>es</w:t>
      </w:r>
      <w:r w:rsidR="005B1DBC" w:rsidRPr="00177AC6">
        <w:rPr>
          <w:rFonts w:ascii="Times New Roman" w:hAnsi="Times New Roman" w:cs="Times New Roman"/>
          <w:sz w:val="24"/>
          <w:szCs w:val="24"/>
          <w:lang w:val="en-US"/>
        </w:rPr>
        <w:t xml:space="preserve"> and species richness were found for loci with high sequence conservation or highly degenerate primers</w:t>
      </w:r>
      <w:r w:rsidR="00EB785F">
        <w:rPr>
          <w:rFonts w:ascii="Times New Roman" w:hAnsi="Times New Roman" w:cs="Times New Roman"/>
          <w:sz w:val="24"/>
          <w:szCs w:val="24"/>
          <w:lang w:val="en-US"/>
        </w:rPr>
        <w:t xml:space="preserve"> </w:t>
      </w:r>
      <w:r w:rsidR="00FF5F4E">
        <w:rPr>
          <w:rFonts w:ascii="Times New Roman" w:hAnsi="Times New Roman" w:cs="Times New Roman"/>
          <w:sz w:val="24"/>
          <w:szCs w:val="24"/>
          <w:lang w:val="en-US"/>
        </w:rPr>
        <w:t>(</w:t>
      </w:r>
      <w:r w:rsidR="00FF5F4E">
        <w:rPr>
          <w:rFonts w:ascii="Times New Roman" w:hAnsi="Times New Roman" w:cs="Times New Roman"/>
          <w:sz w:val="24"/>
          <w:szCs w:val="24"/>
          <w:highlight w:val="yellow"/>
          <w:lang w:val="en-US"/>
        </w:rPr>
        <w:t xml:space="preserve">Pairwise Wilcoxon test, FDR </w:t>
      </w:r>
      <w:r w:rsidR="00FF5F4E" w:rsidRPr="00B93511">
        <w:rPr>
          <w:rFonts w:ascii="Times New Roman" w:hAnsi="Times New Roman" w:cs="Times New Roman"/>
          <w:sz w:val="24"/>
          <w:szCs w:val="24"/>
          <w:highlight w:val="yellow"/>
          <w:lang w:val="en-US"/>
        </w:rPr>
        <w:t xml:space="preserve">corrected </w:t>
      </w:r>
      <w:r w:rsidR="00FF5F4E" w:rsidRPr="00B93511">
        <w:rPr>
          <w:rFonts w:ascii="Times New Roman" w:hAnsi="Times New Roman" w:cs="Times New Roman"/>
          <w:i/>
          <w:sz w:val="24"/>
          <w:szCs w:val="24"/>
          <w:highlight w:val="yellow"/>
          <w:lang w:val="en-US"/>
        </w:rPr>
        <w:t xml:space="preserve">P </w:t>
      </w:r>
      <w:r w:rsidR="00FF5F4E" w:rsidRPr="00B93511">
        <w:rPr>
          <w:rFonts w:ascii="Times New Roman" w:hAnsi="Times New Roman" w:cs="Times New Roman"/>
          <w:sz w:val="24"/>
          <w:szCs w:val="24"/>
          <w:highlight w:val="yellow"/>
          <w:lang w:val="en-US"/>
        </w:rPr>
        <w:t>&lt; 0.05</w:t>
      </w:r>
      <w:r w:rsidR="00410B09">
        <w:rPr>
          <w:rFonts w:ascii="Times New Roman" w:hAnsi="Times New Roman" w:cs="Times New Roman"/>
          <w:sz w:val="24"/>
          <w:szCs w:val="24"/>
          <w:lang w:val="en-US"/>
        </w:rPr>
        <w:t>)</w:t>
      </w:r>
      <w:r w:rsidR="005B1DBC" w:rsidRPr="00EB785F">
        <w:rPr>
          <w:rFonts w:ascii="Times New Roman" w:hAnsi="Times New Roman" w:cs="Times New Roman"/>
          <w:sz w:val="24"/>
          <w:szCs w:val="24"/>
          <w:highlight w:val="yellow"/>
          <w:lang w:val="en-US"/>
        </w:rPr>
        <w:t>.</w:t>
      </w:r>
      <w:r w:rsidR="005B1DBC" w:rsidRPr="00177AC6">
        <w:rPr>
          <w:rFonts w:ascii="Times New Roman" w:hAnsi="Times New Roman" w:cs="Times New Roman"/>
          <w:sz w:val="24"/>
          <w:szCs w:val="24"/>
          <w:lang w:val="en-US"/>
        </w:rPr>
        <w:t xml:space="preserve"> </w:t>
      </w:r>
      <w:r w:rsidR="00D008FA" w:rsidRPr="00177AC6">
        <w:rPr>
          <w:rFonts w:ascii="Times New Roman" w:hAnsi="Times New Roman" w:cs="Times New Roman"/>
          <w:sz w:val="24"/>
          <w:szCs w:val="24"/>
          <w:lang w:val="en-US"/>
        </w:rPr>
        <w:t xml:space="preserve">A similar association was found for beta diversity. </w:t>
      </w:r>
      <w:proofErr w:type="spellStart"/>
      <w:r w:rsidR="00D008FA" w:rsidRPr="00177AC6">
        <w:rPr>
          <w:rFonts w:ascii="Times New Roman" w:hAnsi="Times New Roman" w:cs="Times New Roman"/>
          <w:sz w:val="24"/>
          <w:szCs w:val="24"/>
          <w:lang w:val="en-US"/>
        </w:rPr>
        <w:t>Jaccard</w:t>
      </w:r>
      <w:proofErr w:type="spellEnd"/>
      <w:r w:rsidR="00D008FA" w:rsidRPr="00177AC6">
        <w:rPr>
          <w:rFonts w:ascii="Times New Roman" w:hAnsi="Times New Roman" w:cs="Times New Roman"/>
          <w:sz w:val="24"/>
          <w:szCs w:val="24"/>
          <w:lang w:val="en-US"/>
        </w:rPr>
        <w:t xml:space="preserve"> </w:t>
      </w:r>
      <w:r w:rsidR="00A22BD4" w:rsidRPr="00177AC6">
        <w:rPr>
          <w:rFonts w:ascii="Times New Roman" w:hAnsi="Times New Roman" w:cs="Times New Roman"/>
          <w:sz w:val="24"/>
          <w:szCs w:val="24"/>
          <w:lang w:val="en-US"/>
        </w:rPr>
        <w:t xml:space="preserve">distance </w:t>
      </w:r>
      <w:r w:rsidR="00D008FA" w:rsidRPr="00177AC6">
        <w:rPr>
          <w:rFonts w:ascii="Times New Roman" w:hAnsi="Times New Roman" w:cs="Times New Roman"/>
          <w:sz w:val="24"/>
          <w:szCs w:val="24"/>
          <w:lang w:val="en-US"/>
        </w:rPr>
        <w:t xml:space="preserve">and Bray Curtis dissimilarity between specimen based and sequence based communities decreased significantly with </w:t>
      </w:r>
      <w:proofErr w:type="spellStart"/>
      <w:r w:rsidR="00D008FA" w:rsidRPr="00177AC6">
        <w:rPr>
          <w:rFonts w:ascii="Times New Roman" w:hAnsi="Times New Roman" w:cs="Times New Roman"/>
          <w:sz w:val="24"/>
          <w:szCs w:val="24"/>
          <w:lang w:val="en-US"/>
        </w:rPr>
        <w:t>amplicon</w:t>
      </w:r>
      <w:proofErr w:type="spellEnd"/>
      <w:r w:rsidR="00D008FA" w:rsidRPr="00177AC6">
        <w:rPr>
          <w:rFonts w:ascii="Times New Roman" w:hAnsi="Times New Roman" w:cs="Times New Roman"/>
          <w:sz w:val="24"/>
          <w:szCs w:val="24"/>
          <w:lang w:val="en-US"/>
        </w:rPr>
        <w:t xml:space="preserve"> conservation and primer degeneracy</w:t>
      </w:r>
      <w:r w:rsidR="005451CF">
        <w:rPr>
          <w:rFonts w:ascii="Times New Roman" w:hAnsi="Times New Roman" w:cs="Times New Roman"/>
          <w:sz w:val="24"/>
          <w:szCs w:val="24"/>
          <w:lang w:val="en-US"/>
        </w:rPr>
        <w:t xml:space="preserve"> </w:t>
      </w:r>
      <w:r w:rsidR="00FF5F4E">
        <w:rPr>
          <w:rFonts w:ascii="Times New Roman" w:hAnsi="Times New Roman" w:cs="Times New Roman"/>
          <w:sz w:val="24"/>
          <w:szCs w:val="24"/>
          <w:lang w:val="en-US"/>
        </w:rPr>
        <w:t>(</w:t>
      </w:r>
      <w:r w:rsidR="00FF5F4E">
        <w:rPr>
          <w:rFonts w:ascii="Times New Roman" w:hAnsi="Times New Roman" w:cs="Times New Roman"/>
          <w:sz w:val="24"/>
          <w:szCs w:val="24"/>
          <w:highlight w:val="yellow"/>
          <w:lang w:val="en-US"/>
        </w:rPr>
        <w:t xml:space="preserve">Pairwise Wilcoxon test, FDR </w:t>
      </w:r>
      <w:r w:rsidR="00FF5F4E" w:rsidRPr="00B93511">
        <w:rPr>
          <w:rFonts w:ascii="Times New Roman" w:hAnsi="Times New Roman" w:cs="Times New Roman"/>
          <w:sz w:val="24"/>
          <w:szCs w:val="24"/>
          <w:highlight w:val="yellow"/>
          <w:lang w:val="en-US"/>
        </w:rPr>
        <w:t xml:space="preserve">corrected </w:t>
      </w:r>
      <w:r w:rsidR="00FF5F4E" w:rsidRPr="00B93511">
        <w:rPr>
          <w:rFonts w:ascii="Times New Roman" w:hAnsi="Times New Roman" w:cs="Times New Roman"/>
          <w:i/>
          <w:sz w:val="24"/>
          <w:szCs w:val="24"/>
          <w:highlight w:val="yellow"/>
          <w:lang w:val="en-US"/>
        </w:rPr>
        <w:t xml:space="preserve">P </w:t>
      </w:r>
      <w:r w:rsidR="00FF5F4E" w:rsidRPr="00B93511">
        <w:rPr>
          <w:rFonts w:ascii="Times New Roman" w:hAnsi="Times New Roman" w:cs="Times New Roman"/>
          <w:sz w:val="24"/>
          <w:szCs w:val="24"/>
          <w:highlight w:val="yellow"/>
          <w:lang w:val="en-US"/>
        </w:rPr>
        <w:t>&lt; 0.05</w:t>
      </w:r>
      <w:r w:rsidR="00ED15C0">
        <w:rPr>
          <w:rFonts w:ascii="Times New Roman" w:hAnsi="Times New Roman" w:cs="Times New Roman"/>
          <w:sz w:val="24"/>
          <w:szCs w:val="24"/>
          <w:lang w:val="en-US"/>
        </w:rPr>
        <w:t>)</w:t>
      </w:r>
      <w:r w:rsidR="00A7559A">
        <w:rPr>
          <w:rFonts w:ascii="Times New Roman" w:hAnsi="Times New Roman" w:cs="Times New Roman"/>
          <w:sz w:val="24"/>
          <w:szCs w:val="24"/>
          <w:lang w:val="en-US"/>
        </w:rPr>
        <w:t xml:space="preserve"> </w:t>
      </w:r>
      <w:r w:rsidR="005451CF">
        <w:rPr>
          <w:rFonts w:ascii="Times New Roman" w:hAnsi="Times New Roman" w:cs="Times New Roman"/>
          <w:sz w:val="24"/>
          <w:szCs w:val="24"/>
          <w:lang w:val="en-US"/>
        </w:rPr>
        <w:t>(</w:t>
      </w:r>
      <w:r w:rsidR="005451CF" w:rsidRPr="005451CF">
        <w:rPr>
          <w:rFonts w:ascii="Times New Roman" w:hAnsi="Times New Roman" w:cs="Times New Roman"/>
          <w:sz w:val="24"/>
          <w:szCs w:val="24"/>
          <w:highlight w:val="yellow"/>
          <w:lang w:val="en-US"/>
        </w:rPr>
        <w:t xml:space="preserve">Figure </w:t>
      </w:r>
      <w:r w:rsidR="005451CF">
        <w:rPr>
          <w:rFonts w:ascii="Times New Roman" w:hAnsi="Times New Roman" w:cs="Times New Roman"/>
          <w:sz w:val="24"/>
          <w:szCs w:val="24"/>
          <w:highlight w:val="yellow"/>
          <w:lang w:val="en-US"/>
        </w:rPr>
        <w:t xml:space="preserve">3B &amp; </w:t>
      </w:r>
      <w:r w:rsidR="005451CF" w:rsidRPr="005451CF">
        <w:rPr>
          <w:rFonts w:ascii="Times New Roman" w:hAnsi="Times New Roman" w:cs="Times New Roman"/>
          <w:sz w:val="24"/>
          <w:szCs w:val="24"/>
          <w:highlight w:val="yellow"/>
          <w:lang w:val="en-US"/>
        </w:rPr>
        <w:t>4D</w:t>
      </w:r>
      <w:r w:rsidR="000E3D98">
        <w:rPr>
          <w:rFonts w:ascii="Times New Roman" w:hAnsi="Times New Roman" w:cs="Times New Roman"/>
          <w:sz w:val="24"/>
          <w:szCs w:val="24"/>
          <w:lang w:val="en-US"/>
        </w:rPr>
        <w:t>, Suppl. Figure 2B</w:t>
      </w:r>
      <w:r w:rsidR="005451CF">
        <w:rPr>
          <w:rFonts w:ascii="Times New Roman" w:hAnsi="Times New Roman" w:cs="Times New Roman"/>
          <w:sz w:val="24"/>
          <w:szCs w:val="24"/>
          <w:lang w:val="en-US"/>
        </w:rPr>
        <w:t>)</w:t>
      </w:r>
      <w:r w:rsidR="00D008FA" w:rsidRPr="00177AC6">
        <w:rPr>
          <w:rFonts w:ascii="Times New Roman" w:hAnsi="Times New Roman" w:cs="Times New Roman"/>
          <w:sz w:val="24"/>
          <w:szCs w:val="24"/>
          <w:lang w:val="en-US"/>
        </w:rPr>
        <w:t>.</w:t>
      </w:r>
      <w:r w:rsidR="00C53C73" w:rsidRPr="00177AC6">
        <w:rPr>
          <w:rFonts w:ascii="Times New Roman" w:hAnsi="Times New Roman" w:cs="Times New Roman"/>
          <w:sz w:val="24"/>
          <w:szCs w:val="24"/>
          <w:lang w:val="en-US"/>
        </w:rPr>
        <w:t xml:space="preserve"> A slight</w:t>
      </w:r>
      <w:r w:rsidR="0020046B" w:rsidRPr="00177AC6">
        <w:rPr>
          <w:rFonts w:ascii="Times New Roman" w:hAnsi="Times New Roman" w:cs="Times New Roman"/>
          <w:sz w:val="24"/>
          <w:szCs w:val="24"/>
          <w:lang w:val="en-US"/>
        </w:rPr>
        <w:t>,</w:t>
      </w:r>
      <w:r w:rsidR="00C53C73" w:rsidRPr="00177AC6">
        <w:rPr>
          <w:rFonts w:ascii="Times New Roman" w:hAnsi="Times New Roman" w:cs="Times New Roman"/>
          <w:sz w:val="24"/>
          <w:szCs w:val="24"/>
          <w:lang w:val="en-US"/>
        </w:rPr>
        <w:t xml:space="preserve"> but significant decrease of alpha diversity and increase of beta diversity was also observed for a decrease of </w:t>
      </w:r>
      <w:r w:rsidR="0020046B" w:rsidRPr="00177AC6">
        <w:rPr>
          <w:rFonts w:ascii="Times New Roman" w:hAnsi="Times New Roman" w:cs="Times New Roman"/>
          <w:sz w:val="24"/>
          <w:szCs w:val="24"/>
          <w:lang w:val="en-US"/>
        </w:rPr>
        <w:t>PC</w:t>
      </w:r>
      <w:r w:rsidR="00C53C73" w:rsidRPr="00177AC6">
        <w:rPr>
          <w:rFonts w:ascii="Times New Roman" w:hAnsi="Times New Roman" w:cs="Times New Roman"/>
          <w:sz w:val="24"/>
          <w:szCs w:val="24"/>
          <w:lang w:val="en-US"/>
        </w:rPr>
        <w:t>R cycle numbers</w:t>
      </w:r>
      <w:r w:rsidR="00FF5F4E">
        <w:rPr>
          <w:rFonts w:ascii="Times New Roman" w:hAnsi="Times New Roman" w:cs="Times New Roman"/>
          <w:sz w:val="24"/>
          <w:szCs w:val="24"/>
          <w:lang w:val="en-US"/>
        </w:rPr>
        <w:t xml:space="preserve"> (</w:t>
      </w:r>
      <w:r w:rsidR="00FF5F4E">
        <w:rPr>
          <w:rFonts w:ascii="Times New Roman" w:hAnsi="Times New Roman" w:cs="Times New Roman"/>
          <w:sz w:val="24"/>
          <w:szCs w:val="24"/>
          <w:highlight w:val="yellow"/>
          <w:lang w:val="en-US"/>
        </w:rPr>
        <w:t xml:space="preserve">Pairwise Wilcoxon test, FDR </w:t>
      </w:r>
      <w:r w:rsidR="00FF5F4E" w:rsidRPr="00B93511">
        <w:rPr>
          <w:rFonts w:ascii="Times New Roman" w:hAnsi="Times New Roman" w:cs="Times New Roman"/>
          <w:sz w:val="24"/>
          <w:szCs w:val="24"/>
          <w:highlight w:val="yellow"/>
          <w:lang w:val="en-US"/>
        </w:rPr>
        <w:t xml:space="preserve">corrected </w:t>
      </w:r>
      <w:r w:rsidR="00FF5F4E" w:rsidRPr="00B93511">
        <w:rPr>
          <w:rFonts w:ascii="Times New Roman" w:hAnsi="Times New Roman" w:cs="Times New Roman"/>
          <w:i/>
          <w:sz w:val="24"/>
          <w:szCs w:val="24"/>
          <w:highlight w:val="yellow"/>
          <w:lang w:val="en-US"/>
        </w:rPr>
        <w:t xml:space="preserve">P </w:t>
      </w:r>
      <w:r w:rsidR="00FF5F4E" w:rsidRPr="00B93511">
        <w:rPr>
          <w:rFonts w:ascii="Times New Roman" w:hAnsi="Times New Roman" w:cs="Times New Roman"/>
          <w:sz w:val="24"/>
          <w:szCs w:val="24"/>
          <w:highlight w:val="yellow"/>
          <w:lang w:val="en-US"/>
        </w:rPr>
        <w:t>&lt; 0.05</w:t>
      </w:r>
      <w:r w:rsidR="00FF5F4E">
        <w:rPr>
          <w:rFonts w:ascii="Times New Roman" w:hAnsi="Times New Roman" w:cs="Times New Roman"/>
          <w:sz w:val="24"/>
          <w:szCs w:val="24"/>
          <w:lang w:val="en-US"/>
        </w:rPr>
        <w:t>)</w:t>
      </w:r>
      <w:r w:rsidR="00C53C73" w:rsidRPr="00177AC6">
        <w:rPr>
          <w:rFonts w:ascii="Times New Roman" w:hAnsi="Times New Roman" w:cs="Times New Roman"/>
          <w:sz w:val="24"/>
          <w:szCs w:val="24"/>
          <w:lang w:val="en-US"/>
        </w:rPr>
        <w:t xml:space="preserve">. </w:t>
      </w:r>
      <w:r w:rsidR="00D008FA" w:rsidRPr="00177AC6">
        <w:rPr>
          <w:rFonts w:ascii="Times New Roman" w:hAnsi="Times New Roman" w:cs="Times New Roman"/>
          <w:sz w:val="24"/>
          <w:szCs w:val="24"/>
          <w:lang w:val="en-US"/>
        </w:rPr>
        <w:t xml:space="preserve"> </w:t>
      </w:r>
      <w:r w:rsidR="00FD48EA" w:rsidRPr="00177AC6">
        <w:rPr>
          <w:rFonts w:ascii="Times New Roman" w:hAnsi="Times New Roman" w:cs="Times New Roman"/>
          <w:sz w:val="24"/>
          <w:szCs w:val="24"/>
          <w:lang w:val="en-US"/>
        </w:rPr>
        <w:t xml:space="preserve">In contrast, DNA template concentration did </w:t>
      </w:r>
      <w:r w:rsidR="0020046B" w:rsidRPr="00177AC6">
        <w:rPr>
          <w:rFonts w:ascii="Times New Roman" w:hAnsi="Times New Roman" w:cs="Times New Roman"/>
          <w:sz w:val="24"/>
          <w:szCs w:val="24"/>
          <w:lang w:val="en-US"/>
        </w:rPr>
        <w:t xml:space="preserve">not </w:t>
      </w:r>
      <w:r w:rsidR="00FD48EA" w:rsidRPr="00177AC6">
        <w:rPr>
          <w:rFonts w:ascii="Times New Roman" w:hAnsi="Times New Roman" w:cs="Times New Roman"/>
          <w:sz w:val="24"/>
          <w:szCs w:val="24"/>
          <w:lang w:val="en-US"/>
        </w:rPr>
        <w:t>have a significant effect</w:t>
      </w:r>
      <w:r w:rsidR="005451CF">
        <w:rPr>
          <w:rFonts w:ascii="Times New Roman" w:hAnsi="Times New Roman" w:cs="Times New Roman"/>
          <w:sz w:val="24"/>
          <w:szCs w:val="24"/>
          <w:lang w:val="en-US"/>
        </w:rPr>
        <w:t xml:space="preserve"> (</w:t>
      </w:r>
      <w:r w:rsidR="005451CF" w:rsidRPr="005451CF">
        <w:rPr>
          <w:rFonts w:ascii="Times New Roman" w:hAnsi="Times New Roman" w:cs="Times New Roman"/>
          <w:sz w:val="24"/>
          <w:szCs w:val="24"/>
          <w:highlight w:val="yellow"/>
          <w:lang w:val="en-US"/>
        </w:rPr>
        <w:t>Table 2, Figure 3</w:t>
      </w:r>
      <w:r w:rsidR="00DD2D4B">
        <w:rPr>
          <w:rFonts w:ascii="Times New Roman" w:hAnsi="Times New Roman" w:cs="Times New Roman"/>
          <w:sz w:val="24"/>
          <w:szCs w:val="24"/>
          <w:lang w:val="en-US"/>
        </w:rPr>
        <w:t xml:space="preserve">A &amp; </w:t>
      </w:r>
      <w:r w:rsidR="00AB53C5">
        <w:rPr>
          <w:rFonts w:ascii="Times New Roman" w:hAnsi="Times New Roman" w:cs="Times New Roman"/>
          <w:sz w:val="24"/>
          <w:szCs w:val="24"/>
          <w:lang w:val="en-US"/>
        </w:rPr>
        <w:t>B</w:t>
      </w:r>
      <w:r w:rsidR="005451CF">
        <w:rPr>
          <w:rFonts w:ascii="Times New Roman" w:hAnsi="Times New Roman" w:cs="Times New Roman"/>
          <w:sz w:val="24"/>
          <w:szCs w:val="24"/>
          <w:lang w:val="en-US"/>
        </w:rPr>
        <w:t>)</w:t>
      </w:r>
      <w:r w:rsidR="00FD48EA" w:rsidRPr="00177AC6">
        <w:rPr>
          <w:rFonts w:ascii="Times New Roman" w:hAnsi="Times New Roman" w:cs="Times New Roman"/>
          <w:sz w:val="24"/>
          <w:szCs w:val="24"/>
          <w:lang w:val="en-US"/>
        </w:rPr>
        <w:t xml:space="preserve">. </w:t>
      </w:r>
    </w:p>
    <w:p w14:paraId="0A2F51A7" w14:textId="77777777" w:rsidR="00576626" w:rsidRDefault="00A22BD4" w:rsidP="00015FC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recovered species richness and Simpson indexes for our </w:t>
      </w:r>
      <w:proofErr w:type="spellStart"/>
      <w:r>
        <w:rPr>
          <w:rFonts w:ascii="Times New Roman" w:hAnsi="Times New Roman" w:cs="Times New Roman"/>
          <w:sz w:val="24"/>
          <w:szCs w:val="24"/>
          <w:lang w:val="en-US"/>
        </w:rPr>
        <w:t>amplicon</w:t>
      </w:r>
      <w:proofErr w:type="spellEnd"/>
      <w:r>
        <w:rPr>
          <w:rFonts w:ascii="Times New Roman" w:hAnsi="Times New Roman" w:cs="Times New Roman"/>
          <w:sz w:val="24"/>
          <w:szCs w:val="24"/>
          <w:lang w:val="en-US"/>
        </w:rPr>
        <w:t xml:space="preserve"> sequencing samples was significantly lower than the actual richness of the mock community</w:t>
      </w:r>
      <w:r w:rsidR="00441969">
        <w:rPr>
          <w:rFonts w:ascii="Times New Roman" w:hAnsi="Times New Roman" w:cs="Times New Roman"/>
          <w:sz w:val="24"/>
          <w:szCs w:val="24"/>
          <w:lang w:val="en-US"/>
        </w:rPr>
        <w:t xml:space="preserve"> (</w:t>
      </w:r>
      <w:r w:rsidR="00441969">
        <w:rPr>
          <w:rFonts w:ascii="Times New Roman" w:hAnsi="Times New Roman" w:cs="Times New Roman"/>
          <w:sz w:val="24"/>
          <w:szCs w:val="24"/>
          <w:highlight w:val="yellow"/>
          <w:lang w:val="en-US"/>
        </w:rPr>
        <w:t xml:space="preserve">Pairwise Wilcoxon test, FDR </w:t>
      </w:r>
      <w:r w:rsidR="00441969" w:rsidRPr="00B93511">
        <w:rPr>
          <w:rFonts w:ascii="Times New Roman" w:hAnsi="Times New Roman" w:cs="Times New Roman"/>
          <w:sz w:val="24"/>
          <w:szCs w:val="24"/>
          <w:highlight w:val="yellow"/>
          <w:lang w:val="en-US"/>
        </w:rPr>
        <w:t xml:space="preserve">corrected </w:t>
      </w:r>
      <w:r w:rsidR="00441969" w:rsidRPr="00B93511">
        <w:rPr>
          <w:rFonts w:ascii="Times New Roman" w:hAnsi="Times New Roman" w:cs="Times New Roman"/>
          <w:i/>
          <w:sz w:val="24"/>
          <w:szCs w:val="24"/>
          <w:highlight w:val="yellow"/>
          <w:lang w:val="en-US"/>
        </w:rPr>
        <w:t xml:space="preserve">P </w:t>
      </w:r>
      <w:r w:rsidR="00441969" w:rsidRPr="00B93511">
        <w:rPr>
          <w:rFonts w:ascii="Times New Roman" w:hAnsi="Times New Roman" w:cs="Times New Roman"/>
          <w:sz w:val="24"/>
          <w:szCs w:val="24"/>
          <w:highlight w:val="yellow"/>
          <w:lang w:val="en-US"/>
        </w:rPr>
        <w:t>&lt; 0.05</w:t>
      </w:r>
      <w:r w:rsidR="00441969">
        <w:rPr>
          <w:rFonts w:ascii="Times New Roman" w:hAnsi="Times New Roman" w:cs="Times New Roman"/>
          <w:sz w:val="24"/>
          <w:szCs w:val="24"/>
          <w:lang w:val="en-US"/>
        </w:rPr>
        <w:t>)</w:t>
      </w:r>
      <w:r>
        <w:rPr>
          <w:rFonts w:ascii="Times New Roman" w:hAnsi="Times New Roman" w:cs="Times New Roman"/>
          <w:sz w:val="24"/>
          <w:szCs w:val="24"/>
          <w:lang w:val="en-US"/>
        </w:rPr>
        <w:t>. However, the difference was small for most loci</w:t>
      </w:r>
      <w:r w:rsidR="00EE3E16">
        <w:rPr>
          <w:rFonts w:ascii="Times New Roman" w:hAnsi="Times New Roman" w:cs="Times New Roman"/>
          <w:sz w:val="24"/>
          <w:szCs w:val="24"/>
          <w:lang w:val="en-US"/>
        </w:rPr>
        <w:t xml:space="preserve"> (Table 2, </w:t>
      </w:r>
      <w:r w:rsidR="00EE3E16" w:rsidRPr="00EE3E16">
        <w:rPr>
          <w:rFonts w:ascii="Times New Roman" w:hAnsi="Times New Roman" w:cs="Times New Roman"/>
          <w:sz w:val="24"/>
          <w:szCs w:val="24"/>
          <w:highlight w:val="yellow"/>
          <w:lang w:val="en-US"/>
        </w:rPr>
        <w:t xml:space="preserve">Figure 3A, Suppl. Figure </w:t>
      </w:r>
      <w:r w:rsidR="00D129D1">
        <w:rPr>
          <w:rFonts w:ascii="Times New Roman" w:hAnsi="Times New Roman" w:cs="Times New Roman"/>
          <w:sz w:val="24"/>
          <w:szCs w:val="24"/>
          <w:lang w:val="en-US"/>
        </w:rPr>
        <w:t>2</w:t>
      </w:r>
      <w:r w:rsidR="00784384">
        <w:rPr>
          <w:rFonts w:ascii="Times New Roman" w:hAnsi="Times New Roman" w:cs="Times New Roman"/>
          <w:sz w:val="24"/>
          <w:szCs w:val="24"/>
          <w:lang w:val="en-US"/>
        </w:rPr>
        <w:t>A</w:t>
      </w:r>
      <w:r w:rsidR="00EE3E16">
        <w:rPr>
          <w:rFonts w:ascii="Times New Roman" w:hAnsi="Times New Roman" w:cs="Times New Roman"/>
          <w:sz w:val="24"/>
          <w:szCs w:val="24"/>
          <w:lang w:val="en-US"/>
        </w:rPr>
        <w:t>)</w:t>
      </w:r>
      <w:r>
        <w:rPr>
          <w:rFonts w:ascii="Times New Roman" w:hAnsi="Times New Roman" w:cs="Times New Roman"/>
          <w:sz w:val="24"/>
          <w:szCs w:val="24"/>
          <w:lang w:val="en-US"/>
        </w:rPr>
        <w:t>.</w:t>
      </w:r>
      <w:r w:rsidR="005F4CFB">
        <w:rPr>
          <w:rFonts w:ascii="Times New Roman" w:hAnsi="Times New Roman" w:cs="Times New Roman"/>
          <w:sz w:val="24"/>
          <w:szCs w:val="24"/>
          <w:lang w:val="en-US"/>
        </w:rPr>
        <w:t xml:space="preserve"> We found a pronounced difference between qualitative and quantitative estimates of beta diversity. The </w:t>
      </w:r>
      <w:proofErr w:type="spellStart"/>
      <w:r w:rsidR="005F4CFB">
        <w:rPr>
          <w:rFonts w:ascii="Times New Roman" w:hAnsi="Times New Roman" w:cs="Times New Roman"/>
          <w:sz w:val="24"/>
          <w:szCs w:val="24"/>
          <w:lang w:val="en-US"/>
        </w:rPr>
        <w:t>Jaccard</w:t>
      </w:r>
      <w:proofErr w:type="spellEnd"/>
      <w:r w:rsidR="005F4CFB">
        <w:rPr>
          <w:rFonts w:ascii="Times New Roman" w:hAnsi="Times New Roman" w:cs="Times New Roman"/>
          <w:sz w:val="24"/>
          <w:szCs w:val="24"/>
          <w:lang w:val="en-US"/>
        </w:rPr>
        <w:t xml:space="preserve"> distances between specimen based communities and sequence based communities for most </w:t>
      </w:r>
      <w:proofErr w:type="spellStart"/>
      <w:r w:rsidR="005F4CFB">
        <w:rPr>
          <w:rFonts w:ascii="Times New Roman" w:hAnsi="Times New Roman" w:cs="Times New Roman"/>
          <w:sz w:val="24"/>
          <w:szCs w:val="24"/>
          <w:lang w:val="en-US"/>
        </w:rPr>
        <w:t>amplicons</w:t>
      </w:r>
      <w:proofErr w:type="spellEnd"/>
      <w:r w:rsidR="005F4CFB">
        <w:rPr>
          <w:rFonts w:ascii="Times New Roman" w:hAnsi="Times New Roman" w:cs="Times New Roman"/>
          <w:sz w:val="24"/>
          <w:szCs w:val="24"/>
          <w:lang w:val="en-US"/>
        </w:rPr>
        <w:t xml:space="preserve"> were very low (</w:t>
      </w:r>
      <w:r w:rsidR="00784384" w:rsidRPr="00784384">
        <w:rPr>
          <w:rFonts w:ascii="Times New Roman" w:hAnsi="Times New Roman" w:cs="Times New Roman"/>
          <w:sz w:val="24"/>
          <w:szCs w:val="24"/>
          <w:highlight w:val="yellow"/>
          <w:lang w:val="en-US"/>
        </w:rPr>
        <w:t>Suppl</w:t>
      </w:r>
      <w:r w:rsidR="00496859">
        <w:rPr>
          <w:rFonts w:ascii="Times New Roman" w:hAnsi="Times New Roman" w:cs="Times New Roman"/>
          <w:sz w:val="24"/>
          <w:szCs w:val="24"/>
          <w:highlight w:val="yellow"/>
          <w:lang w:val="en-US"/>
        </w:rPr>
        <w:t>.</w:t>
      </w:r>
      <w:r w:rsidR="00784384" w:rsidRPr="00784384">
        <w:rPr>
          <w:rFonts w:ascii="Times New Roman" w:hAnsi="Times New Roman" w:cs="Times New Roman"/>
          <w:sz w:val="24"/>
          <w:szCs w:val="24"/>
          <w:highlight w:val="yellow"/>
          <w:lang w:val="en-US"/>
        </w:rPr>
        <w:t xml:space="preserve"> Figure </w:t>
      </w:r>
      <w:r w:rsidR="00D129D1">
        <w:rPr>
          <w:rFonts w:ascii="Times New Roman" w:hAnsi="Times New Roman" w:cs="Times New Roman"/>
          <w:sz w:val="24"/>
          <w:szCs w:val="24"/>
          <w:highlight w:val="yellow"/>
          <w:lang w:val="en-US"/>
        </w:rPr>
        <w:t>2</w:t>
      </w:r>
      <w:r w:rsidR="00784384" w:rsidRPr="00784384">
        <w:rPr>
          <w:rFonts w:ascii="Times New Roman" w:hAnsi="Times New Roman" w:cs="Times New Roman"/>
          <w:sz w:val="24"/>
          <w:szCs w:val="24"/>
          <w:highlight w:val="yellow"/>
          <w:lang w:val="en-US"/>
        </w:rPr>
        <w:t>B</w:t>
      </w:r>
      <w:r w:rsidR="005F4CFB">
        <w:rPr>
          <w:rFonts w:ascii="Times New Roman" w:hAnsi="Times New Roman" w:cs="Times New Roman"/>
          <w:sz w:val="24"/>
          <w:szCs w:val="24"/>
          <w:lang w:val="en-US"/>
        </w:rPr>
        <w:t xml:space="preserve">). Bray Curtis dissimilarity, which incorporates taxon abundances, was </w:t>
      </w:r>
      <w:r w:rsidR="001375C5">
        <w:rPr>
          <w:rFonts w:ascii="Times New Roman" w:hAnsi="Times New Roman" w:cs="Times New Roman"/>
          <w:sz w:val="24"/>
          <w:szCs w:val="24"/>
          <w:lang w:val="en-US"/>
        </w:rPr>
        <w:t>significantly</w:t>
      </w:r>
      <w:r w:rsidR="005F4CFB">
        <w:rPr>
          <w:rFonts w:ascii="Times New Roman" w:hAnsi="Times New Roman" w:cs="Times New Roman"/>
          <w:sz w:val="24"/>
          <w:szCs w:val="24"/>
          <w:lang w:val="en-US"/>
        </w:rPr>
        <w:t xml:space="preserve"> higher for all loci</w:t>
      </w:r>
      <w:r w:rsidR="00784384">
        <w:rPr>
          <w:rFonts w:ascii="Times New Roman" w:hAnsi="Times New Roman" w:cs="Times New Roman"/>
          <w:sz w:val="24"/>
          <w:szCs w:val="24"/>
          <w:lang w:val="en-US"/>
        </w:rPr>
        <w:t xml:space="preserve"> (</w:t>
      </w:r>
      <w:r w:rsidR="00784384" w:rsidRPr="00784384">
        <w:rPr>
          <w:rFonts w:ascii="Times New Roman" w:hAnsi="Times New Roman" w:cs="Times New Roman"/>
          <w:sz w:val="24"/>
          <w:szCs w:val="24"/>
          <w:highlight w:val="yellow"/>
          <w:lang w:val="en-US"/>
        </w:rPr>
        <w:t>Table 2, Figure 3B</w:t>
      </w:r>
      <w:r w:rsidR="00784384">
        <w:rPr>
          <w:rFonts w:ascii="Times New Roman" w:hAnsi="Times New Roman" w:cs="Times New Roman"/>
          <w:sz w:val="24"/>
          <w:szCs w:val="24"/>
          <w:lang w:val="en-US"/>
        </w:rPr>
        <w:t>)</w:t>
      </w:r>
      <w:r w:rsidR="001375C5" w:rsidRPr="001375C5">
        <w:rPr>
          <w:rFonts w:ascii="Times New Roman" w:hAnsi="Times New Roman" w:cs="Times New Roman"/>
          <w:sz w:val="24"/>
          <w:szCs w:val="24"/>
          <w:lang w:val="en-US"/>
        </w:rPr>
        <w:t xml:space="preserve"> </w:t>
      </w:r>
      <w:r w:rsidR="001375C5">
        <w:rPr>
          <w:rFonts w:ascii="Times New Roman" w:hAnsi="Times New Roman" w:cs="Times New Roman"/>
          <w:sz w:val="24"/>
          <w:szCs w:val="24"/>
          <w:lang w:val="en-US"/>
        </w:rPr>
        <w:t>(</w:t>
      </w:r>
      <w:r w:rsidR="001375C5">
        <w:rPr>
          <w:rFonts w:ascii="Times New Roman" w:hAnsi="Times New Roman" w:cs="Times New Roman"/>
          <w:sz w:val="24"/>
          <w:szCs w:val="24"/>
          <w:highlight w:val="yellow"/>
          <w:lang w:val="en-US"/>
        </w:rPr>
        <w:t xml:space="preserve">Pairwise Wilcoxon test, FDR </w:t>
      </w:r>
      <w:r w:rsidR="001375C5" w:rsidRPr="00B93511">
        <w:rPr>
          <w:rFonts w:ascii="Times New Roman" w:hAnsi="Times New Roman" w:cs="Times New Roman"/>
          <w:sz w:val="24"/>
          <w:szCs w:val="24"/>
          <w:highlight w:val="yellow"/>
          <w:lang w:val="en-US"/>
        </w:rPr>
        <w:t xml:space="preserve">corrected </w:t>
      </w:r>
      <w:r w:rsidR="001375C5" w:rsidRPr="00B93511">
        <w:rPr>
          <w:rFonts w:ascii="Times New Roman" w:hAnsi="Times New Roman" w:cs="Times New Roman"/>
          <w:i/>
          <w:sz w:val="24"/>
          <w:szCs w:val="24"/>
          <w:highlight w:val="yellow"/>
          <w:lang w:val="en-US"/>
        </w:rPr>
        <w:t xml:space="preserve">P </w:t>
      </w:r>
      <w:r w:rsidR="001375C5" w:rsidRPr="00B93511">
        <w:rPr>
          <w:rFonts w:ascii="Times New Roman" w:hAnsi="Times New Roman" w:cs="Times New Roman"/>
          <w:sz w:val="24"/>
          <w:szCs w:val="24"/>
          <w:highlight w:val="yellow"/>
          <w:lang w:val="en-US"/>
        </w:rPr>
        <w:t>&lt; 0.05</w:t>
      </w:r>
      <w:r w:rsidR="001375C5">
        <w:rPr>
          <w:rFonts w:ascii="Times New Roman" w:hAnsi="Times New Roman" w:cs="Times New Roman"/>
          <w:sz w:val="24"/>
          <w:szCs w:val="24"/>
          <w:lang w:val="en-US"/>
        </w:rPr>
        <w:t>)</w:t>
      </w:r>
      <w:r w:rsidR="005F4CFB">
        <w:rPr>
          <w:rFonts w:ascii="Times New Roman" w:hAnsi="Times New Roman" w:cs="Times New Roman"/>
          <w:sz w:val="24"/>
          <w:szCs w:val="24"/>
          <w:lang w:val="en-US"/>
        </w:rPr>
        <w:t xml:space="preserve">. </w:t>
      </w:r>
    </w:p>
    <w:p w14:paraId="4F853333" w14:textId="36B65A9F" w:rsidR="003907A9" w:rsidRDefault="00AC3236" w:rsidP="00015FCC">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gDNA</w:t>
      </w:r>
      <w:proofErr w:type="spellEnd"/>
      <w:r>
        <w:rPr>
          <w:rFonts w:ascii="Times New Roman" w:hAnsi="Times New Roman" w:cs="Times New Roman"/>
          <w:sz w:val="24"/>
          <w:szCs w:val="24"/>
          <w:lang w:val="en-US"/>
        </w:rPr>
        <w:t xml:space="preserve"> based library generally showed </w:t>
      </w:r>
      <w:r w:rsidR="0024270E">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lo</w:t>
      </w:r>
      <w:r w:rsidR="00784384">
        <w:rPr>
          <w:rFonts w:ascii="Times New Roman" w:hAnsi="Times New Roman" w:cs="Times New Roman"/>
          <w:sz w:val="24"/>
          <w:szCs w:val="24"/>
          <w:lang w:val="en-US"/>
        </w:rPr>
        <w:t>w</w:t>
      </w:r>
      <w:r w:rsidR="00C55BEF">
        <w:rPr>
          <w:rFonts w:ascii="Times New Roman" w:hAnsi="Times New Roman" w:cs="Times New Roman"/>
          <w:sz w:val="24"/>
          <w:szCs w:val="24"/>
          <w:lang w:val="en-US"/>
        </w:rPr>
        <w:t>er</w:t>
      </w:r>
      <w:r w:rsidR="00784384">
        <w:rPr>
          <w:rFonts w:ascii="Times New Roman" w:hAnsi="Times New Roman" w:cs="Times New Roman"/>
          <w:sz w:val="24"/>
          <w:szCs w:val="24"/>
          <w:lang w:val="en-US"/>
        </w:rPr>
        <w:t xml:space="preserve"> Bray Curtis dissimilarities</w:t>
      </w:r>
      <w:r w:rsidR="00C55BEF">
        <w:rPr>
          <w:rFonts w:ascii="Times New Roman" w:hAnsi="Times New Roman" w:cs="Times New Roman"/>
          <w:sz w:val="24"/>
          <w:szCs w:val="24"/>
          <w:lang w:val="en-US"/>
        </w:rPr>
        <w:t xml:space="preserve"> </w:t>
      </w:r>
      <w:r w:rsidR="00576626">
        <w:rPr>
          <w:rFonts w:ascii="Times New Roman" w:hAnsi="Times New Roman" w:cs="Times New Roman"/>
          <w:sz w:val="24"/>
          <w:szCs w:val="24"/>
          <w:lang w:val="en-US"/>
        </w:rPr>
        <w:t xml:space="preserve">and higher Simpson indexes </w:t>
      </w:r>
      <w:r w:rsidR="00C55BEF">
        <w:rPr>
          <w:rFonts w:ascii="Times New Roman" w:hAnsi="Times New Roman" w:cs="Times New Roman"/>
          <w:sz w:val="24"/>
          <w:szCs w:val="24"/>
          <w:lang w:val="en-US"/>
        </w:rPr>
        <w:t>th</w:t>
      </w:r>
      <w:r w:rsidR="00576626">
        <w:rPr>
          <w:rFonts w:ascii="Times New Roman" w:hAnsi="Times New Roman" w:cs="Times New Roman"/>
          <w:sz w:val="24"/>
          <w:szCs w:val="24"/>
          <w:lang w:val="en-US"/>
        </w:rPr>
        <w:t>a</w:t>
      </w:r>
      <w:r w:rsidR="00C55BEF">
        <w:rPr>
          <w:rFonts w:ascii="Times New Roman" w:hAnsi="Times New Roman" w:cs="Times New Roman"/>
          <w:sz w:val="24"/>
          <w:szCs w:val="24"/>
          <w:lang w:val="en-US"/>
        </w:rPr>
        <w:t xml:space="preserve">n the </w:t>
      </w:r>
      <w:proofErr w:type="spellStart"/>
      <w:r w:rsidR="00C55BEF">
        <w:rPr>
          <w:rFonts w:ascii="Times New Roman" w:hAnsi="Times New Roman" w:cs="Times New Roman"/>
          <w:sz w:val="24"/>
          <w:szCs w:val="24"/>
          <w:lang w:val="en-US"/>
        </w:rPr>
        <w:t>amplicon</w:t>
      </w:r>
      <w:proofErr w:type="spellEnd"/>
      <w:r w:rsidR="00C55BEF">
        <w:rPr>
          <w:rFonts w:ascii="Times New Roman" w:hAnsi="Times New Roman" w:cs="Times New Roman"/>
          <w:sz w:val="24"/>
          <w:szCs w:val="24"/>
          <w:lang w:val="en-US"/>
        </w:rPr>
        <w:t xml:space="preserve"> libraries</w:t>
      </w:r>
      <w:r w:rsidR="0057662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4270E">
        <w:rPr>
          <w:rFonts w:ascii="Times New Roman" w:hAnsi="Times New Roman" w:cs="Times New Roman"/>
          <w:sz w:val="24"/>
          <w:szCs w:val="24"/>
          <w:lang w:val="en-US"/>
        </w:rPr>
        <w:t xml:space="preserve">However, a pronounced effect was only found for </w:t>
      </w:r>
      <w:proofErr w:type="spellStart"/>
      <w:r w:rsidR="0024270E">
        <w:rPr>
          <w:rFonts w:ascii="Times New Roman" w:hAnsi="Times New Roman" w:cs="Times New Roman"/>
          <w:sz w:val="24"/>
          <w:szCs w:val="24"/>
          <w:lang w:val="en-US"/>
        </w:rPr>
        <w:t>amplicons</w:t>
      </w:r>
      <w:proofErr w:type="spellEnd"/>
      <w:r w:rsidR="0024270E">
        <w:rPr>
          <w:rFonts w:ascii="Times New Roman" w:hAnsi="Times New Roman" w:cs="Times New Roman"/>
          <w:sz w:val="24"/>
          <w:szCs w:val="24"/>
          <w:lang w:val="en-US"/>
        </w:rPr>
        <w:t xml:space="preserve"> with high sequence variation and low primer degeneracy (e.g. 12SrDNA, </w:t>
      </w:r>
      <w:proofErr w:type="spellStart"/>
      <w:r w:rsidR="0024270E">
        <w:rPr>
          <w:rFonts w:ascii="Times New Roman" w:hAnsi="Times New Roman" w:cs="Times New Roman"/>
          <w:sz w:val="24"/>
          <w:szCs w:val="24"/>
          <w:lang w:val="en-US"/>
        </w:rPr>
        <w:t>CytochromeB</w:t>
      </w:r>
      <w:proofErr w:type="spellEnd"/>
      <w:r w:rsidR="0024270E">
        <w:rPr>
          <w:rFonts w:ascii="Times New Roman" w:hAnsi="Times New Roman" w:cs="Times New Roman"/>
          <w:sz w:val="24"/>
          <w:szCs w:val="24"/>
          <w:lang w:val="en-US"/>
        </w:rPr>
        <w:t xml:space="preserve"> &amp; H3)</w:t>
      </w:r>
      <w:r w:rsidR="00784384">
        <w:rPr>
          <w:rFonts w:ascii="Times New Roman" w:hAnsi="Times New Roman" w:cs="Times New Roman"/>
          <w:sz w:val="24"/>
          <w:szCs w:val="24"/>
          <w:lang w:val="en-US"/>
        </w:rPr>
        <w:t xml:space="preserve"> (</w:t>
      </w:r>
      <w:r w:rsidR="00784384" w:rsidRPr="00784384">
        <w:rPr>
          <w:rFonts w:ascii="Times New Roman" w:hAnsi="Times New Roman" w:cs="Times New Roman"/>
          <w:sz w:val="24"/>
          <w:szCs w:val="24"/>
          <w:highlight w:val="yellow"/>
          <w:lang w:val="en-US"/>
        </w:rPr>
        <w:t>Figure 3</w:t>
      </w:r>
      <w:r w:rsidR="003D0033">
        <w:rPr>
          <w:rFonts w:ascii="Times New Roman" w:hAnsi="Times New Roman" w:cs="Times New Roman"/>
          <w:sz w:val="24"/>
          <w:szCs w:val="24"/>
          <w:highlight w:val="yellow"/>
          <w:lang w:val="en-US"/>
        </w:rPr>
        <w:t xml:space="preserve">A &amp; </w:t>
      </w:r>
      <w:r w:rsidR="00784384" w:rsidRPr="00784384">
        <w:rPr>
          <w:rFonts w:ascii="Times New Roman" w:hAnsi="Times New Roman" w:cs="Times New Roman"/>
          <w:sz w:val="24"/>
          <w:szCs w:val="24"/>
          <w:highlight w:val="yellow"/>
          <w:lang w:val="en-US"/>
        </w:rPr>
        <w:t>B, Suppl</w:t>
      </w:r>
      <w:r w:rsidR="00496859">
        <w:rPr>
          <w:rFonts w:ascii="Times New Roman" w:hAnsi="Times New Roman" w:cs="Times New Roman"/>
          <w:sz w:val="24"/>
          <w:szCs w:val="24"/>
          <w:highlight w:val="yellow"/>
          <w:lang w:val="en-US"/>
        </w:rPr>
        <w:t>.</w:t>
      </w:r>
      <w:r w:rsidR="00784384" w:rsidRPr="00784384">
        <w:rPr>
          <w:rFonts w:ascii="Times New Roman" w:hAnsi="Times New Roman" w:cs="Times New Roman"/>
          <w:sz w:val="24"/>
          <w:szCs w:val="24"/>
          <w:highlight w:val="yellow"/>
          <w:lang w:val="en-US"/>
        </w:rPr>
        <w:t xml:space="preserve"> Table 1</w:t>
      </w:r>
      <w:r w:rsidR="00784384">
        <w:rPr>
          <w:rFonts w:ascii="Times New Roman" w:hAnsi="Times New Roman" w:cs="Times New Roman"/>
          <w:sz w:val="24"/>
          <w:szCs w:val="24"/>
          <w:lang w:val="en-US"/>
        </w:rPr>
        <w:t>)</w:t>
      </w:r>
      <w:r w:rsidR="007C7181">
        <w:rPr>
          <w:rFonts w:ascii="Times New Roman" w:hAnsi="Times New Roman" w:cs="Times New Roman"/>
          <w:sz w:val="24"/>
          <w:szCs w:val="24"/>
          <w:lang w:val="en-US"/>
        </w:rPr>
        <w:t xml:space="preserve">. </w:t>
      </w:r>
    </w:p>
    <w:p w14:paraId="440A0717" w14:textId="276BA3E9" w:rsidR="003907A9" w:rsidRDefault="003907A9" w:rsidP="00015FCC">
      <w:pPr>
        <w:pStyle w:val="Caption"/>
        <w:spacing w:line="480" w:lineRule="auto"/>
        <w:jc w:val="both"/>
        <w:rPr>
          <w:rFonts w:cstheme="minorHAnsi"/>
          <w:b/>
          <w:color w:val="auto"/>
          <w:sz w:val="20"/>
          <w:szCs w:val="20"/>
          <w:lang w:val="en-US"/>
        </w:rPr>
      </w:pPr>
    </w:p>
    <w:p w14:paraId="3858E3C7" w14:textId="10D9FDAE" w:rsidR="0027035A" w:rsidRDefault="00E75B73" w:rsidP="00015FCC">
      <w:pPr>
        <w:pStyle w:val="Caption"/>
        <w:keepNext/>
        <w:spacing w:line="480" w:lineRule="auto"/>
        <w:jc w:val="both"/>
      </w:pPr>
      <w:r>
        <w:rPr>
          <w:noProof/>
          <w:lang w:val="en-US"/>
        </w:rPr>
        <w:lastRenderedPageBreak/>
        <w:drawing>
          <wp:inline distT="0" distB="0" distL="0" distR="0" wp14:anchorId="15E5ABCB" wp14:editId="34DF43CF">
            <wp:extent cx="5760720" cy="1920240"/>
            <wp:effectExtent l="0" t="0" r="0" b="3810"/>
            <wp:docPr id="2" name="Picture 2" descr="C:\Users\HK\AppData\Local\Microsoft\Windows\INetCache\Content.Word\Alph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K\AppData\Local\Microsoft\Windows\INetCache\Content.Word\AlphaFi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20240"/>
                    </a:xfrm>
                    <a:prstGeom prst="rect">
                      <a:avLst/>
                    </a:prstGeom>
                    <a:noFill/>
                    <a:ln>
                      <a:noFill/>
                    </a:ln>
                  </pic:spPr>
                </pic:pic>
              </a:graphicData>
            </a:graphic>
          </wp:inline>
        </w:drawing>
      </w:r>
      <w:r>
        <w:rPr>
          <w:noProof/>
          <w:lang w:val="en-US"/>
        </w:rPr>
        <w:drawing>
          <wp:inline distT="0" distB="0" distL="0" distR="0" wp14:anchorId="7B22F21B" wp14:editId="7054E17B">
            <wp:extent cx="5742432" cy="2011680"/>
            <wp:effectExtent l="0" t="0" r="0" b="7620"/>
            <wp:docPr id="4" name="Picture 4" descr="C:\Users\HK\AppData\Local\Microsoft\Windows\INetCache\Content.Word\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K\AppData\Local\Microsoft\Windows\INetCache\Content.Word\B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2432" cy="2011680"/>
                    </a:xfrm>
                    <a:prstGeom prst="rect">
                      <a:avLst/>
                    </a:prstGeom>
                    <a:noFill/>
                    <a:ln>
                      <a:noFill/>
                    </a:ln>
                  </pic:spPr>
                </pic:pic>
              </a:graphicData>
            </a:graphic>
          </wp:inline>
        </w:drawing>
      </w:r>
    </w:p>
    <w:p w14:paraId="4C10505B" w14:textId="05B1E71A" w:rsidR="0027035A" w:rsidRPr="00CD79C6" w:rsidRDefault="0027035A" w:rsidP="00015FCC">
      <w:pPr>
        <w:spacing w:line="480" w:lineRule="auto"/>
        <w:jc w:val="both"/>
        <w:rPr>
          <w:i/>
          <w:sz w:val="20"/>
          <w:szCs w:val="20"/>
          <w:lang w:val="en-US"/>
        </w:rPr>
      </w:pPr>
      <w:r w:rsidRPr="009207CD">
        <w:rPr>
          <w:b/>
          <w:i/>
          <w:sz w:val="20"/>
          <w:szCs w:val="20"/>
          <w:lang w:val="en-US"/>
        </w:rPr>
        <w:t>Figure 3</w:t>
      </w:r>
      <w:r w:rsidR="009207CD">
        <w:rPr>
          <w:i/>
          <w:sz w:val="20"/>
          <w:szCs w:val="20"/>
          <w:lang w:val="en-US"/>
        </w:rPr>
        <w:t xml:space="preserve"> </w:t>
      </w:r>
      <w:r w:rsidR="009207CD" w:rsidRPr="009207CD">
        <w:rPr>
          <w:b/>
          <w:i/>
          <w:sz w:val="20"/>
          <w:szCs w:val="20"/>
          <w:lang w:val="en-US"/>
        </w:rPr>
        <w:t>A)</w:t>
      </w:r>
      <w:r w:rsidRPr="00CD79C6">
        <w:rPr>
          <w:i/>
          <w:sz w:val="20"/>
          <w:szCs w:val="20"/>
          <w:lang w:val="en-US"/>
        </w:rPr>
        <w:t xml:space="preserve"> </w:t>
      </w:r>
      <w:r w:rsidRPr="00E807A6">
        <w:rPr>
          <w:i/>
          <w:sz w:val="20"/>
          <w:szCs w:val="20"/>
          <w:lang w:val="en-US"/>
        </w:rPr>
        <w:t>Alpha diversity (Simpson Index) of arthropod mock communities. The</w:t>
      </w:r>
      <w:r w:rsidRPr="00CD79C6">
        <w:rPr>
          <w:i/>
          <w:sz w:val="20"/>
          <w:szCs w:val="20"/>
          <w:lang w:val="en-US"/>
        </w:rPr>
        <w:t xml:space="preserve"> upper black bar shows the median alpha diversity of </w:t>
      </w:r>
      <w:r w:rsidR="00D050F6">
        <w:rPr>
          <w:i/>
          <w:sz w:val="20"/>
          <w:szCs w:val="20"/>
          <w:lang w:val="en-US"/>
        </w:rPr>
        <w:t xml:space="preserve">the actual </w:t>
      </w:r>
      <w:r w:rsidRPr="00CD79C6">
        <w:rPr>
          <w:i/>
          <w:sz w:val="20"/>
          <w:szCs w:val="20"/>
          <w:lang w:val="en-US"/>
        </w:rPr>
        <w:t xml:space="preserve">communities based on </w:t>
      </w:r>
      <w:proofErr w:type="spellStart"/>
      <w:r w:rsidRPr="00CD79C6">
        <w:rPr>
          <w:i/>
          <w:sz w:val="20"/>
          <w:szCs w:val="20"/>
          <w:lang w:val="en-US"/>
        </w:rPr>
        <w:t>morphospecies</w:t>
      </w:r>
      <w:proofErr w:type="spellEnd"/>
      <w:r w:rsidRPr="00CD79C6">
        <w:rPr>
          <w:i/>
          <w:sz w:val="20"/>
          <w:szCs w:val="20"/>
          <w:lang w:val="en-US"/>
        </w:rPr>
        <w:t xml:space="preserve"> assignments. The boxplots show alpha diversity for </w:t>
      </w:r>
      <w:r w:rsidR="00D050F6">
        <w:rPr>
          <w:i/>
          <w:sz w:val="20"/>
          <w:szCs w:val="20"/>
          <w:lang w:val="en-US"/>
        </w:rPr>
        <w:t>the same</w:t>
      </w:r>
      <w:r w:rsidRPr="00CD79C6">
        <w:rPr>
          <w:i/>
          <w:sz w:val="20"/>
          <w:szCs w:val="20"/>
          <w:lang w:val="en-US"/>
        </w:rPr>
        <w:t xml:space="preserve"> communities based on DNA sequencing for </w:t>
      </w:r>
      <w:r w:rsidR="002174D9" w:rsidRPr="002174D9">
        <w:rPr>
          <w:b/>
          <w:i/>
          <w:sz w:val="20"/>
          <w:szCs w:val="20"/>
          <w:lang w:val="en-US"/>
        </w:rPr>
        <w:t>1.</w:t>
      </w:r>
      <w:r w:rsidR="002174D9">
        <w:rPr>
          <w:i/>
          <w:sz w:val="20"/>
          <w:szCs w:val="20"/>
          <w:lang w:val="en-US"/>
        </w:rPr>
        <w:t xml:space="preserve"> </w:t>
      </w:r>
      <w:r w:rsidRPr="00CD79C6">
        <w:rPr>
          <w:i/>
          <w:sz w:val="20"/>
          <w:szCs w:val="20"/>
          <w:lang w:val="en-US"/>
        </w:rPr>
        <w:t xml:space="preserve">nuclear and </w:t>
      </w:r>
      <w:r w:rsidR="002174D9" w:rsidRPr="002174D9">
        <w:rPr>
          <w:b/>
          <w:i/>
          <w:sz w:val="20"/>
          <w:szCs w:val="20"/>
          <w:lang w:val="en-US"/>
        </w:rPr>
        <w:t>2.</w:t>
      </w:r>
      <w:r w:rsidR="002174D9">
        <w:rPr>
          <w:i/>
          <w:sz w:val="20"/>
          <w:szCs w:val="20"/>
          <w:lang w:val="en-US"/>
        </w:rPr>
        <w:t xml:space="preserve"> </w:t>
      </w:r>
      <w:r w:rsidRPr="00CD79C6">
        <w:rPr>
          <w:i/>
          <w:sz w:val="20"/>
          <w:szCs w:val="20"/>
          <w:lang w:val="en-US"/>
        </w:rPr>
        <w:t xml:space="preserve">mitochondrial markers, and </w:t>
      </w:r>
      <w:r w:rsidR="002174D9" w:rsidRPr="002174D9">
        <w:rPr>
          <w:b/>
          <w:i/>
          <w:sz w:val="20"/>
          <w:szCs w:val="20"/>
          <w:lang w:val="en-US"/>
        </w:rPr>
        <w:t>3.</w:t>
      </w:r>
      <w:r w:rsidR="002174D9">
        <w:rPr>
          <w:i/>
          <w:sz w:val="20"/>
          <w:szCs w:val="20"/>
          <w:lang w:val="en-US"/>
        </w:rPr>
        <w:t xml:space="preserve"> </w:t>
      </w:r>
      <w:r w:rsidRPr="00CD79C6">
        <w:rPr>
          <w:i/>
          <w:sz w:val="20"/>
          <w:szCs w:val="20"/>
          <w:lang w:val="en-US"/>
        </w:rPr>
        <w:t xml:space="preserve">for mitochondrial COI at varying PCR cycle numbers and increased DNA template amount during PCR. Red squares indicate alpha diversity for </w:t>
      </w:r>
      <w:r w:rsidR="00F25EC0">
        <w:rPr>
          <w:i/>
          <w:sz w:val="20"/>
          <w:szCs w:val="20"/>
          <w:lang w:val="en-US"/>
        </w:rPr>
        <w:t xml:space="preserve">the same loci based on </w:t>
      </w:r>
      <w:r w:rsidRPr="00CD79C6">
        <w:rPr>
          <w:i/>
          <w:sz w:val="20"/>
          <w:szCs w:val="20"/>
          <w:lang w:val="en-US"/>
        </w:rPr>
        <w:t xml:space="preserve">a genomic DNA sample prepared without locus specific amplification. </w:t>
      </w:r>
      <w:r w:rsidRPr="009207CD">
        <w:rPr>
          <w:b/>
          <w:i/>
          <w:sz w:val="20"/>
          <w:szCs w:val="20"/>
          <w:lang w:val="en-US"/>
        </w:rPr>
        <w:t>B)</w:t>
      </w:r>
      <w:r w:rsidRPr="00CD79C6">
        <w:rPr>
          <w:i/>
          <w:sz w:val="20"/>
          <w:szCs w:val="20"/>
          <w:lang w:val="en-US"/>
        </w:rPr>
        <w:t xml:space="preserve"> Beta diversity (Bray Curtis dissimilarity) between actual </w:t>
      </w:r>
      <w:proofErr w:type="spellStart"/>
      <w:r w:rsidRPr="00CD79C6">
        <w:rPr>
          <w:i/>
          <w:sz w:val="20"/>
          <w:szCs w:val="20"/>
          <w:lang w:val="en-US"/>
        </w:rPr>
        <w:t>morphospecies</w:t>
      </w:r>
      <w:proofErr w:type="spellEnd"/>
      <w:r w:rsidRPr="00CD79C6">
        <w:rPr>
          <w:i/>
          <w:sz w:val="20"/>
          <w:szCs w:val="20"/>
          <w:lang w:val="en-US"/>
        </w:rPr>
        <w:t xml:space="preserve"> based mock communities and sequence based analyses. The boxplots </w:t>
      </w:r>
      <w:r w:rsidR="00F25EC0">
        <w:rPr>
          <w:i/>
          <w:sz w:val="20"/>
          <w:szCs w:val="20"/>
          <w:lang w:val="en-US"/>
        </w:rPr>
        <w:t xml:space="preserve">and red </w:t>
      </w:r>
      <w:r w:rsidRPr="00CD79C6">
        <w:rPr>
          <w:i/>
          <w:sz w:val="20"/>
          <w:szCs w:val="20"/>
          <w:lang w:val="en-US"/>
        </w:rPr>
        <w:t xml:space="preserve">present the same experimental conditions as described above. Red squares indicate beta diversity for </w:t>
      </w:r>
      <w:r w:rsidR="00F25EC0">
        <w:rPr>
          <w:i/>
          <w:sz w:val="20"/>
          <w:szCs w:val="20"/>
          <w:lang w:val="en-US"/>
        </w:rPr>
        <w:t xml:space="preserve">the same loci and based on </w:t>
      </w:r>
      <w:r w:rsidRPr="00CD79C6">
        <w:rPr>
          <w:i/>
          <w:sz w:val="20"/>
          <w:szCs w:val="20"/>
          <w:lang w:val="en-US"/>
        </w:rPr>
        <w:t>a genomic DNA sample prepared without locus specific amplification.</w:t>
      </w:r>
    </w:p>
    <w:p w14:paraId="2B08CDF5" w14:textId="5267BCB1" w:rsidR="00C55F05" w:rsidRDefault="00C55F05" w:rsidP="00015FCC">
      <w:pPr>
        <w:spacing w:line="480" w:lineRule="auto"/>
        <w:jc w:val="both"/>
        <w:rPr>
          <w:rFonts w:ascii="Times New Roman" w:hAnsi="Times New Roman" w:cs="Times New Roman"/>
          <w:sz w:val="24"/>
          <w:szCs w:val="24"/>
          <w:highlight w:val="yellow"/>
          <w:lang w:val="en-US"/>
        </w:rPr>
      </w:pPr>
      <w:r w:rsidRPr="00677F2A">
        <w:rPr>
          <w:rFonts w:ascii="Times New Roman" w:hAnsi="Times New Roman" w:cs="Times New Roman"/>
          <w:sz w:val="24"/>
          <w:szCs w:val="24"/>
          <w:lang w:val="en-US"/>
        </w:rPr>
        <w:t xml:space="preserve">In summary, targeting </w:t>
      </w:r>
      <w:r w:rsidR="002C7273" w:rsidRPr="00677F2A">
        <w:rPr>
          <w:rFonts w:ascii="Times New Roman" w:hAnsi="Times New Roman" w:cs="Times New Roman"/>
          <w:sz w:val="24"/>
          <w:szCs w:val="24"/>
          <w:lang w:val="en-US"/>
        </w:rPr>
        <w:t>highly conserved loci, or using highly degenerate primers, led to a considerable improvement of the association of input DNA and recovered read count and more reliable qualitative and quantitative recovery of species diversity from communities</w:t>
      </w:r>
      <w:r w:rsidR="00856B96" w:rsidRPr="00677F2A">
        <w:rPr>
          <w:rFonts w:ascii="Times New Roman" w:hAnsi="Times New Roman" w:cs="Times New Roman"/>
          <w:sz w:val="24"/>
          <w:szCs w:val="24"/>
          <w:lang w:val="en-US"/>
        </w:rPr>
        <w:t xml:space="preserve"> </w:t>
      </w:r>
      <w:r w:rsidR="00856B96">
        <w:rPr>
          <w:rFonts w:ascii="Times New Roman" w:hAnsi="Times New Roman" w:cs="Times New Roman"/>
          <w:sz w:val="24"/>
          <w:szCs w:val="24"/>
          <w:highlight w:val="yellow"/>
          <w:lang w:val="en-US"/>
        </w:rPr>
        <w:t>(Figure 4)</w:t>
      </w:r>
      <w:r w:rsidR="002C7273">
        <w:rPr>
          <w:rFonts w:ascii="Times New Roman" w:hAnsi="Times New Roman" w:cs="Times New Roman"/>
          <w:sz w:val="24"/>
          <w:szCs w:val="24"/>
          <w:highlight w:val="yellow"/>
          <w:lang w:val="en-US"/>
        </w:rPr>
        <w:t xml:space="preserve">. </w:t>
      </w:r>
    </w:p>
    <w:p w14:paraId="5A65DA82" w14:textId="5C83DC51" w:rsidR="003F560F" w:rsidRDefault="001B2D5F" w:rsidP="00015FCC">
      <w:pPr>
        <w:spacing w:line="480" w:lineRule="auto"/>
        <w:jc w:val="both"/>
        <w:rPr>
          <w:rFonts w:ascii="Times New Roman" w:hAnsi="Times New Roman" w:cs="Times New Roman"/>
          <w:sz w:val="24"/>
          <w:szCs w:val="24"/>
          <w:lang w:val="en-US"/>
        </w:rPr>
      </w:pPr>
      <w:r>
        <w:rPr>
          <w:noProof/>
          <w:lang w:val="en-US"/>
        </w:rPr>
        <w:lastRenderedPageBreak/>
        <w:drawing>
          <wp:inline distT="0" distB="0" distL="0" distR="0" wp14:anchorId="02462475" wp14:editId="00AA46DD">
            <wp:extent cx="3373755" cy="3333750"/>
            <wp:effectExtent l="0" t="0" r="0" b="0"/>
            <wp:docPr id="3" name="Picture 3" descr="C:\Users\HK\AppData\Local\Microsoft\Windows\INetCache\Content.Word\DistanceMinusDegeneracy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K\AppData\Local\Microsoft\Windows\INetCache\Content.Word\DistanceMinusDegeneracyFinal.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3819" b="5025"/>
                    <a:stretch/>
                  </pic:blipFill>
                  <pic:spPr bwMode="auto">
                    <a:xfrm>
                      <a:off x="0" y="0"/>
                      <a:ext cx="3374136" cy="3334126"/>
                    </a:xfrm>
                    <a:prstGeom prst="rect">
                      <a:avLst/>
                    </a:prstGeom>
                    <a:noFill/>
                    <a:ln>
                      <a:noFill/>
                    </a:ln>
                    <a:extLst>
                      <a:ext uri="{53640926-AAD7-44d8-BBD7-CCE9431645EC}">
                        <a14:shadowObscured xmlns:a14="http://schemas.microsoft.com/office/drawing/2010/main"/>
                      </a:ext>
                    </a:extLst>
                  </pic:spPr>
                </pic:pic>
              </a:graphicData>
            </a:graphic>
          </wp:inline>
        </w:drawing>
      </w:r>
    </w:p>
    <w:p w14:paraId="107C9F92" w14:textId="20C7557B" w:rsidR="003F560F" w:rsidRPr="007C4F53" w:rsidRDefault="0027035A" w:rsidP="00015FCC">
      <w:pPr>
        <w:spacing w:line="480" w:lineRule="auto"/>
        <w:jc w:val="both"/>
        <w:rPr>
          <w:rFonts w:cstheme="minorHAnsi"/>
          <w:i/>
          <w:sz w:val="20"/>
          <w:lang w:val="en-US"/>
        </w:rPr>
      </w:pPr>
      <w:r w:rsidRPr="00095DA0">
        <w:rPr>
          <w:rFonts w:cstheme="minorHAnsi"/>
          <w:b/>
          <w:i/>
          <w:sz w:val="20"/>
          <w:lang w:val="en-US"/>
        </w:rPr>
        <w:t>Figure 4 A)</w:t>
      </w:r>
      <w:r w:rsidRPr="00CD79C6">
        <w:rPr>
          <w:rFonts w:cstheme="minorHAnsi"/>
          <w:i/>
          <w:sz w:val="20"/>
          <w:lang w:val="en-US"/>
        </w:rPr>
        <w:t xml:space="preserve"> </w:t>
      </w:r>
      <w:r w:rsidR="00914CDA">
        <w:rPr>
          <w:rFonts w:cstheme="minorHAnsi"/>
          <w:i/>
          <w:sz w:val="20"/>
          <w:lang w:val="en-US"/>
        </w:rPr>
        <w:t xml:space="preserve">Coefficient </w:t>
      </w:r>
      <w:r w:rsidR="003A36EE">
        <w:rPr>
          <w:rFonts w:cstheme="minorHAnsi"/>
          <w:i/>
          <w:sz w:val="20"/>
          <w:lang w:val="en-US"/>
        </w:rPr>
        <w:t>of determination (R</w:t>
      </w:r>
      <w:r w:rsidR="003A36EE" w:rsidRPr="00095DA0">
        <w:rPr>
          <w:rFonts w:cstheme="minorHAnsi"/>
          <w:i/>
          <w:sz w:val="20"/>
          <w:vertAlign w:val="superscript"/>
          <w:lang w:val="en-US"/>
        </w:rPr>
        <w:t>2</w:t>
      </w:r>
      <w:r w:rsidR="003A36EE">
        <w:rPr>
          <w:rFonts w:cstheme="minorHAnsi"/>
          <w:i/>
          <w:sz w:val="20"/>
          <w:lang w:val="en-US"/>
        </w:rPr>
        <w:t>) of the linear association between input DNA and recovered read abundance for two marker grou</w:t>
      </w:r>
      <w:r w:rsidR="00914CDA">
        <w:rPr>
          <w:rFonts w:cstheme="minorHAnsi"/>
          <w:i/>
          <w:sz w:val="20"/>
          <w:lang w:val="en-US"/>
        </w:rPr>
        <w:t xml:space="preserve">ps and 43 arthropod taxa. </w:t>
      </w:r>
      <w:r w:rsidR="007C4F53" w:rsidRPr="00CD79C6">
        <w:rPr>
          <w:rFonts w:cstheme="minorHAnsi"/>
          <w:i/>
          <w:sz w:val="20"/>
          <w:lang w:val="en-US"/>
        </w:rPr>
        <w:t xml:space="preserve">The groups are based on the difference between the average pairwise genetic distance of taxa for the according marker and the degeneracy of the primer pair used to amplify the locus. </w:t>
      </w:r>
      <w:r w:rsidR="00914CDA">
        <w:rPr>
          <w:rFonts w:cstheme="minorHAnsi"/>
          <w:i/>
          <w:sz w:val="20"/>
          <w:lang w:val="en-US"/>
        </w:rPr>
        <w:t>Group</w:t>
      </w:r>
      <w:r w:rsidR="003A36EE">
        <w:rPr>
          <w:rFonts w:cstheme="minorHAnsi"/>
          <w:i/>
          <w:sz w:val="20"/>
          <w:lang w:val="en-US"/>
        </w:rPr>
        <w:t xml:space="preserve"> one comprises</w:t>
      </w:r>
      <w:r w:rsidR="00914CDA">
        <w:rPr>
          <w:rFonts w:cstheme="minorHAnsi"/>
          <w:i/>
          <w:sz w:val="20"/>
          <w:lang w:val="en-US"/>
        </w:rPr>
        <w:t xml:space="preserve"> </w:t>
      </w:r>
      <w:proofErr w:type="spellStart"/>
      <w:r w:rsidR="00914CDA">
        <w:rPr>
          <w:rFonts w:cstheme="minorHAnsi"/>
          <w:i/>
          <w:sz w:val="20"/>
          <w:lang w:val="en-US"/>
        </w:rPr>
        <w:t>amplicons</w:t>
      </w:r>
      <w:proofErr w:type="spellEnd"/>
      <w:r w:rsidR="00914CDA">
        <w:rPr>
          <w:rFonts w:cstheme="minorHAnsi"/>
          <w:i/>
          <w:sz w:val="20"/>
          <w:lang w:val="en-US"/>
        </w:rPr>
        <w:t xml:space="preserve"> with a high sequence conservation and/or a high primer degeneracy. Group two comprises variable </w:t>
      </w:r>
      <w:proofErr w:type="spellStart"/>
      <w:r w:rsidR="00914CDA">
        <w:rPr>
          <w:rFonts w:cstheme="minorHAnsi"/>
          <w:i/>
          <w:sz w:val="20"/>
          <w:lang w:val="en-US"/>
        </w:rPr>
        <w:t>amplicons</w:t>
      </w:r>
      <w:proofErr w:type="spellEnd"/>
      <w:r w:rsidR="00914CDA">
        <w:rPr>
          <w:rFonts w:cstheme="minorHAnsi"/>
          <w:i/>
          <w:sz w:val="20"/>
          <w:lang w:val="en-US"/>
        </w:rPr>
        <w:t xml:space="preserve">, with little primer degeneracy. </w:t>
      </w:r>
      <w:r w:rsidR="00914CDA" w:rsidRPr="00095DA0">
        <w:rPr>
          <w:rFonts w:cstheme="minorHAnsi"/>
          <w:b/>
          <w:i/>
          <w:sz w:val="20"/>
          <w:lang w:val="en-US"/>
        </w:rPr>
        <w:t>B)</w:t>
      </w:r>
      <w:r w:rsidR="00914CDA">
        <w:rPr>
          <w:rFonts w:cstheme="minorHAnsi"/>
          <w:i/>
          <w:sz w:val="20"/>
          <w:lang w:val="en-US"/>
        </w:rPr>
        <w:t xml:space="preserve"> Fold change</w:t>
      </w:r>
      <w:r w:rsidR="00B77A2E">
        <w:rPr>
          <w:rFonts w:cstheme="minorHAnsi"/>
          <w:i/>
          <w:sz w:val="20"/>
          <w:lang w:val="en-US"/>
        </w:rPr>
        <w:t xml:space="preserve"> between input DNA and recovered reads</w:t>
      </w:r>
      <w:r w:rsidR="00914CDA">
        <w:rPr>
          <w:rFonts w:cstheme="minorHAnsi"/>
          <w:i/>
          <w:sz w:val="20"/>
          <w:lang w:val="en-US"/>
        </w:rPr>
        <w:t xml:space="preserve"> for the same </w:t>
      </w:r>
      <w:r w:rsidR="00934FFA">
        <w:rPr>
          <w:rFonts w:cstheme="minorHAnsi"/>
          <w:i/>
          <w:sz w:val="20"/>
          <w:lang w:val="en-US"/>
        </w:rPr>
        <w:t xml:space="preserve">taxa </w:t>
      </w:r>
      <w:r w:rsidR="00914CDA">
        <w:rPr>
          <w:rFonts w:cstheme="minorHAnsi"/>
          <w:i/>
          <w:sz w:val="20"/>
          <w:lang w:val="en-US"/>
        </w:rPr>
        <w:t xml:space="preserve">and markers. </w:t>
      </w:r>
      <w:r w:rsidR="001E201A" w:rsidRPr="00095DA0">
        <w:rPr>
          <w:rFonts w:cstheme="minorHAnsi"/>
          <w:b/>
          <w:i/>
          <w:sz w:val="20"/>
          <w:lang w:val="en-US"/>
        </w:rPr>
        <w:t>C</w:t>
      </w:r>
      <w:r w:rsidR="00914CDA" w:rsidRPr="00095DA0">
        <w:rPr>
          <w:rFonts w:cstheme="minorHAnsi"/>
          <w:b/>
          <w:i/>
          <w:sz w:val="20"/>
          <w:lang w:val="en-US"/>
        </w:rPr>
        <w:t xml:space="preserve">) </w:t>
      </w:r>
      <w:r w:rsidR="001E201A">
        <w:rPr>
          <w:rFonts w:cstheme="minorHAnsi"/>
          <w:i/>
          <w:sz w:val="20"/>
          <w:lang w:val="en-US"/>
        </w:rPr>
        <w:t xml:space="preserve">Alpha diversity (Simpson index) for the same marker groups. </w:t>
      </w:r>
      <w:r w:rsidR="001E201A" w:rsidRPr="00095DA0">
        <w:rPr>
          <w:rFonts w:cstheme="minorHAnsi"/>
          <w:b/>
          <w:i/>
          <w:sz w:val="20"/>
          <w:lang w:val="en-US"/>
        </w:rPr>
        <w:t>D)</w:t>
      </w:r>
      <w:r w:rsidR="001E201A">
        <w:rPr>
          <w:rFonts w:cstheme="minorHAnsi"/>
          <w:i/>
          <w:sz w:val="20"/>
          <w:lang w:val="en-US"/>
        </w:rPr>
        <w:t xml:space="preserve"> Beta diversity (Bray Curtis dissimilarity) between specimen based and sequence based communities for the same marker groups. </w:t>
      </w:r>
      <w:r w:rsidR="00914CDA">
        <w:rPr>
          <w:rFonts w:cstheme="minorHAnsi"/>
          <w:i/>
          <w:sz w:val="20"/>
          <w:lang w:val="en-US"/>
        </w:rPr>
        <w:t xml:space="preserve">The plots show the mean and the 95 % confidence interval. </w:t>
      </w:r>
    </w:p>
    <w:p w14:paraId="2479E615" w14:textId="7C2C7CEE" w:rsidR="003F560F" w:rsidRPr="007C1395" w:rsidRDefault="007C1395" w:rsidP="00015FCC">
      <w:pPr>
        <w:spacing w:line="480" w:lineRule="auto"/>
        <w:rPr>
          <w:rFonts w:ascii="Times New Roman" w:hAnsi="Times New Roman" w:cs="Times New Roman"/>
          <w:i/>
          <w:sz w:val="24"/>
          <w:lang w:val="en-US"/>
        </w:rPr>
      </w:pPr>
      <w:r w:rsidRPr="007C1395">
        <w:rPr>
          <w:rFonts w:ascii="Times New Roman" w:hAnsi="Times New Roman" w:cs="Times New Roman"/>
          <w:i/>
          <w:sz w:val="24"/>
          <w:lang w:val="en-US"/>
        </w:rPr>
        <w:t>Tissue pools</w:t>
      </w:r>
    </w:p>
    <w:p w14:paraId="28DF68AD" w14:textId="71FCDFA7" w:rsidR="000B09ED" w:rsidRDefault="00B10275" w:rsidP="00015FCC">
      <w:pPr>
        <w:spacing w:line="480" w:lineRule="auto"/>
        <w:jc w:val="both"/>
        <w:rPr>
          <w:rFonts w:ascii="Times New Roman" w:hAnsi="Times New Roman" w:cs="Times New Roman"/>
          <w:b/>
          <w:bCs/>
          <w:sz w:val="24"/>
          <w:szCs w:val="24"/>
          <w:u w:val="single"/>
          <w:lang w:val="en-US"/>
        </w:rPr>
      </w:pPr>
      <w:r>
        <w:rPr>
          <w:noProof/>
          <w:lang w:val="en-US"/>
        </w:rPr>
        <w:lastRenderedPageBreak/>
        <w:drawing>
          <wp:inline distT="0" distB="0" distL="0" distR="0" wp14:anchorId="35A056AC" wp14:editId="1B724B3C">
            <wp:extent cx="5760720" cy="4114800"/>
            <wp:effectExtent l="0" t="0" r="0" b="0"/>
            <wp:docPr id="12" name="Picture 12" descr="C:\Users\HK\AppData\Local\Microsoft\Windows\INetCache\Content.Word\fig2a_tissue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K\AppData\Local\Microsoft\Windows\INetCache\Content.Word\fig2a_tissueAssoci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14:paraId="33A7EAFF" w14:textId="69B0FB49" w:rsidR="0027035A" w:rsidRPr="00CD79C6" w:rsidRDefault="0027035A" w:rsidP="00015FCC">
      <w:pPr>
        <w:pStyle w:val="Caption"/>
        <w:spacing w:line="480" w:lineRule="auto"/>
        <w:jc w:val="both"/>
        <w:rPr>
          <w:color w:val="auto"/>
          <w:sz w:val="20"/>
          <w:lang w:val="en-US"/>
        </w:rPr>
      </w:pPr>
      <w:r w:rsidRPr="001D1DE0">
        <w:rPr>
          <w:rFonts w:cstheme="minorHAnsi"/>
          <w:b/>
          <w:color w:val="auto"/>
          <w:sz w:val="20"/>
          <w:szCs w:val="20"/>
          <w:lang w:val="en-US"/>
        </w:rPr>
        <w:t xml:space="preserve">Figure </w:t>
      </w:r>
      <w:r w:rsidRPr="0027035A">
        <w:rPr>
          <w:rFonts w:cstheme="minorHAnsi"/>
          <w:b/>
          <w:color w:val="auto"/>
          <w:sz w:val="20"/>
          <w:szCs w:val="20"/>
          <w:lang w:val="en-US"/>
        </w:rPr>
        <w:t>5</w:t>
      </w:r>
      <w:r w:rsidRPr="00C052F7">
        <w:rPr>
          <w:rFonts w:cstheme="minorHAnsi"/>
          <w:b/>
          <w:color w:val="auto"/>
          <w:sz w:val="20"/>
          <w:szCs w:val="20"/>
          <w:lang w:val="en-US"/>
        </w:rPr>
        <w:t xml:space="preserve"> A)</w:t>
      </w:r>
      <w:r>
        <w:rPr>
          <w:rFonts w:cstheme="minorHAnsi"/>
          <w:color w:val="auto"/>
          <w:sz w:val="20"/>
          <w:szCs w:val="20"/>
          <w:lang w:val="en-US"/>
        </w:rPr>
        <w:t xml:space="preserve"> </w:t>
      </w:r>
      <w:r w:rsidRPr="001D1DE0">
        <w:rPr>
          <w:rFonts w:cstheme="minorHAnsi"/>
          <w:color w:val="auto"/>
          <w:sz w:val="20"/>
          <w:szCs w:val="20"/>
          <w:lang w:val="en-US"/>
        </w:rPr>
        <w:t>Exemplary associations of proportion of tissue and proportion of recovered reads per taxon</w:t>
      </w:r>
      <w:r>
        <w:rPr>
          <w:rFonts w:cstheme="minorHAnsi"/>
          <w:color w:val="auto"/>
          <w:sz w:val="20"/>
          <w:szCs w:val="20"/>
          <w:lang w:val="en-US"/>
        </w:rPr>
        <w:t xml:space="preserve">. The plots are based on </w:t>
      </w:r>
      <w:r w:rsidRPr="00134381">
        <w:rPr>
          <w:rFonts w:cstheme="minorHAnsi"/>
          <w:color w:val="auto"/>
          <w:sz w:val="20"/>
          <w:szCs w:val="20"/>
          <w:lang w:val="en-US"/>
        </w:rPr>
        <w:t xml:space="preserve">tissue mock communities using mitochondrial COI for various arthropod orders. </w:t>
      </w:r>
    </w:p>
    <w:p w14:paraId="5CF402CE" w14:textId="0769DC4D" w:rsidR="007D61F3" w:rsidRPr="007A17C4" w:rsidRDefault="002B03EE" w:rsidP="00015FCC">
      <w:pPr>
        <w:spacing w:line="480" w:lineRule="auto"/>
        <w:jc w:val="both"/>
        <w:rPr>
          <w:rFonts w:ascii="Times New Roman" w:hAnsi="Times New Roman" w:cs="Times New Roman"/>
          <w:sz w:val="24"/>
          <w:szCs w:val="24"/>
          <w:lang w:val="en-US"/>
        </w:rPr>
      </w:pPr>
      <w:r w:rsidRPr="00143301">
        <w:rPr>
          <w:rFonts w:ascii="Times New Roman" w:hAnsi="Times New Roman" w:cs="Times New Roman"/>
          <w:sz w:val="24"/>
          <w:szCs w:val="24"/>
          <w:lang w:val="en-US"/>
        </w:rPr>
        <w:t>In comparison to DNA pools, tissue</w:t>
      </w:r>
      <w:r>
        <w:rPr>
          <w:rFonts w:ascii="Times New Roman" w:hAnsi="Times New Roman" w:cs="Times New Roman"/>
          <w:sz w:val="24"/>
          <w:szCs w:val="24"/>
          <w:lang w:val="en-US"/>
        </w:rPr>
        <w:t>-</w:t>
      </w:r>
      <w:r w:rsidRPr="00143301">
        <w:rPr>
          <w:rFonts w:ascii="Times New Roman" w:hAnsi="Times New Roman" w:cs="Times New Roman"/>
          <w:sz w:val="24"/>
          <w:szCs w:val="24"/>
          <w:lang w:val="en-US"/>
        </w:rPr>
        <w:t>based mock communities did</w:t>
      </w:r>
      <w:r w:rsidRPr="00125C21">
        <w:rPr>
          <w:rFonts w:ascii="Times New Roman" w:hAnsi="Times New Roman" w:cs="Times New Roman"/>
          <w:sz w:val="24"/>
          <w:szCs w:val="24"/>
          <w:lang w:val="en-US"/>
        </w:rPr>
        <w:t xml:space="preserve"> not have any significant effect on the </w:t>
      </w:r>
      <w:r>
        <w:rPr>
          <w:rFonts w:ascii="Times New Roman" w:hAnsi="Times New Roman" w:cs="Times New Roman"/>
          <w:sz w:val="24"/>
          <w:szCs w:val="24"/>
          <w:lang w:val="en-US"/>
        </w:rPr>
        <w:t>fold change</w:t>
      </w:r>
      <w:r w:rsidRPr="00125C21">
        <w:rPr>
          <w:rFonts w:ascii="Times New Roman" w:hAnsi="Times New Roman" w:cs="Times New Roman"/>
          <w:sz w:val="24"/>
          <w:szCs w:val="24"/>
          <w:lang w:val="en-US"/>
        </w:rPr>
        <w:t xml:space="preserve"> </w:t>
      </w:r>
      <w:r w:rsidR="00E12897">
        <w:rPr>
          <w:rFonts w:ascii="Times New Roman" w:hAnsi="Times New Roman" w:cs="Times New Roman"/>
          <w:sz w:val="24"/>
          <w:szCs w:val="24"/>
          <w:lang w:val="en-US"/>
        </w:rPr>
        <w:t xml:space="preserve">between </w:t>
      </w:r>
      <w:r w:rsidRPr="00125C21">
        <w:rPr>
          <w:rFonts w:ascii="Times New Roman" w:hAnsi="Times New Roman" w:cs="Times New Roman"/>
          <w:sz w:val="24"/>
          <w:szCs w:val="24"/>
          <w:lang w:val="en-US"/>
        </w:rPr>
        <w:t>input DNA and recovered reads</w:t>
      </w:r>
      <w:r w:rsidR="00404EE3" w:rsidRPr="00404EE3">
        <w:rPr>
          <w:rFonts w:ascii="Times New Roman" w:hAnsi="Times New Roman" w:cs="Times New Roman"/>
          <w:sz w:val="24"/>
          <w:szCs w:val="24"/>
          <w:highlight w:val="yellow"/>
          <w:lang w:val="en-US"/>
        </w:rPr>
        <w:t xml:space="preserve"> </w:t>
      </w:r>
      <w:r w:rsidR="00404EE3">
        <w:rPr>
          <w:rFonts w:ascii="Times New Roman" w:hAnsi="Times New Roman" w:cs="Times New Roman"/>
          <w:sz w:val="24"/>
          <w:szCs w:val="24"/>
          <w:highlight w:val="yellow"/>
          <w:lang w:val="en-US"/>
        </w:rPr>
        <w:t>(</w:t>
      </w:r>
      <w:r w:rsidR="00404EE3" w:rsidRPr="00F0762A">
        <w:rPr>
          <w:rFonts w:ascii="Times New Roman" w:hAnsi="Times New Roman" w:cs="Times New Roman"/>
          <w:sz w:val="24"/>
          <w:szCs w:val="24"/>
          <w:highlight w:val="yellow"/>
          <w:lang w:val="en-US"/>
        </w:rPr>
        <w:t>Suppl. Figure 3</w:t>
      </w:r>
      <w:r w:rsidR="00404EE3">
        <w:rPr>
          <w:rFonts w:ascii="Times New Roman" w:hAnsi="Times New Roman" w:cs="Times New Roman"/>
          <w:sz w:val="24"/>
          <w:szCs w:val="24"/>
          <w:lang w:val="en-US"/>
        </w:rPr>
        <w:t>B)</w:t>
      </w:r>
      <w:r w:rsidRPr="00125C21">
        <w:rPr>
          <w:rFonts w:ascii="Times New Roman" w:hAnsi="Times New Roman" w:cs="Times New Roman"/>
          <w:sz w:val="24"/>
          <w:szCs w:val="24"/>
          <w:lang w:val="en-US"/>
        </w:rPr>
        <w:t>. However, they showed a lower coefficient of determination per taxon, than DNA pools</w:t>
      </w:r>
      <w:r>
        <w:rPr>
          <w:rFonts w:ascii="Times New Roman" w:hAnsi="Times New Roman" w:cs="Times New Roman"/>
          <w:sz w:val="24"/>
          <w:szCs w:val="24"/>
          <w:lang w:val="en-US"/>
        </w:rPr>
        <w:t xml:space="preserve"> </w:t>
      </w:r>
      <w:r w:rsidR="00F0762A">
        <w:rPr>
          <w:rFonts w:ascii="Times New Roman" w:hAnsi="Times New Roman" w:cs="Times New Roman"/>
          <w:sz w:val="24"/>
          <w:szCs w:val="24"/>
          <w:lang w:val="en-US"/>
        </w:rPr>
        <w:t>(</w:t>
      </w:r>
      <w:r w:rsidR="00F0762A" w:rsidRPr="00F0762A">
        <w:rPr>
          <w:rFonts w:ascii="Times New Roman" w:hAnsi="Times New Roman" w:cs="Times New Roman"/>
          <w:sz w:val="24"/>
          <w:szCs w:val="24"/>
          <w:highlight w:val="yellow"/>
          <w:lang w:val="en-US"/>
        </w:rPr>
        <w:t>Suppl. Figure 3A</w:t>
      </w:r>
      <w:r w:rsidR="00F0762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(Mann Whitney test, </w:t>
      </w:r>
      <w:r w:rsidRPr="00832B38">
        <w:rPr>
          <w:rFonts w:ascii="Times New Roman" w:hAnsi="Times New Roman" w:cs="Times New Roman"/>
          <w:i/>
          <w:sz w:val="24"/>
          <w:szCs w:val="24"/>
          <w:lang w:val="en-US"/>
        </w:rPr>
        <w:t>P</w:t>
      </w:r>
      <w:r>
        <w:rPr>
          <w:rFonts w:ascii="Times New Roman" w:hAnsi="Times New Roman" w:cs="Times New Roman"/>
          <w:sz w:val="24"/>
          <w:szCs w:val="24"/>
          <w:lang w:val="en-US"/>
        </w:rPr>
        <w:t xml:space="preserve"> &lt; 0.001)</w:t>
      </w:r>
      <w:r w:rsidR="00E12897">
        <w:rPr>
          <w:rFonts w:ascii="Times New Roman" w:hAnsi="Times New Roman" w:cs="Times New Roman"/>
          <w:sz w:val="24"/>
          <w:szCs w:val="24"/>
          <w:lang w:val="en-US"/>
        </w:rPr>
        <w:t xml:space="preserve">, e.g. the association between input tissue and recovered reads </w:t>
      </w:r>
      <w:r w:rsidR="001222DD">
        <w:rPr>
          <w:rFonts w:ascii="Times New Roman" w:hAnsi="Times New Roman" w:cs="Times New Roman"/>
          <w:sz w:val="24"/>
          <w:szCs w:val="24"/>
          <w:lang w:val="en-US"/>
        </w:rPr>
        <w:t>w</w:t>
      </w:r>
      <w:r w:rsidR="00E12897">
        <w:rPr>
          <w:rFonts w:ascii="Times New Roman" w:hAnsi="Times New Roman" w:cs="Times New Roman"/>
          <w:sz w:val="24"/>
          <w:szCs w:val="24"/>
          <w:lang w:val="en-US"/>
        </w:rPr>
        <w:t>as not as predictable</w:t>
      </w:r>
      <w:r w:rsidRPr="00125C21">
        <w:rPr>
          <w:rFonts w:ascii="Times New Roman" w:hAnsi="Times New Roman" w:cs="Times New Roman"/>
          <w:sz w:val="24"/>
          <w:szCs w:val="24"/>
          <w:lang w:val="en-US"/>
        </w:rPr>
        <w:t xml:space="preserve">. Nevertheless, the amount of tissue per taxon was still well correlated </w:t>
      </w:r>
      <w:r>
        <w:rPr>
          <w:rFonts w:ascii="Times New Roman" w:hAnsi="Times New Roman" w:cs="Times New Roman"/>
          <w:sz w:val="24"/>
          <w:szCs w:val="24"/>
          <w:lang w:val="en-US"/>
        </w:rPr>
        <w:t>with</w:t>
      </w:r>
      <w:r w:rsidRPr="00125C21">
        <w:rPr>
          <w:rFonts w:ascii="Times New Roman" w:hAnsi="Times New Roman" w:cs="Times New Roman"/>
          <w:sz w:val="24"/>
          <w:szCs w:val="24"/>
          <w:lang w:val="en-US"/>
        </w:rPr>
        <w:t xml:space="preserve"> the read count (Figure </w:t>
      </w:r>
      <w:r w:rsidR="005C6FBE">
        <w:rPr>
          <w:rFonts w:ascii="Times New Roman" w:hAnsi="Times New Roman" w:cs="Times New Roman"/>
          <w:sz w:val="24"/>
          <w:szCs w:val="24"/>
          <w:lang w:val="en-US"/>
        </w:rPr>
        <w:t>5</w:t>
      </w:r>
      <w:r w:rsidRPr="00125C21">
        <w:rPr>
          <w:rFonts w:ascii="Times New Roman" w:hAnsi="Times New Roman" w:cs="Times New Roman"/>
          <w:sz w:val="24"/>
          <w:szCs w:val="24"/>
          <w:lang w:val="en-US"/>
        </w:rPr>
        <w:t xml:space="preserve">). </w:t>
      </w:r>
      <w:r w:rsidR="00F0762A">
        <w:rPr>
          <w:rFonts w:ascii="Times New Roman" w:hAnsi="Times New Roman" w:cs="Times New Roman"/>
          <w:sz w:val="24"/>
          <w:szCs w:val="24"/>
          <w:lang w:val="en-US"/>
        </w:rPr>
        <w:t>The fold change between input tissue amount and recovered read count was not different from that found for DNA pools (</w:t>
      </w:r>
      <w:r w:rsidR="00F0762A" w:rsidRPr="00F0762A">
        <w:rPr>
          <w:rFonts w:ascii="Times New Roman" w:hAnsi="Times New Roman" w:cs="Times New Roman"/>
          <w:sz w:val="24"/>
          <w:szCs w:val="24"/>
          <w:highlight w:val="yellow"/>
          <w:lang w:val="en-US"/>
        </w:rPr>
        <w:t>Suppl. Figure 3</w:t>
      </w:r>
      <w:r w:rsidR="00F0762A">
        <w:rPr>
          <w:rFonts w:ascii="Times New Roman" w:hAnsi="Times New Roman" w:cs="Times New Roman"/>
          <w:sz w:val="24"/>
          <w:szCs w:val="24"/>
          <w:lang w:val="en-US"/>
        </w:rPr>
        <w:t>B).</w:t>
      </w:r>
      <w:r w:rsidR="00683FE5">
        <w:rPr>
          <w:rFonts w:ascii="Times New Roman" w:hAnsi="Times New Roman" w:cs="Times New Roman"/>
          <w:sz w:val="24"/>
          <w:szCs w:val="24"/>
          <w:lang w:val="en-US"/>
        </w:rPr>
        <w:t xml:space="preserve"> </w:t>
      </w:r>
      <w:r w:rsidRPr="00125C21">
        <w:rPr>
          <w:rFonts w:ascii="Times New Roman" w:hAnsi="Times New Roman" w:cs="Times New Roman"/>
          <w:sz w:val="24"/>
          <w:szCs w:val="24"/>
          <w:lang w:val="en-US"/>
        </w:rPr>
        <w:t>Replicates of the same taxon (</w:t>
      </w:r>
      <w:proofErr w:type="spellStart"/>
      <w:r w:rsidRPr="00125C21">
        <w:rPr>
          <w:rFonts w:ascii="Times New Roman" w:hAnsi="Times New Roman" w:cs="Times New Roman"/>
          <w:sz w:val="24"/>
          <w:szCs w:val="24"/>
          <w:lang w:val="en-US"/>
        </w:rPr>
        <w:t>Collembola</w:t>
      </w:r>
      <w:proofErr w:type="spellEnd"/>
      <w:r w:rsidRPr="00125C21">
        <w:rPr>
          <w:rFonts w:ascii="Times New Roman" w:hAnsi="Times New Roman" w:cs="Times New Roman"/>
          <w:sz w:val="24"/>
          <w:szCs w:val="24"/>
          <w:lang w:val="en-US"/>
        </w:rPr>
        <w:t xml:space="preserve">, Isopoda &amp; </w:t>
      </w:r>
      <w:proofErr w:type="spellStart"/>
      <w:r w:rsidRPr="00125C21">
        <w:rPr>
          <w:rFonts w:ascii="Times New Roman" w:hAnsi="Times New Roman" w:cs="Times New Roman"/>
          <w:sz w:val="24"/>
          <w:szCs w:val="24"/>
          <w:lang w:val="en-US"/>
        </w:rPr>
        <w:t>Myriapoda</w:t>
      </w:r>
      <w:proofErr w:type="spellEnd"/>
      <w:r w:rsidRPr="00125C21">
        <w:rPr>
          <w:rFonts w:ascii="Times New Roman" w:hAnsi="Times New Roman" w:cs="Times New Roman"/>
          <w:sz w:val="24"/>
          <w:szCs w:val="24"/>
          <w:lang w:val="en-US"/>
        </w:rPr>
        <w:t xml:space="preserve">) from DNA and tissue pools, recovered very </w:t>
      </w:r>
      <w:r>
        <w:rPr>
          <w:rFonts w:ascii="Times New Roman" w:hAnsi="Times New Roman" w:cs="Times New Roman"/>
          <w:sz w:val="24"/>
          <w:szCs w:val="24"/>
          <w:lang w:val="en-US"/>
        </w:rPr>
        <w:t>similar associations between input tissue/DNA and recovered reads</w:t>
      </w:r>
      <w:r w:rsidRPr="00125C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Fold change read count vs.  input </w:t>
      </w:r>
      <w:proofErr w:type="spellStart"/>
      <w:r>
        <w:rPr>
          <w:rFonts w:ascii="Times New Roman" w:hAnsi="Times New Roman" w:cs="Times New Roman"/>
          <w:sz w:val="24"/>
          <w:szCs w:val="24"/>
          <w:lang w:val="en-US"/>
        </w:rPr>
        <w:t>tissue|input</w:t>
      </w:r>
      <w:proofErr w:type="spellEnd"/>
      <w:r>
        <w:rPr>
          <w:rFonts w:ascii="Times New Roman" w:hAnsi="Times New Roman" w:cs="Times New Roman"/>
          <w:sz w:val="24"/>
          <w:szCs w:val="24"/>
          <w:lang w:val="en-US"/>
        </w:rPr>
        <w:t xml:space="preserve"> DNA: </w:t>
      </w:r>
      <w:proofErr w:type="spellStart"/>
      <w:r>
        <w:rPr>
          <w:rFonts w:ascii="Times New Roman" w:hAnsi="Times New Roman" w:cs="Times New Roman"/>
          <w:sz w:val="24"/>
          <w:szCs w:val="24"/>
          <w:lang w:val="en-US"/>
        </w:rPr>
        <w:t>FC</w:t>
      </w:r>
      <w:r w:rsidRPr="00622B4D">
        <w:rPr>
          <w:rFonts w:ascii="Times New Roman" w:hAnsi="Times New Roman" w:cs="Times New Roman"/>
          <w:sz w:val="24"/>
          <w:szCs w:val="24"/>
          <w:vertAlign w:val="subscript"/>
          <w:lang w:val="en-US"/>
        </w:rPr>
        <w:t>Collembola</w:t>
      </w:r>
      <w:proofErr w:type="spellEnd"/>
      <w:r>
        <w:rPr>
          <w:rFonts w:ascii="Times New Roman" w:hAnsi="Times New Roman" w:cs="Times New Roman"/>
          <w:sz w:val="24"/>
          <w:szCs w:val="24"/>
          <w:lang w:val="en-US"/>
        </w:rPr>
        <w:t xml:space="preserve"> = 1.152|1.158; </w:t>
      </w:r>
      <w:proofErr w:type="spellStart"/>
      <w:r>
        <w:rPr>
          <w:rFonts w:ascii="Times New Roman" w:hAnsi="Times New Roman" w:cs="Times New Roman"/>
          <w:sz w:val="24"/>
          <w:szCs w:val="24"/>
          <w:lang w:val="en-US"/>
        </w:rPr>
        <w:t>FC</w:t>
      </w:r>
      <w:r w:rsidRPr="00622B4D">
        <w:rPr>
          <w:rFonts w:ascii="Times New Roman" w:hAnsi="Times New Roman" w:cs="Times New Roman"/>
          <w:sz w:val="24"/>
          <w:szCs w:val="24"/>
          <w:vertAlign w:val="subscript"/>
          <w:lang w:val="en-US"/>
        </w:rPr>
        <w:t>Isopoda</w:t>
      </w:r>
      <w:proofErr w:type="spellEnd"/>
      <w:r>
        <w:rPr>
          <w:rFonts w:ascii="Times New Roman" w:hAnsi="Times New Roman" w:cs="Times New Roman"/>
          <w:sz w:val="24"/>
          <w:szCs w:val="24"/>
          <w:lang w:val="en-US"/>
        </w:rPr>
        <w:t xml:space="preserve"> = 0.132|0.169; </w:t>
      </w:r>
      <w:proofErr w:type="spellStart"/>
      <w:r w:rsidRPr="00622B4D">
        <w:rPr>
          <w:rFonts w:ascii="Times New Roman" w:hAnsi="Times New Roman" w:cs="Times New Roman"/>
          <w:sz w:val="24"/>
          <w:szCs w:val="24"/>
          <w:lang w:val="en-US"/>
        </w:rPr>
        <w:t>FC</w:t>
      </w:r>
      <w:r w:rsidRPr="00622B4D">
        <w:rPr>
          <w:rFonts w:ascii="Times New Roman" w:hAnsi="Times New Roman" w:cs="Times New Roman"/>
          <w:sz w:val="24"/>
          <w:szCs w:val="24"/>
          <w:vertAlign w:val="subscript"/>
          <w:lang w:val="en-US"/>
        </w:rPr>
        <w:t>Myriapoda</w:t>
      </w:r>
      <w:proofErr w:type="spellEnd"/>
      <w:r>
        <w:rPr>
          <w:rFonts w:ascii="Times New Roman" w:hAnsi="Times New Roman" w:cs="Times New Roman"/>
          <w:sz w:val="24"/>
          <w:szCs w:val="24"/>
          <w:lang w:val="en-US"/>
        </w:rPr>
        <w:t xml:space="preserve"> = 0.509|0.671; </w:t>
      </w:r>
      <w:r w:rsidRPr="00622B4D">
        <w:rPr>
          <w:rFonts w:ascii="Times New Roman" w:hAnsi="Times New Roman" w:cs="Times New Roman"/>
          <w:sz w:val="24"/>
          <w:szCs w:val="24"/>
          <w:lang w:val="en-US"/>
        </w:rPr>
        <w:t>Suppl</w:t>
      </w:r>
      <w:r w:rsidR="00496859">
        <w:rPr>
          <w:rFonts w:ascii="Times New Roman" w:hAnsi="Times New Roman" w:cs="Times New Roman"/>
          <w:sz w:val="24"/>
          <w:szCs w:val="24"/>
          <w:lang w:val="en-US"/>
        </w:rPr>
        <w:t>.</w:t>
      </w:r>
      <w:r w:rsidRPr="00125C21">
        <w:rPr>
          <w:rFonts w:ascii="Times New Roman" w:hAnsi="Times New Roman" w:cs="Times New Roman"/>
          <w:sz w:val="24"/>
          <w:szCs w:val="24"/>
          <w:lang w:val="en-US"/>
        </w:rPr>
        <w:t xml:space="preserve"> Figure </w:t>
      </w:r>
      <w:r w:rsidR="00F0762A">
        <w:rPr>
          <w:rFonts w:ascii="Times New Roman" w:hAnsi="Times New Roman" w:cs="Times New Roman"/>
          <w:sz w:val="24"/>
          <w:szCs w:val="24"/>
          <w:lang w:val="en-US"/>
        </w:rPr>
        <w:t>4</w:t>
      </w:r>
      <w:r w:rsidRPr="00125C21">
        <w:rPr>
          <w:rFonts w:ascii="Times New Roman" w:hAnsi="Times New Roman" w:cs="Times New Roman"/>
          <w:sz w:val="24"/>
          <w:szCs w:val="24"/>
          <w:lang w:val="en-US"/>
        </w:rPr>
        <w:t>).</w:t>
      </w:r>
      <w:r w:rsidR="00292D2D">
        <w:rPr>
          <w:rFonts w:ascii="Times New Roman" w:hAnsi="Times New Roman" w:cs="Times New Roman"/>
          <w:sz w:val="24"/>
          <w:szCs w:val="24"/>
          <w:lang w:val="en-US"/>
        </w:rPr>
        <w:t xml:space="preserve"> </w:t>
      </w:r>
      <w:r w:rsidR="007D61F3" w:rsidRPr="007A17C4">
        <w:rPr>
          <w:rFonts w:ascii="Times New Roman" w:hAnsi="Times New Roman" w:cs="Times New Roman"/>
          <w:bCs/>
          <w:sz w:val="24"/>
          <w:szCs w:val="24"/>
          <w:highlight w:val="yellow"/>
          <w:lang w:val="en-US"/>
        </w:rPr>
        <w:t xml:space="preserve">The Simpson indexes of the actual </w:t>
      </w:r>
      <w:r w:rsidR="007D61F3" w:rsidRPr="007A17C4">
        <w:rPr>
          <w:rFonts w:ascii="Times New Roman" w:hAnsi="Times New Roman" w:cs="Times New Roman"/>
          <w:bCs/>
          <w:sz w:val="24"/>
          <w:szCs w:val="24"/>
          <w:highlight w:val="yellow"/>
          <w:lang w:val="en-US"/>
        </w:rPr>
        <w:lastRenderedPageBreak/>
        <w:t xml:space="preserve">tissue based community were significantly correlated to those </w:t>
      </w:r>
      <w:r w:rsidR="007A17C4" w:rsidRPr="007A17C4">
        <w:rPr>
          <w:rFonts w:ascii="Times New Roman" w:hAnsi="Times New Roman" w:cs="Times New Roman"/>
          <w:bCs/>
          <w:sz w:val="24"/>
          <w:szCs w:val="24"/>
          <w:highlight w:val="yellow"/>
          <w:lang w:val="en-US"/>
        </w:rPr>
        <w:t xml:space="preserve">derived from sequencing </w:t>
      </w:r>
      <w:r w:rsidR="000D637B">
        <w:rPr>
          <w:rFonts w:ascii="Times New Roman" w:hAnsi="Times New Roman" w:cs="Times New Roman"/>
          <w:bCs/>
          <w:sz w:val="24"/>
          <w:szCs w:val="24"/>
          <w:highlight w:val="yellow"/>
          <w:lang w:val="en-US"/>
        </w:rPr>
        <w:t>(R</w:t>
      </w:r>
      <w:r w:rsidR="000D637B" w:rsidRPr="000D637B">
        <w:rPr>
          <w:rFonts w:ascii="Times New Roman" w:hAnsi="Times New Roman" w:cs="Times New Roman"/>
          <w:bCs/>
          <w:sz w:val="24"/>
          <w:szCs w:val="24"/>
          <w:highlight w:val="yellow"/>
          <w:vertAlign w:val="superscript"/>
          <w:lang w:val="en-US"/>
        </w:rPr>
        <w:t>2</w:t>
      </w:r>
      <w:r w:rsidR="000D637B">
        <w:rPr>
          <w:rFonts w:ascii="Times New Roman" w:hAnsi="Times New Roman" w:cs="Times New Roman"/>
          <w:bCs/>
          <w:sz w:val="24"/>
          <w:szCs w:val="24"/>
          <w:highlight w:val="yellow"/>
          <w:lang w:val="en-US"/>
        </w:rPr>
        <w:t xml:space="preserve"> = 0.532) </w:t>
      </w:r>
      <w:r w:rsidR="007A17C4" w:rsidRPr="007A17C4">
        <w:rPr>
          <w:rFonts w:ascii="Times New Roman" w:hAnsi="Times New Roman" w:cs="Times New Roman"/>
          <w:bCs/>
          <w:sz w:val="24"/>
          <w:szCs w:val="24"/>
          <w:highlight w:val="yellow"/>
          <w:lang w:val="en-US"/>
        </w:rPr>
        <w:t>(</w:t>
      </w:r>
      <w:r w:rsidR="0067059A">
        <w:rPr>
          <w:rFonts w:ascii="Times New Roman" w:hAnsi="Times New Roman" w:cs="Times New Roman"/>
          <w:bCs/>
          <w:sz w:val="24"/>
          <w:szCs w:val="24"/>
          <w:highlight w:val="yellow"/>
          <w:lang w:val="en-US"/>
        </w:rPr>
        <w:t>Suppl</w:t>
      </w:r>
      <w:r w:rsidR="00683FE5">
        <w:rPr>
          <w:rFonts w:ascii="Times New Roman" w:hAnsi="Times New Roman" w:cs="Times New Roman"/>
          <w:bCs/>
          <w:sz w:val="24"/>
          <w:szCs w:val="24"/>
          <w:highlight w:val="yellow"/>
          <w:lang w:val="en-US"/>
        </w:rPr>
        <w:t>.</w:t>
      </w:r>
      <w:r w:rsidR="0067059A">
        <w:rPr>
          <w:rFonts w:ascii="Times New Roman" w:hAnsi="Times New Roman" w:cs="Times New Roman"/>
          <w:bCs/>
          <w:sz w:val="24"/>
          <w:szCs w:val="24"/>
          <w:highlight w:val="yellow"/>
          <w:lang w:val="en-US"/>
        </w:rPr>
        <w:t xml:space="preserve"> Figure </w:t>
      </w:r>
      <w:r w:rsidR="00683FE5">
        <w:rPr>
          <w:rFonts w:ascii="Times New Roman" w:hAnsi="Times New Roman" w:cs="Times New Roman"/>
          <w:bCs/>
          <w:sz w:val="24"/>
          <w:szCs w:val="24"/>
          <w:highlight w:val="yellow"/>
          <w:lang w:val="en-US"/>
        </w:rPr>
        <w:t>3C</w:t>
      </w:r>
      <w:r w:rsidR="007A17C4" w:rsidRPr="007A17C4">
        <w:rPr>
          <w:rFonts w:ascii="Times New Roman" w:hAnsi="Times New Roman" w:cs="Times New Roman"/>
          <w:bCs/>
          <w:sz w:val="24"/>
          <w:szCs w:val="24"/>
          <w:highlight w:val="yellow"/>
          <w:lang w:val="en-US"/>
        </w:rPr>
        <w:t>)</w:t>
      </w:r>
      <w:r w:rsidR="007A17C4" w:rsidRPr="007A17C4">
        <w:rPr>
          <w:rFonts w:ascii="Times New Roman" w:hAnsi="Times New Roman" w:cs="Times New Roman"/>
          <w:bCs/>
          <w:sz w:val="24"/>
          <w:szCs w:val="24"/>
          <w:lang w:val="en-US"/>
        </w:rPr>
        <w:t>.</w:t>
      </w:r>
      <w:r w:rsidR="003A568B">
        <w:rPr>
          <w:rFonts w:ascii="Times New Roman" w:hAnsi="Times New Roman" w:cs="Times New Roman"/>
          <w:bCs/>
          <w:sz w:val="24"/>
          <w:szCs w:val="24"/>
          <w:lang w:val="en-US"/>
        </w:rPr>
        <w:t xml:space="preserve"> </w:t>
      </w:r>
      <w:r w:rsidR="007A17C4" w:rsidRPr="007A17C4">
        <w:rPr>
          <w:rFonts w:ascii="Times New Roman" w:hAnsi="Times New Roman" w:cs="Times New Roman"/>
          <w:bCs/>
          <w:sz w:val="24"/>
          <w:szCs w:val="24"/>
          <w:lang w:val="en-US"/>
        </w:rPr>
        <w:t xml:space="preserve">Moreover, the recovered Bray Curtis dissimilarities between specimen and sequence based communities were not higher than those </w:t>
      </w:r>
      <w:r w:rsidR="006C678E">
        <w:rPr>
          <w:rFonts w:ascii="Times New Roman" w:hAnsi="Times New Roman" w:cs="Times New Roman"/>
          <w:bCs/>
          <w:sz w:val="24"/>
          <w:szCs w:val="24"/>
          <w:lang w:val="en-US"/>
        </w:rPr>
        <w:t>found</w:t>
      </w:r>
      <w:r w:rsidR="007A17C4" w:rsidRPr="007A17C4">
        <w:rPr>
          <w:rFonts w:ascii="Times New Roman" w:hAnsi="Times New Roman" w:cs="Times New Roman"/>
          <w:bCs/>
          <w:sz w:val="24"/>
          <w:szCs w:val="24"/>
          <w:lang w:val="en-US"/>
        </w:rPr>
        <w:t xml:space="preserve"> for our DNA pools</w:t>
      </w:r>
      <w:r w:rsidR="0067059A">
        <w:rPr>
          <w:rFonts w:ascii="Times New Roman" w:hAnsi="Times New Roman" w:cs="Times New Roman"/>
          <w:bCs/>
          <w:sz w:val="24"/>
          <w:szCs w:val="24"/>
          <w:lang w:val="en-US"/>
        </w:rPr>
        <w:t xml:space="preserve"> (</w:t>
      </w:r>
      <w:r w:rsidR="0067059A">
        <w:rPr>
          <w:rFonts w:ascii="Times New Roman" w:hAnsi="Times New Roman" w:cs="Times New Roman"/>
          <w:bCs/>
          <w:sz w:val="24"/>
          <w:szCs w:val="24"/>
          <w:highlight w:val="yellow"/>
          <w:lang w:val="en-US"/>
        </w:rPr>
        <w:t>Suppl</w:t>
      </w:r>
      <w:r w:rsidR="00683FE5">
        <w:rPr>
          <w:rFonts w:ascii="Times New Roman" w:hAnsi="Times New Roman" w:cs="Times New Roman"/>
          <w:bCs/>
          <w:sz w:val="24"/>
          <w:szCs w:val="24"/>
          <w:highlight w:val="yellow"/>
          <w:lang w:val="en-US"/>
        </w:rPr>
        <w:t>.</w:t>
      </w:r>
      <w:r w:rsidR="0067059A">
        <w:rPr>
          <w:rFonts w:ascii="Times New Roman" w:hAnsi="Times New Roman" w:cs="Times New Roman"/>
          <w:bCs/>
          <w:sz w:val="24"/>
          <w:szCs w:val="24"/>
          <w:highlight w:val="yellow"/>
          <w:lang w:val="en-US"/>
        </w:rPr>
        <w:t xml:space="preserve"> Figure </w:t>
      </w:r>
      <w:r w:rsidR="00683FE5">
        <w:rPr>
          <w:rFonts w:ascii="Times New Roman" w:hAnsi="Times New Roman" w:cs="Times New Roman"/>
          <w:bCs/>
          <w:sz w:val="24"/>
          <w:szCs w:val="24"/>
          <w:lang w:val="en-US"/>
        </w:rPr>
        <w:t>3D</w:t>
      </w:r>
      <w:r w:rsidR="0067059A">
        <w:rPr>
          <w:rFonts w:ascii="Times New Roman" w:hAnsi="Times New Roman" w:cs="Times New Roman"/>
          <w:bCs/>
          <w:sz w:val="24"/>
          <w:szCs w:val="24"/>
          <w:lang w:val="en-US"/>
        </w:rPr>
        <w:t>)</w:t>
      </w:r>
      <w:r w:rsidR="007A17C4" w:rsidRPr="007A17C4">
        <w:rPr>
          <w:rFonts w:ascii="Times New Roman" w:hAnsi="Times New Roman" w:cs="Times New Roman"/>
          <w:bCs/>
          <w:sz w:val="24"/>
          <w:szCs w:val="24"/>
          <w:lang w:val="en-US"/>
        </w:rPr>
        <w:t xml:space="preserve">. </w:t>
      </w:r>
    </w:p>
    <w:p w14:paraId="5FA1BA7A" w14:textId="0CD9EDA9" w:rsidR="00985F40" w:rsidRPr="005831B3" w:rsidRDefault="004D522A" w:rsidP="00015FCC">
      <w:pPr>
        <w:spacing w:line="480" w:lineRule="auto"/>
        <w:jc w:val="both"/>
        <w:rPr>
          <w:rFonts w:ascii="Times New Roman" w:hAnsi="Times New Roman" w:cs="Times New Roman"/>
          <w:bCs/>
          <w:i/>
          <w:sz w:val="24"/>
          <w:szCs w:val="24"/>
          <w:lang w:val="en-US"/>
        </w:rPr>
      </w:pPr>
      <w:r>
        <w:rPr>
          <w:rFonts w:ascii="Times New Roman" w:hAnsi="Times New Roman" w:cs="Times New Roman"/>
          <w:bCs/>
          <w:i/>
          <w:sz w:val="24"/>
          <w:szCs w:val="24"/>
          <w:lang w:val="en-US"/>
        </w:rPr>
        <w:t xml:space="preserve">Correcting abundance estimates </w:t>
      </w:r>
    </w:p>
    <w:p w14:paraId="0ACA67F4" w14:textId="16D3A7DA" w:rsidR="00354681" w:rsidRDefault="006E4471"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Each </w:t>
      </w:r>
      <w:r w:rsidR="00571079" w:rsidRPr="008E2CB6">
        <w:rPr>
          <w:rFonts w:ascii="Times New Roman" w:hAnsi="Times New Roman" w:cs="Times New Roman"/>
          <w:sz w:val="24"/>
          <w:szCs w:val="24"/>
          <w:lang w:val="en-US"/>
        </w:rPr>
        <w:t xml:space="preserve">taxon </w:t>
      </w:r>
      <w:r w:rsidRPr="008E2CB6">
        <w:rPr>
          <w:rFonts w:ascii="Times New Roman" w:hAnsi="Times New Roman" w:cs="Times New Roman"/>
          <w:sz w:val="24"/>
          <w:szCs w:val="24"/>
          <w:lang w:val="en-US"/>
        </w:rPr>
        <w:t xml:space="preserve">shows a predictable fold change between the proportion of input DNA and </w:t>
      </w:r>
      <w:r w:rsidRPr="00AF4135">
        <w:rPr>
          <w:rFonts w:ascii="Times New Roman" w:hAnsi="Times New Roman" w:cs="Times New Roman"/>
          <w:sz w:val="24"/>
          <w:szCs w:val="24"/>
          <w:lang w:val="en-US"/>
        </w:rPr>
        <w:t>recovered reads.</w:t>
      </w:r>
      <w:r w:rsidR="004273C0" w:rsidRPr="00AF4135">
        <w:rPr>
          <w:rFonts w:ascii="Times New Roman" w:hAnsi="Times New Roman" w:cs="Times New Roman"/>
          <w:sz w:val="24"/>
          <w:szCs w:val="24"/>
          <w:lang w:val="en-US"/>
        </w:rPr>
        <w:t xml:space="preserve"> </w:t>
      </w:r>
      <w:r w:rsidR="00571079" w:rsidRPr="00AF4135">
        <w:rPr>
          <w:rFonts w:ascii="Times New Roman" w:hAnsi="Times New Roman" w:cs="Times New Roman"/>
          <w:sz w:val="24"/>
          <w:szCs w:val="24"/>
          <w:lang w:val="en-US"/>
        </w:rPr>
        <w:t>But</w:t>
      </w:r>
      <w:r w:rsidR="00B30482">
        <w:rPr>
          <w:rFonts w:ascii="Times New Roman" w:hAnsi="Times New Roman" w:cs="Times New Roman"/>
          <w:sz w:val="24"/>
          <w:szCs w:val="24"/>
          <w:lang w:val="en-US"/>
        </w:rPr>
        <w:t>,</w:t>
      </w:r>
      <w:r w:rsidR="00571079" w:rsidRPr="00AF4135">
        <w:rPr>
          <w:rFonts w:ascii="Times New Roman" w:hAnsi="Times New Roman" w:cs="Times New Roman"/>
          <w:sz w:val="24"/>
          <w:szCs w:val="24"/>
          <w:lang w:val="en-US"/>
        </w:rPr>
        <w:t xml:space="preserve"> due to taxon</w:t>
      </w:r>
      <w:r w:rsidR="00811A4E">
        <w:rPr>
          <w:rFonts w:ascii="Times New Roman" w:hAnsi="Times New Roman" w:cs="Times New Roman"/>
          <w:sz w:val="24"/>
          <w:szCs w:val="24"/>
          <w:lang w:val="en-US"/>
        </w:rPr>
        <w:t>-</w:t>
      </w:r>
      <w:r w:rsidR="00571079" w:rsidRPr="00AF4135">
        <w:rPr>
          <w:rFonts w:ascii="Times New Roman" w:hAnsi="Times New Roman" w:cs="Times New Roman"/>
          <w:sz w:val="24"/>
          <w:szCs w:val="24"/>
          <w:lang w:val="en-US"/>
        </w:rPr>
        <w:t>specific slopes, a</w:t>
      </w:r>
      <w:r w:rsidRPr="00AF4135">
        <w:rPr>
          <w:rFonts w:ascii="Times New Roman" w:hAnsi="Times New Roman" w:cs="Times New Roman"/>
          <w:sz w:val="24"/>
          <w:szCs w:val="24"/>
          <w:lang w:val="en-US"/>
        </w:rPr>
        <w:t xml:space="preserve"> simple </w:t>
      </w:r>
      <w:r w:rsidR="00E2065F" w:rsidRPr="00AF4135">
        <w:rPr>
          <w:rFonts w:ascii="Times New Roman" w:hAnsi="Times New Roman" w:cs="Times New Roman"/>
          <w:sz w:val="24"/>
          <w:szCs w:val="24"/>
          <w:lang w:val="en-US"/>
        </w:rPr>
        <w:t>association</w:t>
      </w:r>
      <w:r w:rsidRPr="00AF4135">
        <w:rPr>
          <w:rFonts w:ascii="Times New Roman" w:hAnsi="Times New Roman" w:cs="Times New Roman"/>
          <w:sz w:val="24"/>
          <w:szCs w:val="24"/>
          <w:lang w:val="en-US"/>
        </w:rPr>
        <w:t xml:space="preserve"> of the proportion of input DNA and recovered reads for </w:t>
      </w:r>
      <w:r w:rsidR="00E2065F" w:rsidRPr="00AF4135">
        <w:rPr>
          <w:rFonts w:ascii="Times New Roman" w:hAnsi="Times New Roman" w:cs="Times New Roman"/>
          <w:sz w:val="24"/>
          <w:szCs w:val="24"/>
          <w:lang w:val="en-US"/>
        </w:rPr>
        <w:t xml:space="preserve">all taxa in </w:t>
      </w:r>
      <w:r w:rsidRPr="00AF4135">
        <w:rPr>
          <w:rFonts w:ascii="Times New Roman" w:hAnsi="Times New Roman" w:cs="Times New Roman"/>
          <w:sz w:val="24"/>
          <w:szCs w:val="24"/>
          <w:lang w:val="en-US"/>
        </w:rPr>
        <w:t>six mock communities suggest</w:t>
      </w:r>
      <w:r w:rsidR="00EC7F38" w:rsidRPr="00AF4135">
        <w:rPr>
          <w:rFonts w:ascii="Times New Roman" w:hAnsi="Times New Roman" w:cs="Times New Roman"/>
          <w:sz w:val="24"/>
          <w:szCs w:val="24"/>
          <w:lang w:val="en-US"/>
        </w:rPr>
        <w:t>s</w:t>
      </w:r>
      <w:r w:rsidRPr="00AF4135">
        <w:rPr>
          <w:rFonts w:ascii="Times New Roman" w:hAnsi="Times New Roman" w:cs="Times New Roman"/>
          <w:sz w:val="24"/>
          <w:szCs w:val="24"/>
          <w:lang w:val="en-US"/>
        </w:rPr>
        <w:t xml:space="preserve"> no correlation (</w:t>
      </w:r>
      <w:r w:rsidR="00C51ADA">
        <w:rPr>
          <w:rFonts w:ascii="Times New Roman" w:hAnsi="Times New Roman" w:cs="Times New Roman"/>
          <w:sz w:val="24"/>
          <w:szCs w:val="24"/>
          <w:lang w:val="en-US"/>
        </w:rPr>
        <w:t>R</w:t>
      </w:r>
      <w:r w:rsidR="00C51ADA" w:rsidRPr="00C51ADA">
        <w:rPr>
          <w:rFonts w:ascii="Times New Roman" w:hAnsi="Times New Roman" w:cs="Times New Roman"/>
          <w:sz w:val="24"/>
          <w:szCs w:val="24"/>
          <w:vertAlign w:val="superscript"/>
          <w:lang w:val="en-US"/>
        </w:rPr>
        <w:t>2</w:t>
      </w:r>
      <w:r w:rsidR="00C51ADA">
        <w:rPr>
          <w:rFonts w:ascii="Times New Roman" w:hAnsi="Times New Roman" w:cs="Times New Roman"/>
          <w:sz w:val="24"/>
          <w:szCs w:val="24"/>
          <w:lang w:val="en-US"/>
        </w:rPr>
        <w:t xml:space="preserve"> = 0.09; </w:t>
      </w:r>
      <w:r w:rsidR="0064488B" w:rsidRPr="0064488B">
        <w:rPr>
          <w:rFonts w:ascii="Times New Roman" w:hAnsi="Times New Roman" w:cs="Times New Roman"/>
          <w:i/>
          <w:sz w:val="24"/>
          <w:szCs w:val="24"/>
          <w:lang w:val="en-US"/>
        </w:rPr>
        <w:t>P</w:t>
      </w:r>
      <w:r w:rsidR="0064488B">
        <w:rPr>
          <w:rFonts w:ascii="Times New Roman" w:hAnsi="Times New Roman" w:cs="Times New Roman"/>
          <w:sz w:val="24"/>
          <w:szCs w:val="24"/>
          <w:lang w:val="en-US"/>
        </w:rPr>
        <w:t xml:space="preserve"> </w:t>
      </w:r>
      <w:r w:rsidR="00E07B71">
        <w:rPr>
          <w:rFonts w:ascii="Times New Roman" w:hAnsi="Times New Roman" w:cs="Times New Roman"/>
          <w:sz w:val="24"/>
          <w:szCs w:val="24"/>
          <w:lang w:val="en-US"/>
        </w:rPr>
        <w:t>&gt;</w:t>
      </w:r>
      <w:r w:rsidR="0064488B">
        <w:rPr>
          <w:rFonts w:ascii="Times New Roman" w:hAnsi="Times New Roman" w:cs="Times New Roman"/>
          <w:sz w:val="24"/>
          <w:szCs w:val="24"/>
          <w:lang w:val="en-US"/>
        </w:rPr>
        <w:t xml:space="preserve"> 0.05; </w:t>
      </w:r>
      <w:r w:rsidR="002C0309" w:rsidRPr="00AF4135">
        <w:rPr>
          <w:rFonts w:ascii="Times New Roman" w:hAnsi="Times New Roman" w:cs="Times New Roman"/>
          <w:sz w:val="24"/>
          <w:szCs w:val="24"/>
          <w:lang w:val="en-US"/>
        </w:rPr>
        <w:t xml:space="preserve">Figure </w:t>
      </w:r>
      <w:r w:rsidR="007C17CB">
        <w:rPr>
          <w:rFonts w:ascii="Times New Roman" w:hAnsi="Times New Roman" w:cs="Times New Roman"/>
          <w:sz w:val="24"/>
          <w:szCs w:val="24"/>
          <w:lang w:val="en-US"/>
        </w:rPr>
        <w:t>6</w:t>
      </w:r>
      <w:r w:rsidR="00392EFD" w:rsidRPr="00AF4135">
        <w:rPr>
          <w:rFonts w:ascii="Times New Roman" w:hAnsi="Times New Roman" w:cs="Times New Roman"/>
          <w:sz w:val="24"/>
          <w:szCs w:val="24"/>
          <w:lang w:val="en-US"/>
        </w:rPr>
        <w:t>). B</w:t>
      </w:r>
      <w:r w:rsidRPr="00AF4135">
        <w:rPr>
          <w:rFonts w:ascii="Times New Roman" w:hAnsi="Times New Roman" w:cs="Times New Roman"/>
          <w:sz w:val="24"/>
          <w:szCs w:val="24"/>
          <w:lang w:val="en-US"/>
        </w:rPr>
        <w:t>y using 5 mock communities to derive taxon</w:t>
      </w:r>
      <w:r w:rsidR="00811A4E">
        <w:rPr>
          <w:rFonts w:ascii="Times New Roman" w:hAnsi="Times New Roman" w:cs="Times New Roman"/>
          <w:sz w:val="24"/>
          <w:szCs w:val="24"/>
          <w:lang w:val="en-US"/>
        </w:rPr>
        <w:t>-</w:t>
      </w:r>
      <w:r w:rsidRPr="00AF4135">
        <w:rPr>
          <w:rFonts w:ascii="Times New Roman" w:hAnsi="Times New Roman" w:cs="Times New Roman"/>
          <w:sz w:val="24"/>
          <w:szCs w:val="24"/>
          <w:lang w:val="en-US"/>
        </w:rPr>
        <w:t>specific correction factors</w:t>
      </w:r>
      <w:r w:rsidR="004273C0" w:rsidRPr="00AF4135">
        <w:rPr>
          <w:rFonts w:ascii="Times New Roman" w:hAnsi="Times New Roman" w:cs="Times New Roman"/>
          <w:sz w:val="24"/>
          <w:szCs w:val="24"/>
          <w:lang w:val="en-US"/>
        </w:rPr>
        <w:t>,</w:t>
      </w:r>
      <w:r w:rsidRPr="00AF4135">
        <w:rPr>
          <w:rFonts w:ascii="Times New Roman" w:hAnsi="Times New Roman" w:cs="Times New Roman"/>
          <w:sz w:val="24"/>
          <w:szCs w:val="24"/>
          <w:lang w:val="en-US"/>
        </w:rPr>
        <w:t xml:space="preserve"> a significant correlation is found (</w:t>
      </w:r>
      <w:r w:rsidR="00C51ADA">
        <w:rPr>
          <w:rFonts w:ascii="Times New Roman" w:hAnsi="Times New Roman" w:cs="Times New Roman"/>
          <w:sz w:val="24"/>
          <w:szCs w:val="24"/>
          <w:lang w:val="en-US"/>
        </w:rPr>
        <w:t>R</w:t>
      </w:r>
      <w:r w:rsidR="00C51ADA" w:rsidRPr="00C51ADA">
        <w:rPr>
          <w:rFonts w:ascii="Times New Roman" w:hAnsi="Times New Roman" w:cs="Times New Roman"/>
          <w:sz w:val="24"/>
          <w:szCs w:val="24"/>
          <w:vertAlign w:val="superscript"/>
          <w:lang w:val="en-US"/>
        </w:rPr>
        <w:t>2</w:t>
      </w:r>
      <w:r w:rsidR="00C51ADA">
        <w:rPr>
          <w:rFonts w:ascii="Times New Roman" w:hAnsi="Times New Roman" w:cs="Times New Roman"/>
          <w:sz w:val="24"/>
          <w:szCs w:val="24"/>
          <w:lang w:val="en-US"/>
        </w:rPr>
        <w:t xml:space="preserve"> = 0.59; </w:t>
      </w:r>
      <w:r w:rsidR="00802894" w:rsidRPr="00802894">
        <w:rPr>
          <w:rFonts w:ascii="Times New Roman" w:hAnsi="Times New Roman" w:cs="Times New Roman"/>
          <w:i/>
          <w:sz w:val="24"/>
          <w:szCs w:val="24"/>
          <w:lang w:val="en-US"/>
        </w:rPr>
        <w:t>P</w:t>
      </w:r>
      <w:r w:rsidR="00802894">
        <w:rPr>
          <w:rFonts w:ascii="Times New Roman" w:hAnsi="Times New Roman" w:cs="Times New Roman"/>
          <w:sz w:val="24"/>
          <w:szCs w:val="24"/>
          <w:lang w:val="en-US"/>
        </w:rPr>
        <w:t xml:space="preserve"> &lt; 0.05; </w:t>
      </w:r>
      <w:r w:rsidR="002C0309" w:rsidRPr="00AF4135">
        <w:rPr>
          <w:rFonts w:ascii="Times New Roman" w:hAnsi="Times New Roman" w:cs="Times New Roman"/>
          <w:sz w:val="24"/>
          <w:szCs w:val="24"/>
          <w:lang w:val="en-US"/>
        </w:rPr>
        <w:t xml:space="preserve">Figure </w:t>
      </w:r>
      <w:r w:rsidR="007C17CB">
        <w:rPr>
          <w:rFonts w:ascii="Times New Roman" w:hAnsi="Times New Roman" w:cs="Times New Roman"/>
          <w:sz w:val="24"/>
          <w:szCs w:val="24"/>
          <w:lang w:val="en-US"/>
        </w:rPr>
        <w:t>6</w:t>
      </w:r>
      <w:r w:rsidR="002C0309" w:rsidRPr="00AF4135">
        <w:rPr>
          <w:rFonts w:ascii="Times New Roman" w:hAnsi="Times New Roman" w:cs="Times New Roman"/>
          <w:sz w:val="24"/>
          <w:szCs w:val="24"/>
          <w:lang w:val="en-US"/>
        </w:rPr>
        <w:t>A</w:t>
      </w:r>
      <w:r w:rsidR="009872B6" w:rsidRPr="00AF4135">
        <w:rPr>
          <w:rFonts w:ascii="Times New Roman" w:hAnsi="Times New Roman" w:cs="Times New Roman"/>
          <w:sz w:val="24"/>
          <w:szCs w:val="24"/>
          <w:lang w:val="en-US"/>
        </w:rPr>
        <w:t xml:space="preserve">). </w:t>
      </w:r>
      <w:r w:rsidR="00F1454C" w:rsidRPr="00AF4135">
        <w:rPr>
          <w:rFonts w:ascii="Times New Roman" w:hAnsi="Times New Roman" w:cs="Times New Roman"/>
          <w:sz w:val="24"/>
          <w:szCs w:val="24"/>
          <w:lang w:val="en-US"/>
        </w:rPr>
        <w:t xml:space="preserve">This correlation is </w:t>
      </w:r>
      <w:r w:rsidR="009872B6" w:rsidRPr="00AF4135">
        <w:rPr>
          <w:rFonts w:ascii="Times New Roman" w:hAnsi="Times New Roman" w:cs="Times New Roman"/>
          <w:sz w:val="24"/>
          <w:szCs w:val="24"/>
          <w:lang w:val="en-US"/>
        </w:rPr>
        <w:t>increased when 10 mock communities are used to derive corrections factors</w:t>
      </w:r>
      <w:r w:rsidR="00B14DF3" w:rsidRPr="00AF4135">
        <w:rPr>
          <w:rFonts w:ascii="Times New Roman" w:hAnsi="Times New Roman" w:cs="Times New Roman"/>
          <w:sz w:val="24"/>
          <w:szCs w:val="24"/>
          <w:lang w:val="en-US"/>
        </w:rPr>
        <w:t xml:space="preserve"> (</w:t>
      </w:r>
      <w:r w:rsidR="00C51ADA">
        <w:rPr>
          <w:rFonts w:ascii="Times New Roman" w:hAnsi="Times New Roman" w:cs="Times New Roman"/>
          <w:sz w:val="24"/>
          <w:szCs w:val="24"/>
          <w:lang w:val="en-US"/>
        </w:rPr>
        <w:t>R</w:t>
      </w:r>
      <w:r w:rsidR="00C51ADA" w:rsidRPr="00C51ADA">
        <w:rPr>
          <w:rFonts w:ascii="Times New Roman" w:hAnsi="Times New Roman" w:cs="Times New Roman"/>
          <w:sz w:val="24"/>
          <w:szCs w:val="24"/>
          <w:vertAlign w:val="superscript"/>
          <w:lang w:val="en-US"/>
        </w:rPr>
        <w:t>2</w:t>
      </w:r>
      <w:r w:rsidR="00C51ADA">
        <w:rPr>
          <w:rFonts w:ascii="Times New Roman" w:hAnsi="Times New Roman" w:cs="Times New Roman"/>
          <w:sz w:val="24"/>
          <w:szCs w:val="24"/>
          <w:lang w:val="en-US"/>
        </w:rPr>
        <w:t xml:space="preserve"> = 0.82</w:t>
      </w:r>
      <w:r w:rsidR="00802894">
        <w:rPr>
          <w:rFonts w:ascii="Times New Roman" w:hAnsi="Times New Roman" w:cs="Times New Roman"/>
          <w:sz w:val="24"/>
          <w:szCs w:val="24"/>
          <w:lang w:val="en-US"/>
        </w:rPr>
        <w:t xml:space="preserve">, </w:t>
      </w:r>
      <w:r w:rsidR="00802894" w:rsidRPr="00802894">
        <w:rPr>
          <w:rFonts w:ascii="Times New Roman" w:hAnsi="Times New Roman" w:cs="Times New Roman"/>
          <w:i/>
          <w:sz w:val="24"/>
          <w:szCs w:val="24"/>
          <w:lang w:val="en-US"/>
        </w:rPr>
        <w:t>P</w:t>
      </w:r>
      <w:r w:rsidR="00802894">
        <w:rPr>
          <w:rFonts w:ascii="Times New Roman" w:hAnsi="Times New Roman" w:cs="Times New Roman"/>
          <w:sz w:val="24"/>
          <w:szCs w:val="24"/>
          <w:lang w:val="en-US"/>
        </w:rPr>
        <w:t xml:space="preserve"> &lt; 0.05</w:t>
      </w:r>
      <w:r w:rsidR="00C51ADA">
        <w:rPr>
          <w:rFonts w:ascii="Times New Roman" w:hAnsi="Times New Roman" w:cs="Times New Roman"/>
          <w:sz w:val="24"/>
          <w:szCs w:val="24"/>
          <w:lang w:val="en-US"/>
        </w:rPr>
        <w:t xml:space="preserve">; </w:t>
      </w:r>
      <w:r w:rsidR="002C0309" w:rsidRPr="00AF4135">
        <w:rPr>
          <w:rFonts w:ascii="Times New Roman" w:hAnsi="Times New Roman" w:cs="Times New Roman"/>
          <w:sz w:val="24"/>
          <w:szCs w:val="24"/>
          <w:lang w:val="en-US"/>
        </w:rPr>
        <w:t xml:space="preserve">Figure </w:t>
      </w:r>
      <w:r w:rsidR="007C17CB">
        <w:rPr>
          <w:rFonts w:ascii="Times New Roman" w:hAnsi="Times New Roman" w:cs="Times New Roman"/>
          <w:sz w:val="24"/>
          <w:szCs w:val="24"/>
          <w:lang w:val="en-US"/>
        </w:rPr>
        <w:t>6</w:t>
      </w:r>
      <w:r w:rsidR="002C0309" w:rsidRPr="00AF4135">
        <w:rPr>
          <w:rFonts w:ascii="Times New Roman" w:hAnsi="Times New Roman" w:cs="Times New Roman"/>
          <w:sz w:val="24"/>
          <w:szCs w:val="24"/>
          <w:lang w:val="en-US"/>
        </w:rPr>
        <w:t>B</w:t>
      </w:r>
      <w:r w:rsidR="00392EFD" w:rsidRPr="00AF4135">
        <w:rPr>
          <w:rFonts w:ascii="Times New Roman" w:hAnsi="Times New Roman" w:cs="Times New Roman"/>
          <w:sz w:val="24"/>
          <w:szCs w:val="24"/>
          <w:lang w:val="en-US"/>
        </w:rPr>
        <w:t>)</w:t>
      </w:r>
      <w:r w:rsidR="009872B6" w:rsidRPr="00AF4135">
        <w:rPr>
          <w:rFonts w:ascii="Times New Roman" w:hAnsi="Times New Roman" w:cs="Times New Roman"/>
          <w:sz w:val="24"/>
          <w:szCs w:val="24"/>
          <w:lang w:val="en-US"/>
        </w:rPr>
        <w:t>.</w:t>
      </w:r>
      <w:r w:rsidR="004B4A98" w:rsidRPr="00AF4135">
        <w:rPr>
          <w:rFonts w:ascii="Times New Roman" w:hAnsi="Times New Roman" w:cs="Times New Roman"/>
          <w:sz w:val="24"/>
          <w:szCs w:val="24"/>
          <w:lang w:val="en-US"/>
        </w:rPr>
        <w:t xml:space="preserve"> </w:t>
      </w:r>
      <w:r w:rsidR="007F58A1" w:rsidRPr="00AF4135">
        <w:rPr>
          <w:rFonts w:ascii="Times New Roman" w:hAnsi="Times New Roman" w:cs="Times New Roman"/>
          <w:sz w:val="24"/>
          <w:szCs w:val="24"/>
          <w:lang w:val="en-US"/>
        </w:rPr>
        <w:t xml:space="preserve">The amount of input DNA can thus be fairly accurately predicted from mock communities for </w:t>
      </w:r>
      <w:r w:rsidR="00B869CF" w:rsidRPr="00AF4135">
        <w:rPr>
          <w:rFonts w:ascii="Times New Roman" w:hAnsi="Times New Roman" w:cs="Times New Roman"/>
          <w:sz w:val="24"/>
          <w:szCs w:val="24"/>
          <w:lang w:val="en-US"/>
        </w:rPr>
        <w:t>most</w:t>
      </w:r>
      <w:r w:rsidR="007F58A1" w:rsidRPr="00AF4135">
        <w:rPr>
          <w:rFonts w:ascii="Times New Roman" w:hAnsi="Times New Roman" w:cs="Times New Roman"/>
          <w:sz w:val="24"/>
          <w:szCs w:val="24"/>
          <w:lang w:val="en-US"/>
        </w:rPr>
        <w:t xml:space="preserve"> </w:t>
      </w:r>
      <w:r w:rsidR="00E07B71">
        <w:rPr>
          <w:rFonts w:ascii="Times New Roman" w:hAnsi="Times New Roman" w:cs="Times New Roman"/>
          <w:sz w:val="24"/>
          <w:szCs w:val="24"/>
          <w:lang w:val="en-US"/>
        </w:rPr>
        <w:t>taxa</w:t>
      </w:r>
      <w:r w:rsidR="008E2B1C">
        <w:rPr>
          <w:rFonts w:ascii="Times New Roman" w:hAnsi="Times New Roman" w:cs="Times New Roman"/>
          <w:sz w:val="24"/>
          <w:szCs w:val="24"/>
          <w:lang w:val="en-US"/>
        </w:rPr>
        <w:t>.</w:t>
      </w:r>
      <w:r w:rsidR="007A76C5">
        <w:rPr>
          <w:rFonts w:ascii="Times New Roman" w:hAnsi="Times New Roman" w:cs="Times New Roman"/>
          <w:sz w:val="24"/>
          <w:szCs w:val="24"/>
          <w:lang w:val="en-US"/>
        </w:rPr>
        <w:t xml:space="preserve"> Read abundance correction also led to significantly decreased Bray Curtis dissimilarities between specimen based and sequence based communities </w:t>
      </w:r>
      <w:r w:rsidR="00103E34" w:rsidRPr="00E41D5E">
        <w:rPr>
          <w:rFonts w:ascii="Times New Roman" w:hAnsi="Times New Roman" w:cs="Times New Roman"/>
          <w:sz w:val="24"/>
          <w:szCs w:val="24"/>
          <w:lang w:val="en-US"/>
        </w:rPr>
        <w:t>(</w:t>
      </w:r>
      <w:r w:rsidR="00901FD7" w:rsidRPr="00E41D5E">
        <w:rPr>
          <w:rFonts w:ascii="Times New Roman" w:hAnsi="Times New Roman" w:cs="Times New Roman"/>
          <w:sz w:val="24"/>
          <w:szCs w:val="24"/>
          <w:lang w:val="en-US"/>
        </w:rPr>
        <w:t xml:space="preserve">Pairwise Wilcoxon test, FDR corrected </w:t>
      </w:r>
      <w:r w:rsidR="00901FD7" w:rsidRPr="00E41D5E">
        <w:rPr>
          <w:rFonts w:ascii="Times New Roman" w:hAnsi="Times New Roman" w:cs="Times New Roman"/>
          <w:i/>
          <w:sz w:val="24"/>
          <w:szCs w:val="24"/>
          <w:lang w:val="en-US"/>
        </w:rPr>
        <w:t xml:space="preserve">P </w:t>
      </w:r>
      <w:r w:rsidR="00901FD7" w:rsidRPr="00E41D5E">
        <w:rPr>
          <w:rFonts w:ascii="Times New Roman" w:hAnsi="Times New Roman" w:cs="Times New Roman"/>
          <w:sz w:val="24"/>
          <w:szCs w:val="24"/>
          <w:lang w:val="en-US"/>
        </w:rPr>
        <w:t>&lt; 0.05)</w:t>
      </w:r>
      <w:r w:rsidR="00901FD7" w:rsidRPr="00E41D5E">
        <w:rPr>
          <w:rFonts w:ascii="Times New Roman" w:hAnsi="Times New Roman" w:cs="Times New Roman"/>
          <w:bCs/>
          <w:sz w:val="24"/>
          <w:szCs w:val="24"/>
          <w:lang w:val="en-US"/>
        </w:rPr>
        <w:t xml:space="preserve"> </w:t>
      </w:r>
      <w:r w:rsidR="007A76C5" w:rsidRPr="00E41D5E">
        <w:rPr>
          <w:rFonts w:ascii="Times New Roman" w:hAnsi="Times New Roman" w:cs="Times New Roman"/>
          <w:sz w:val="24"/>
          <w:szCs w:val="24"/>
          <w:lang w:val="en-US"/>
        </w:rPr>
        <w:t>(Supplementary</w:t>
      </w:r>
      <w:r w:rsidR="007A76C5">
        <w:rPr>
          <w:rFonts w:ascii="Times New Roman" w:hAnsi="Times New Roman" w:cs="Times New Roman"/>
          <w:sz w:val="24"/>
          <w:szCs w:val="24"/>
          <w:lang w:val="en-US"/>
        </w:rPr>
        <w:t xml:space="preserve"> Figure 5). </w:t>
      </w:r>
    </w:p>
    <w:p w14:paraId="30D0DE2E" w14:textId="1B575059" w:rsidR="000B09ED" w:rsidRPr="00F162CD" w:rsidRDefault="000B09ED" w:rsidP="00015FCC">
      <w:pPr>
        <w:keepNext/>
        <w:spacing w:line="480" w:lineRule="auto"/>
        <w:jc w:val="both"/>
        <w:rPr>
          <w:lang w:val="en-US"/>
        </w:rPr>
      </w:pPr>
      <w:r>
        <w:rPr>
          <w:noProof/>
          <w:lang w:val="en-US"/>
        </w:rPr>
        <w:drawing>
          <wp:inline distT="0" distB="0" distL="0" distR="0" wp14:anchorId="57E84DC5" wp14:editId="05FC6E37">
            <wp:extent cx="3537194" cy="2063363"/>
            <wp:effectExtent l="0" t="0" r="6350" b="0"/>
            <wp:docPr id="1" name="Picture 1" descr="C:\Users\HK\AppData\Local\Microsoft\Windows\INetCacheContent.Word\fig4_corrReadAb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K\AppData\Local\Microsoft\Windows\INetCacheContent.Word\fig4_corrReadAbun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0200" cy="2065116"/>
                    </a:xfrm>
                    <a:prstGeom prst="rect">
                      <a:avLst/>
                    </a:prstGeom>
                    <a:noFill/>
                    <a:ln>
                      <a:noFill/>
                    </a:ln>
                  </pic:spPr>
                </pic:pic>
              </a:graphicData>
            </a:graphic>
          </wp:inline>
        </w:drawing>
      </w:r>
    </w:p>
    <w:p w14:paraId="774F2824" w14:textId="5D49E2DF" w:rsidR="000D4118" w:rsidRPr="008B54ED" w:rsidRDefault="003B3FA5" w:rsidP="00015FCC">
      <w:pPr>
        <w:pStyle w:val="Caption"/>
        <w:spacing w:line="480" w:lineRule="auto"/>
        <w:jc w:val="both"/>
        <w:rPr>
          <w:rFonts w:cstheme="minorHAnsi"/>
          <w:color w:val="auto"/>
          <w:sz w:val="20"/>
          <w:szCs w:val="20"/>
          <w:lang w:val="en-US"/>
        </w:rPr>
      </w:pPr>
      <w:r w:rsidRPr="001D1DE0">
        <w:rPr>
          <w:rFonts w:cstheme="minorHAnsi"/>
          <w:b/>
          <w:color w:val="auto"/>
          <w:sz w:val="20"/>
          <w:szCs w:val="20"/>
          <w:lang w:val="en-US"/>
        </w:rPr>
        <w:t xml:space="preserve">Figure </w:t>
      </w:r>
      <w:r w:rsidRPr="003B3FA5">
        <w:rPr>
          <w:rFonts w:cstheme="minorHAnsi"/>
          <w:b/>
          <w:color w:val="auto"/>
          <w:sz w:val="20"/>
          <w:szCs w:val="20"/>
          <w:lang w:val="en-US"/>
        </w:rPr>
        <w:t>6</w:t>
      </w:r>
      <w:r w:rsidRPr="001D1DE0">
        <w:rPr>
          <w:rFonts w:cstheme="minorHAnsi"/>
          <w:color w:val="auto"/>
          <w:sz w:val="20"/>
          <w:szCs w:val="20"/>
          <w:lang w:val="en-US"/>
        </w:rPr>
        <w:t xml:space="preserve"> </w:t>
      </w:r>
      <w:r>
        <w:rPr>
          <w:rFonts w:cstheme="minorHAnsi"/>
          <w:color w:val="auto"/>
          <w:sz w:val="20"/>
          <w:szCs w:val="20"/>
          <w:lang w:val="en-US"/>
        </w:rPr>
        <w:t xml:space="preserve">Effect of correcting read abundances on quantitative taxon recovery. </w:t>
      </w:r>
      <w:r w:rsidRPr="001D1DE0">
        <w:rPr>
          <w:rFonts w:cstheme="minorHAnsi"/>
          <w:color w:val="auto"/>
          <w:sz w:val="20"/>
          <w:szCs w:val="20"/>
          <w:lang w:val="en-US"/>
        </w:rPr>
        <w:t>Uncorrected association of actual abundance and recovered read proportion for 4</w:t>
      </w:r>
      <w:r w:rsidR="00B15173">
        <w:rPr>
          <w:rFonts w:cstheme="minorHAnsi"/>
          <w:color w:val="auto"/>
          <w:sz w:val="20"/>
          <w:szCs w:val="20"/>
          <w:lang w:val="en-US"/>
        </w:rPr>
        <w:t>3</w:t>
      </w:r>
      <w:r w:rsidRPr="001D1DE0">
        <w:rPr>
          <w:rFonts w:cstheme="minorHAnsi"/>
          <w:color w:val="auto"/>
          <w:sz w:val="20"/>
          <w:szCs w:val="20"/>
          <w:lang w:val="en-US"/>
        </w:rPr>
        <w:t xml:space="preserve"> arthropod taxa (grey dots) and after applying the taxon </w:t>
      </w:r>
      <w:r w:rsidRPr="001D1DE0">
        <w:rPr>
          <w:rFonts w:cstheme="minorHAnsi"/>
          <w:color w:val="auto"/>
          <w:sz w:val="20"/>
          <w:szCs w:val="20"/>
          <w:lang w:val="en-US"/>
        </w:rPr>
        <w:lastRenderedPageBreak/>
        <w:t xml:space="preserve">specific slope of the association between input DNA and read count as correction factor for the read abundance (red dots) using </w:t>
      </w:r>
      <w:r w:rsidRPr="001D1DE0">
        <w:rPr>
          <w:rFonts w:cstheme="minorHAnsi"/>
          <w:b/>
          <w:color w:val="auto"/>
          <w:sz w:val="20"/>
          <w:szCs w:val="20"/>
          <w:lang w:val="en-US"/>
        </w:rPr>
        <w:t>A)</w:t>
      </w:r>
      <w:r w:rsidRPr="001D1DE0">
        <w:rPr>
          <w:rFonts w:cstheme="minorHAnsi"/>
          <w:color w:val="auto"/>
          <w:sz w:val="20"/>
          <w:szCs w:val="20"/>
          <w:lang w:val="en-US"/>
        </w:rPr>
        <w:t xml:space="preserve"> 5 mock communities or </w:t>
      </w:r>
      <w:r w:rsidRPr="001D1DE0">
        <w:rPr>
          <w:rFonts w:cstheme="minorHAnsi"/>
          <w:b/>
          <w:color w:val="auto"/>
          <w:sz w:val="20"/>
          <w:szCs w:val="20"/>
          <w:lang w:val="en-US"/>
        </w:rPr>
        <w:t xml:space="preserve">B) </w:t>
      </w:r>
      <w:r w:rsidRPr="001D1DE0">
        <w:rPr>
          <w:rFonts w:cstheme="minorHAnsi"/>
          <w:color w:val="auto"/>
          <w:sz w:val="20"/>
          <w:szCs w:val="20"/>
          <w:lang w:val="en-US"/>
        </w:rPr>
        <w:t xml:space="preserve">10 mock communities to derive the correction factors. The black lines represent the 1:1 lines. </w:t>
      </w:r>
    </w:p>
    <w:p w14:paraId="0419FD16" w14:textId="77777777" w:rsidR="0056590D" w:rsidRDefault="0056590D" w:rsidP="00015FCC">
      <w:pPr>
        <w:spacing w:line="480" w:lineRule="auto"/>
        <w:jc w:val="both"/>
        <w:rPr>
          <w:rFonts w:ascii="Times New Roman" w:hAnsi="Times New Roman" w:cs="Times New Roman"/>
          <w:b/>
          <w:sz w:val="24"/>
          <w:szCs w:val="24"/>
          <w:lang w:val="en-US"/>
        </w:rPr>
      </w:pPr>
    </w:p>
    <w:p w14:paraId="100C0289" w14:textId="028003AF" w:rsidR="00107C96" w:rsidRDefault="00107C96" w:rsidP="00015FC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Discussion</w:t>
      </w:r>
    </w:p>
    <w:p w14:paraId="176E2504" w14:textId="2AB1F83F" w:rsidR="00AB6DD2" w:rsidRDefault="001F250C" w:rsidP="00015FCC">
      <w:pPr>
        <w:spacing w:line="48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Mitigating amplification bias in </w:t>
      </w:r>
      <w:proofErr w:type="spellStart"/>
      <w:r>
        <w:rPr>
          <w:rFonts w:ascii="Times New Roman" w:hAnsi="Times New Roman" w:cs="Times New Roman"/>
          <w:i/>
          <w:sz w:val="24"/>
          <w:szCs w:val="24"/>
          <w:lang w:val="en-US"/>
        </w:rPr>
        <w:t>metabarcoding</w:t>
      </w:r>
      <w:proofErr w:type="spellEnd"/>
      <w:r>
        <w:rPr>
          <w:rFonts w:ascii="Times New Roman" w:hAnsi="Times New Roman" w:cs="Times New Roman"/>
          <w:i/>
          <w:sz w:val="24"/>
          <w:szCs w:val="24"/>
          <w:lang w:val="en-US"/>
        </w:rPr>
        <w:t xml:space="preserve"> </w:t>
      </w:r>
    </w:p>
    <w:p w14:paraId="57B29D5C" w14:textId="33C3900D" w:rsidR="00AB6DD2" w:rsidRPr="00FA74D2" w:rsidRDefault="002D5BBF" w:rsidP="00015FCC">
      <w:pPr>
        <w:spacing w:line="480" w:lineRule="auto"/>
        <w:jc w:val="both"/>
        <w:rPr>
          <w:rFonts w:ascii="Times New Roman" w:hAnsi="Times New Roman" w:cs="Times New Roman"/>
          <w:bCs/>
          <w:sz w:val="24"/>
          <w:szCs w:val="24"/>
          <w:lang w:val="en-US"/>
        </w:rPr>
      </w:pPr>
      <w:r>
        <w:rPr>
          <w:rFonts w:ascii="Times New Roman" w:hAnsi="Times New Roman" w:cs="Times New Roman"/>
          <w:sz w:val="24"/>
          <w:szCs w:val="24"/>
          <w:lang w:val="en-US"/>
        </w:rPr>
        <w:t xml:space="preserve">We </w:t>
      </w:r>
      <w:r w:rsidR="00CD47C7">
        <w:rPr>
          <w:rFonts w:ascii="Times New Roman" w:hAnsi="Times New Roman" w:cs="Times New Roman"/>
          <w:sz w:val="24"/>
          <w:szCs w:val="24"/>
          <w:lang w:val="en-US"/>
        </w:rPr>
        <w:t xml:space="preserve">show that </w:t>
      </w:r>
      <w:proofErr w:type="spellStart"/>
      <w:r w:rsidR="00CD47C7">
        <w:rPr>
          <w:rFonts w:ascii="Times New Roman" w:hAnsi="Times New Roman" w:cs="Times New Roman"/>
          <w:sz w:val="24"/>
          <w:szCs w:val="24"/>
          <w:lang w:val="en-US"/>
        </w:rPr>
        <w:t>metabarcoding</w:t>
      </w:r>
      <w:proofErr w:type="spellEnd"/>
      <w:r w:rsidR="00CD47C7">
        <w:rPr>
          <w:rFonts w:ascii="Times New Roman" w:hAnsi="Times New Roman" w:cs="Times New Roman"/>
          <w:sz w:val="24"/>
          <w:szCs w:val="24"/>
          <w:lang w:val="en-US"/>
        </w:rPr>
        <w:t xml:space="preserve"> </w:t>
      </w:r>
      <w:r w:rsidR="003728D5" w:rsidRPr="00DA5081">
        <w:rPr>
          <w:rFonts w:ascii="Times New Roman" w:hAnsi="Times New Roman" w:cs="Times New Roman"/>
          <w:sz w:val="24"/>
          <w:szCs w:val="24"/>
          <w:lang w:val="en-US"/>
        </w:rPr>
        <w:t>accurately recover</w:t>
      </w:r>
      <w:r w:rsidR="00CD47C7">
        <w:rPr>
          <w:rFonts w:ascii="Times New Roman" w:hAnsi="Times New Roman" w:cs="Times New Roman"/>
          <w:sz w:val="24"/>
          <w:szCs w:val="24"/>
          <w:lang w:val="en-US"/>
        </w:rPr>
        <w:t>s</w:t>
      </w:r>
      <w:r w:rsidR="003728D5" w:rsidRPr="00DA5081">
        <w:rPr>
          <w:rFonts w:ascii="Times New Roman" w:hAnsi="Times New Roman" w:cs="Times New Roman"/>
          <w:sz w:val="24"/>
          <w:szCs w:val="24"/>
          <w:lang w:val="en-US"/>
        </w:rPr>
        <w:t xml:space="preserve"> the qualitative species composition of </w:t>
      </w:r>
      <w:r w:rsidR="00CD47C7">
        <w:rPr>
          <w:rFonts w:ascii="Times New Roman" w:hAnsi="Times New Roman" w:cs="Times New Roman"/>
          <w:sz w:val="24"/>
          <w:szCs w:val="24"/>
          <w:lang w:val="en-US"/>
        </w:rPr>
        <w:t xml:space="preserve">diverse </w:t>
      </w:r>
      <w:r w:rsidR="003728D5" w:rsidRPr="00DA5081">
        <w:rPr>
          <w:rFonts w:ascii="Times New Roman" w:hAnsi="Times New Roman" w:cs="Times New Roman"/>
          <w:sz w:val="24"/>
          <w:szCs w:val="24"/>
          <w:lang w:val="en-US"/>
        </w:rPr>
        <w:t>arthropod communities</w:t>
      </w:r>
      <w:r>
        <w:rPr>
          <w:rFonts w:ascii="Times New Roman" w:hAnsi="Times New Roman" w:cs="Times New Roman"/>
          <w:sz w:val="24"/>
          <w:szCs w:val="24"/>
          <w:lang w:val="en-US"/>
        </w:rPr>
        <w:t>, giving rise to v</w:t>
      </w:r>
      <w:r w:rsidRPr="00DA5081">
        <w:rPr>
          <w:rFonts w:ascii="Times New Roman" w:hAnsi="Times New Roman" w:cs="Times New Roman"/>
          <w:sz w:val="24"/>
          <w:szCs w:val="24"/>
          <w:lang w:val="en-US"/>
        </w:rPr>
        <w:t xml:space="preserve">ery similar </w:t>
      </w:r>
      <w:r>
        <w:rPr>
          <w:rFonts w:ascii="Times New Roman" w:hAnsi="Times New Roman" w:cs="Times New Roman"/>
          <w:sz w:val="24"/>
          <w:szCs w:val="24"/>
          <w:lang w:val="en-US"/>
        </w:rPr>
        <w:t xml:space="preserve">alpha diversities and low </w:t>
      </w:r>
      <w:proofErr w:type="spellStart"/>
      <w:r>
        <w:rPr>
          <w:rFonts w:ascii="Times New Roman" w:hAnsi="Times New Roman" w:cs="Times New Roman"/>
          <w:sz w:val="24"/>
          <w:szCs w:val="24"/>
          <w:lang w:val="en-US"/>
        </w:rPr>
        <w:t>Jaccard</w:t>
      </w:r>
      <w:proofErr w:type="spellEnd"/>
      <w:r>
        <w:rPr>
          <w:rFonts w:ascii="Times New Roman" w:hAnsi="Times New Roman" w:cs="Times New Roman"/>
          <w:sz w:val="24"/>
          <w:szCs w:val="24"/>
          <w:lang w:val="en-US"/>
        </w:rPr>
        <w:t xml:space="preserve"> distance</w:t>
      </w:r>
      <w:r w:rsidRPr="00DA5081">
        <w:rPr>
          <w:rFonts w:ascii="Times New Roman" w:hAnsi="Times New Roman" w:cs="Times New Roman"/>
          <w:sz w:val="24"/>
          <w:szCs w:val="24"/>
          <w:lang w:val="en-US"/>
        </w:rPr>
        <w:t xml:space="preserve"> between specimen based and sequence based community s</w:t>
      </w:r>
      <w:r>
        <w:rPr>
          <w:rFonts w:ascii="Times New Roman" w:hAnsi="Times New Roman" w:cs="Times New Roman"/>
          <w:sz w:val="24"/>
          <w:szCs w:val="24"/>
          <w:lang w:val="en-US"/>
        </w:rPr>
        <w:t>amples.</w:t>
      </w:r>
      <w:r w:rsidR="003728D5" w:rsidRPr="00DA5081">
        <w:rPr>
          <w:rFonts w:ascii="Times New Roman" w:hAnsi="Times New Roman" w:cs="Times New Roman"/>
          <w:sz w:val="24"/>
          <w:szCs w:val="24"/>
          <w:lang w:val="en-US"/>
        </w:rPr>
        <w:t xml:space="preserve"> However, </w:t>
      </w:r>
      <w:r w:rsidR="00CE6B90">
        <w:rPr>
          <w:rFonts w:ascii="Times New Roman" w:hAnsi="Times New Roman" w:cs="Times New Roman"/>
          <w:sz w:val="24"/>
          <w:szCs w:val="24"/>
          <w:lang w:val="en-US"/>
        </w:rPr>
        <w:t>we found</w:t>
      </w:r>
      <w:r w:rsidR="003728D5" w:rsidRPr="00DA5081">
        <w:rPr>
          <w:rFonts w:ascii="Times New Roman" w:hAnsi="Times New Roman" w:cs="Times New Roman"/>
          <w:sz w:val="24"/>
          <w:szCs w:val="24"/>
          <w:lang w:val="en-US"/>
        </w:rPr>
        <w:t xml:space="preserve"> </w:t>
      </w:r>
      <w:r w:rsidR="00B5432A">
        <w:rPr>
          <w:rFonts w:ascii="Times New Roman" w:hAnsi="Times New Roman" w:cs="Times New Roman"/>
          <w:sz w:val="24"/>
          <w:szCs w:val="24"/>
          <w:lang w:val="en-US"/>
        </w:rPr>
        <w:t>pronounced</w:t>
      </w:r>
      <w:r w:rsidR="003728D5" w:rsidRPr="00DA5081">
        <w:rPr>
          <w:rFonts w:ascii="Times New Roman" w:hAnsi="Times New Roman" w:cs="Times New Roman"/>
          <w:sz w:val="24"/>
          <w:szCs w:val="24"/>
          <w:lang w:val="en-US"/>
        </w:rPr>
        <w:t xml:space="preserve"> quantitative bias</w:t>
      </w:r>
      <w:r w:rsidR="00CE6B90" w:rsidRPr="00CE6B90">
        <w:rPr>
          <w:rFonts w:ascii="Times New Roman" w:hAnsi="Times New Roman" w:cs="Times New Roman"/>
          <w:sz w:val="24"/>
          <w:szCs w:val="24"/>
          <w:lang w:val="en-US"/>
        </w:rPr>
        <w:t xml:space="preserve"> </w:t>
      </w:r>
      <w:r w:rsidR="00CE6B90" w:rsidRPr="001C1963">
        <w:rPr>
          <w:rFonts w:ascii="Times New Roman" w:hAnsi="Times New Roman" w:cs="Times New Roman"/>
          <w:sz w:val="24"/>
          <w:szCs w:val="24"/>
          <w:lang w:val="en-US"/>
        </w:rPr>
        <w:t>in our sequence based community analyses</w:t>
      </w:r>
      <w:r w:rsidR="003728D5" w:rsidRPr="001C1963">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003D1CA1" w:rsidRPr="001C1963">
        <w:rPr>
          <w:rFonts w:ascii="Times New Roman" w:hAnsi="Times New Roman" w:cs="Times New Roman"/>
          <w:sz w:val="24"/>
          <w:szCs w:val="24"/>
          <w:lang w:val="en-US"/>
        </w:rPr>
        <w:t>his bias can</w:t>
      </w:r>
      <w:r>
        <w:rPr>
          <w:rFonts w:ascii="Times New Roman" w:hAnsi="Times New Roman" w:cs="Times New Roman"/>
          <w:sz w:val="24"/>
          <w:szCs w:val="24"/>
          <w:lang w:val="en-US"/>
        </w:rPr>
        <w:t xml:space="preserve"> partly</w:t>
      </w:r>
      <w:r w:rsidR="003D1CA1" w:rsidRPr="001C1963">
        <w:rPr>
          <w:rFonts w:ascii="Times New Roman" w:hAnsi="Times New Roman" w:cs="Times New Roman"/>
          <w:sz w:val="24"/>
          <w:szCs w:val="24"/>
          <w:lang w:val="en-US"/>
        </w:rPr>
        <w:t xml:space="preserve"> be attributed to differential amplification </w:t>
      </w:r>
      <w:r w:rsidR="003D1CA1">
        <w:rPr>
          <w:rFonts w:ascii="Times New Roman" w:hAnsi="Times New Roman" w:cs="Times New Roman"/>
          <w:sz w:val="24"/>
          <w:szCs w:val="24"/>
          <w:lang w:val="en-US"/>
        </w:rPr>
        <w:t xml:space="preserve">due to priming efficiency </w:t>
      </w:r>
      <w:r w:rsidR="003D1CA1" w:rsidRPr="001C1963">
        <w:rPr>
          <w:rFonts w:ascii="Times New Roman" w:hAnsi="Times New Roman" w:cs="Times New Roman"/>
          <w:sz w:val="24"/>
          <w:szCs w:val="24"/>
          <w:lang w:val="en-US"/>
        </w:rPr>
        <w:t>during PCR.</w:t>
      </w:r>
      <w:r w:rsidR="003D1CA1">
        <w:rPr>
          <w:rFonts w:ascii="Times New Roman" w:hAnsi="Times New Roman" w:cs="Times New Roman"/>
          <w:sz w:val="24"/>
          <w:szCs w:val="24"/>
          <w:lang w:val="en-US"/>
        </w:rPr>
        <w:t xml:space="preserve"> </w:t>
      </w:r>
      <w:r w:rsidR="00341DDC">
        <w:rPr>
          <w:rFonts w:ascii="Times New Roman" w:hAnsi="Times New Roman" w:cs="Times New Roman"/>
          <w:bCs/>
          <w:sz w:val="24"/>
          <w:szCs w:val="24"/>
          <w:lang w:val="en-US"/>
        </w:rPr>
        <w:t xml:space="preserve">We </w:t>
      </w:r>
      <w:r w:rsidR="0094290E" w:rsidRPr="001C1963">
        <w:rPr>
          <w:rFonts w:ascii="Times New Roman" w:hAnsi="Times New Roman" w:cs="Times New Roman"/>
          <w:bCs/>
          <w:sz w:val="24"/>
          <w:szCs w:val="24"/>
          <w:lang w:val="en-US"/>
        </w:rPr>
        <w:t xml:space="preserve">show that </w:t>
      </w:r>
      <w:r w:rsidR="003728D5" w:rsidRPr="001C1963">
        <w:rPr>
          <w:rFonts w:ascii="Times New Roman" w:hAnsi="Times New Roman" w:cs="Times New Roman"/>
          <w:bCs/>
          <w:sz w:val="24"/>
          <w:szCs w:val="24"/>
          <w:lang w:val="en-US"/>
        </w:rPr>
        <w:t xml:space="preserve">this </w:t>
      </w:r>
      <w:r w:rsidR="0094290E" w:rsidRPr="001C1963">
        <w:rPr>
          <w:rFonts w:ascii="Times New Roman" w:hAnsi="Times New Roman" w:cs="Times New Roman"/>
          <w:bCs/>
          <w:sz w:val="24"/>
          <w:szCs w:val="24"/>
          <w:lang w:val="en-US"/>
        </w:rPr>
        <w:t xml:space="preserve">amplification bias can be </w:t>
      </w:r>
      <w:r w:rsidR="00FA74D2">
        <w:rPr>
          <w:rFonts w:ascii="Times New Roman" w:hAnsi="Times New Roman" w:cs="Times New Roman"/>
          <w:bCs/>
          <w:sz w:val="24"/>
          <w:szCs w:val="24"/>
          <w:lang w:val="en-US"/>
        </w:rPr>
        <w:t>greatly</w:t>
      </w:r>
      <w:r w:rsidR="0094290E" w:rsidRPr="001C1963">
        <w:rPr>
          <w:rFonts w:ascii="Times New Roman" w:hAnsi="Times New Roman" w:cs="Times New Roman"/>
          <w:bCs/>
          <w:sz w:val="24"/>
          <w:szCs w:val="24"/>
          <w:lang w:val="en-US"/>
        </w:rPr>
        <w:t xml:space="preserve"> alleviated by using degenerate primers </w:t>
      </w:r>
      <w:r w:rsidR="003D1CA1">
        <w:rPr>
          <w:rFonts w:ascii="Times New Roman" w:hAnsi="Times New Roman" w:cs="Times New Roman"/>
          <w:bCs/>
          <w:sz w:val="24"/>
          <w:szCs w:val="24"/>
          <w:lang w:val="en-US"/>
        </w:rPr>
        <w:t>and/</w:t>
      </w:r>
      <w:r w:rsidR="00653CF4" w:rsidRPr="001C1963">
        <w:rPr>
          <w:rFonts w:ascii="Times New Roman" w:hAnsi="Times New Roman" w:cs="Times New Roman"/>
          <w:bCs/>
          <w:sz w:val="24"/>
          <w:szCs w:val="24"/>
          <w:lang w:val="en-US"/>
        </w:rPr>
        <w:t>or</w:t>
      </w:r>
      <w:r w:rsidR="0094290E" w:rsidRPr="001C1963">
        <w:rPr>
          <w:rFonts w:ascii="Times New Roman" w:hAnsi="Times New Roman" w:cs="Times New Roman"/>
          <w:bCs/>
          <w:sz w:val="24"/>
          <w:szCs w:val="24"/>
          <w:lang w:val="en-US"/>
        </w:rPr>
        <w:t xml:space="preserve"> targeting </w:t>
      </w:r>
      <w:proofErr w:type="spellStart"/>
      <w:r w:rsidR="0094290E" w:rsidRPr="001C1963">
        <w:rPr>
          <w:rFonts w:ascii="Times New Roman" w:hAnsi="Times New Roman" w:cs="Times New Roman"/>
          <w:bCs/>
          <w:sz w:val="24"/>
          <w:szCs w:val="24"/>
          <w:lang w:val="en-US"/>
        </w:rPr>
        <w:t>amplicons</w:t>
      </w:r>
      <w:proofErr w:type="spellEnd"/>
      <w:r w:rsidR="0094290E" w:rsidRPr="001C1963">
        <w:rPr>
          <w:rFonts w:ascii="Times New Roman" w:hAnsi="Times New Roman" w:cs="Times New Roman"/>
          <w:bCs/>
          <w:sz w:val="24"/>
          <w:szCs w:val="24"/>
          <w:lang w:val="en-US"/>
        </w:rPr>
        <w:t xml:space="preserve"> with a high sequence conservation</w:t>
      </w:r>
      <w:r>
        <w:rPr>
          <w:rFonts w:ascii="Times New Roman" w:hAnsi="Times New Roman" w:cs="Times New Roman"/>
          <w:bCs/>
          <w:sz w:val="24"/>
          <w:szCs w:val="24"/>
          <w:lang w:val="en-US"/>
        </w:rPr>
        <w:t>, b</w:t>
      </w:r>
      <w:r w:rsidR="00FA74D2">
        <w:rPr>
          <w:rFonts w:ascii="Times New Roman" w:hAnsi="Times New Roman" w:cs="Times New Roman"/>
          <w:bCs/>
          <w:sz w:val="24"/>
          <w:szCs w:val="24"/>
          <w:lang w:val="en-US"/>
        </w:rPr>
        <w:t>ut</w:t>
      </w:r>
      <w:r w:rsidR="003728D5" w:rsidRPr="00DA5081">
        <w:rPr>
          <w:rFonts w:ascii="Times New Roman" w:hAnsi="Times New Roman" w:cs="Times New Roman"/>
          <w:bCs/>
          <w:sz w:val="24"/>
          <w:szCs w:val="24"/>
          <w:lang w:val="en-US"/>
        </w:rPr>
        <w:t xml:space="preserve"> even under optimized PCR conditions or completely avoiding locus specific amplification</w:t>
      </w:r>
      <w:r w:rsidR="003728D5">
        <w:rPr>
          <w:rFonts w:ascii="Times New Roman" w:hAnsi="Times New Roman" w:cs="Times New Roman"/>
          <w:bCs/>
          <w:sz w:val="24"/>
          <w:szCs w:val="24"/>
          <w:lang w:val="en-US"/>
        </w:rPr>
        <w:t xml:space="preserve"> in our </w:t>
      </w:r>
      <w:proofErr w:type="spellStart"/>
      <w:r w:rsidR="003728D5">
        <w:rPr>
          <w:rFonts w:ascii="Times New Roman" w:hAnsi="Times New Roman" w:cs="Times New Roman"/>
          <w:bCs/>
          <w:sz w:val="24"/>
          <w:szCs w:val="24"/>
          <w:lang w:val="en-US"/>
        </w:rPr>
        <w:t>metagenomic</w:t>
      </w:r>
      <w:proofErr w:type="spellEnd"/>
      <w:r w:rsidR="003728D5">
        <w:rPr>
          <w:rFonts w:ascii="Times New Roman" w:hAnsi="Times New Roman" w:cs="Times New Roman"/>
          <w:bCs/>
          <w:sz w:val="24"/>
          <w:szCs w:val="24"/>
          <w:lang w:val="en-US"/>
        </w:rPr>
        <w:t xml:space="preserve"> library, we </w:t>
      </w:r>
      <w:r w:rsidR="0079061B">
        <w:rPr>
          <w:rFonts w:ascii="Times New Roman" w:hAnsi="Times New Roman" w:cs="Times New Roman"/>
          <w:bCs/>
          <w:sz w:val="24"/>
          <w:szCs w:val="24"/>
          <w:lang w:val="en-US"/>
        </w:rPr>
        <w:t xml:space="preserve">found considerable differences </w:t>
      </w:r>
      <w:r>
        <w:rPr>
          <w:rFonts w:ascii="Times New Roman" w:hAnsi="Times New Roman" w:cs="Times New Roman"/>
          <w:bCs/>
          <w:sz w:val="24"/>
          <w:szCs w:val="24"/>
          <w:lang w:val="en-US"/>
        </w:rPr>
        <w:t xml:space="preserve">in </w:t>
      </w:r>
      <w:r w:rsidR="0079061B">
        <w:rPr>
          <w:rFonts w:ascii="Times New Roman" w:hAnsi="Times New Roman" w:cs="Times New Roman"/>
          <w:bCs/>
          <w:sz w:val="24"/>
          <w:szCs w:val="24"/>
          <w:lang w:val="en-US"/>
        </w:rPr>
        <w:t xml:space="preserve">read abundances </w:t>
      </w:r>
      <w:r>
        <w:rPr>
          <w:rFonts w:ascii="Times New Roman" w:hAnsi="Times New Roman" w:cs="Times New Roman"/>
          <w:bCs/>
          <w:sz w:val="24"/>
          <w:szCs w:val="24"/>
          <w:lang w:val="en-US"/>
        </w:rPr>
        <w:t xml:space="preserve">across </w:t>
      </w:r>
      <w:r w:rsidR="0079061B">
        <w:rPr>
          <w:rFonts w:ascii="Times New Roman" w:hAnsi="Times New Roman" w:cs="Times New Roman"/>
          <w:bCs/>
          <w:sz w:val="24"/>
          <w:szCs w:val="24"/>
          <w:lang w:val="en-US"/>
        </w:rPr>
        <w:t xml:space="preserve">taxa. </w:t>
      </w:r>
      <w:r w:rsidR="009337EA">
        <w:rPr>
          <w:rFonts w:ascii="Times New Roman" w:hAnsi="Times New Roman" w:cs="Times New Roman"/>
          <w:bCs/>
          <w:sz w:val="24"/>
          <w:szCs w:val="24"/>
          <w:lang w:val="en-US"/>
        </w:rPr>
        <w:t>T</w:t>
      </w:r>
      <w:r w:rsidR="006830AB">
        <w:rPr>
          <w:rFonts w:ascii="Times New Roman" w:hAnsi="Times New Roman" w:cs="Times New Roman"/>
          <w:bCs/>
          <w:sz w:val="24"/>
          <w:szCs w:val="24"/>
          <w:lang w:val="en-US"/>
        </w:rPr>
        <w:t xml:space="preserve">hese differences </w:t>
      </w:r>
      <w:r w:rsidR="00947396">
        <w:rPr>
          <w:rFonts w:ascii="Times New Roman" w:hAnsi="Times New Roman" w:cs="Times New Roman"/>
          <w:bCs/>
          <w:sz w:val="24"/>
          <w:szCs w:val="24"/>
          <w:lang w:val="en-US"/>
        </w:rPr>
        <w:t xml:space="preserve">are </w:t>
      </w:r>
      <w:r w:rsidR="009A129D">
        <w:rPr>
          <w:rFonts w:ascii="Times New Roman" w:hAnsi="Times New Roman" w:cs="Times New Roman"/>
          <w:bCs/>
          <w:sz w:val="24"/>
          <w:szCs w:val="24"/>
          <w:lang w:val="en-US"/>
        </w:rPr>
        <w:t>possibly</w:t>
      </w:r>
      <w:r w:rsidR="00947396">
        <w:rPr>
          <w:rFonts w:ascii="Times New Roman" w:hAnsi="Times New Roman" w:cs="Times New Roman"/>
          <w:bCs/>
          <w:sz w:val="24"/>
          <w:szCs w:val="24"/>
          <w:lang w:val="en-US"/>
        </w:rPr>
        <w:t xml:space="preserve"> </w:t>
      </w:r>
      <w:r w:rsidR="009337EA">
        <w:rPr>
          <w:rFonts w:ascii="Times New Roman" w:hAnsi="Times New Roman" w:cs="Times New Roman"/>
          <w:bCs/>
          <w:sz w:val="24"/>
          <w:szCs w:val="24"/>
          <w:lang w:val="en-US"/>
        </w:rPr>
        <w:t xml:space="preserve">caused </w:t>
      </w:r>
      <w:r w:rsidR="00947396">
        <w:rPr>
          <w:rFonts w:ascii="Times New Roman" w:hAnsi="Times New Roman" w:cs="Times New Roman"/>
          <w:bCs/>
          <w:sz w:val="24"/>
          <w:szCs w:val="24"/>
          <w:lang w:val="en-US"/>
        </w:rPr>
        <w:t>by the</w:t>
      </w:r>
      <w:r w:rsidR="009337EA">
        <w:rPr>
          <w:rFonts w:ascii="Times New Roman" w:hAnsi="Times New Roman" w:cs="Times New Roman"/>
          <w:bCs/>
          <w:sz w:val="24"/>
          <w:szCs w:val="24"/>
          <w:lang w:val="en-US"/>
        </w:rPr>
        <w:t xml:space="preserve"> six cycles of</w:t>
      </w:r>
      <w:r w:rsidR="00947396">
        <w:rPr>
          <w:rFonts w:ascii="Times New Roman" w:hAnsi="Times New Roman" w:cs="Times New Roman"/>
          <w:bCs/>
          <w:sz w:val="24"/>
          <w:szCs w:val="24"/>
          <w:lang w:val="en-US"/>
        </w:rPr>
        <w:t xml:space="preserve"> indexing PCR</w:t>
      </w:r>
      <w:r>
        <w:rPr>
          <w:rFonts w:ascii="Times New Roman" w:hAnsi="Times New Roman" w:cs="Times New Roman"/>
          <w:bCs/>
          <w:sz w:val="24"/>
          <w:szCs w:val="24"/>
          <w:lang w:val="en-US"/>
        </w:rPr>
        <w:t>, but</w:t>
      </w:r>
      <w:del w:id="18" w:author="Andy Rominger" w:date="2017-08-04T15:46:00Z">
        <w:r w:rsidR="009A129D" w:rsidDel="003E1BEB">
          <w:rPr>
            <w:rFonts w:ascii="Times New Roman" w:hAnsi="Times New Roman" w:cs="Times New Roman"/>
            <w:bCs/>
            <w:sz w:val="24"/>
            <w:szCs w:val="24"/>
            <w:lang w:val="en-US"/>
          </w:rPr>
          <w:delText xml:space="preserve"> </w:delText>
        </w:r>
      </w:del>
      <w:r>
        <w:rPr>
          <w:rFonts w:ascii="Times New Roman" w:hAnsi="Times New Roman" w:cs="Times New Roman"/>
          <w:bCs/>
          <w:sz w:val="24"/>
          <w:szCs w:val="24"/>
          <w:lang w:val="en-US"/>
        </w:rPr>
        <w:t xml:space="preserve"> </w:t>
      </w:r>
      <w:r w:rsidR="009A129D">
        <w:rPr>
          <w:rFonts w:ascii="Times New Roman" w:hAnsi="Times New Roman" w:cs="Times New Roman"/>
          <w:bCs/>
          <w:sz w:val="24"/>
          <w:szCs w:val="24"/>
          <w:lang w:val="en-US"/>
        </w:rPr>
        <w:t>c</w:t>
      </w:r>
      <w:r w:rsidR="009337EA">
        <w:rPr>
          <w:rFonts w:ascii="Times New Roman" w:hAnsi="Times New Roman" w:cs="Times New Roman"/>
          <w:bCs/>
          <w:sz w:val="24"/>
          <w:szCs w:val="24"/>
          <w:lang w:val="en-US"/>
        </w:rPr>
        <w:t xml:space="preserve">onsidering </w:t>
      </w:r>
      <w:r>
        <w:rPr>
          <w:rFonts w:ascii="Times New Roman" w:hAnsi="Times New Roman" w:cs="Times New Roman"/>
          <w:bCs/>
          <w:sz w:val="24"/>
          <w:szCs w:val="24"/>
          <w:lang w:val="en-US"/>
        </w:rPr>
        <w:t xml:space="preserve">the fact </w:t>
      </w:r>
      <w:r w:rsidR="009337EA">
        <w:rPr>
          <w:rFonts w:ascii="Times New Roman" w:hAnsi="Times New Roman" w:cs="Times New Roman"/>
          <w:bCs/>
          <w:sz w:val="24"/>
          <w:szCs w:val="24"/>
          <w:lang w:val="en-US"/>
        </w:rPr>
        <w:t xml:space="preserve">that indexing PCR primers for all </w:t>
      </w:r>
      <w:proofErr w:type="spellStart"/>
      <w:r w:rsidR="009337EA">
        <w:rPr>
          <w:rFonts w:ascii="Times New Roman" w:hAnsi="Times New Roman" w:cs="Times New Roman"/>
          <w:bCs/>
          <w:sz w:val="24"/>
          <w:szCs w:val="24"/>
          <w:lang w:val="en-US"/>
        </w:rPr>
        <w:t>amplicons</w:t>
      </w:r>
      <w:proofErr w:type="spellEnd"/>
      <w:r w:rsidR="009337EA">
        <w:rPr>
          <w:rFonts w:ascii="Times New Roman" w:hAnsi="Times New Roman" w:cs="Times New Roman"/>
          <w:bCs/>
          <w:sz w:val="24"/>
          <w:szCs w:val="24"/>
          <w:lang w:val="en-US"/>
        </w:rPr>
        <w:t xml:space="preserve"> are targeting exactly the same priming sequence, priming bias </w:t>
      </w:r>
      <w:r w:rsidR="00426643">
        <w:rPr>
          <w:rFonts w:ascii="Times New Roman" w:hAnsi="Times New Roman" w:cs="Times New Roman"/>
          <w:bCs/>
          <w:sz w:val="24"/>
          <w:szCs w:val="24"/>
          <w:lang w:val="en-US"/>
        </w:rPr>
        <w:t xml:space="preserve">alone </w:t>
      </w:r>
      <w:r w:rsidR="0035419B">
        <w:rPr>
          <w:rFonts w:ascii="Times New Roman" w:hAnsi="Times New Roman" w:cs="Times New Roman"/>
          <w:bCs/>
          <w:sz w:val="24"/>
          <w:szCs w:val="24"/>
          <w:lang w:val="en-US"/>
        </w:rPr>
        <w:t xml:space="preserve">seems </w:t>
      </w:r>
      <w:r w:rsidR="009337EA">
        <w:rPr>
          <w:rFonts w:ascii="Times New Roman" w:hAnsi="Times New Roman" w:cs="Times New Roman"/>
          <w:bCs/>
          <w:sz w:val="24"/>
          <w:szCs w:val="24"/>
          <w:lang w:val="en-US"/>
        </w:rPr>
        <w:t xml:space="preserve">unlikely. </w:t>
      </w:r>
      <w:r w:rsidR="00A01307">
        <w:rPr>
          <w:rFonts w:ascii="Times New Roman" w:hAnsi="Times New Roman" w:cs="Times New Roman"/>
          <w:bCs/>
          <w:sz w:val="24"/>
          <w:szCs w:val="24"/>
          <w:lang w:val="en-US"/>
        </w:rPr>
        <w:t>F</w:t>
      </w:r>
      <w:r w:rsidR="00D07ADA">
        <w:rPr>
          <w:rFonts w:ascii="Times New Roman" w:hAnsi="Times New Roman" w:cs="Times New Roman"/>
          <w:bCs/>
          <w:sz w:val="24"/>
          <w:szCs w:val="24"/>
          <w:lang w:val="en-US"/>
        </w:rPr>
        <w:t xml:space="preserve">actors </w:t>
      </w:r>
      <w:r w:rsidR="009337EA">
        <w:rPr>
          <w:rFonts w:ascii="Times New Roman" w:hAnsi="Times New Roman" w:cs="Times New Roman"/>
          <w:bCs/>
          <w:sz w:val="24"/>
          <w:szCs w:val="24"/>
          <w:lang w:val="en-US"/>
        </w:rPr>
        <w:t>inherent to the target sequence could cause amplification bias during indexing PCR</w:t>
      </w:r>
      <w:r w:rsidR="00D07ADA">
        <w:rPr>
          <w:rFonts w:ascii="Times New Roman" w:hAnsi="Times New Roman" w:cs="Times New Roman"/>
          <w:bCs/>
          <w:sz w:val="24"/>
          <w:szCs w:val="24"/>
          <w:lang w:val="en-US"/>
        </w:rPr>
        <w:t>, e.g. length variation or GC bias</w:t>
      </w:r>
      <w:r w:rsidR="009337EA">
        <w:rPr>
          <w:rFonts w:ascii="Times New Roman" w:hAnsi="Times New Roman" w:cs="Times New Roman"/>
          <w:bCs/>
          <w:sz w:val="24"/>
          <w:szCs w:val="24"/>
          <w:lang w:val="en-US"/>
        </w:rPr>
        <w:t xml:space="preserve">. </w:t>
      </w:r>
      <w:r w:rsidR="001E66C3">
        <w:rPr>
          <w:rFonts w:ascii="Times New Roman" w:hAnsi="Times New Roman" w:cs="Times New Roman"/>
          <w:bCs/>
          <w:sz w:val="24"/>
          <w:szCs w:val="24"/>
          <w:lang w:val="en-US"/>
        </w:rPr>
        <w:t xml:space="preserve">However, these factors </w:t>
      </w:r>
      <w:r w:rsidR="00D07ADA">
        <w:rPr>
          <w:rFonts w:ascii="Times New Roman" w:hAnsi="Times New Roman" w:cs="Times New Roman"/>
          <w:bCs/>
          <w:sz w:val="24"/>
          <w:szCs w:val="24"/>
          <w:lang w:val="en-US"/>
        </w:rPr>
        <w:t>should affect the first round PCR as well</w:t>
      </w:r>
      <w:r w:rsidR="00807860">
        <w:rPr>
          <w:rFonts w:ascii="Times New Roman" w:hAnsi="Times New Roman" w:cs="Times New Roman"/>
          <w:bCs/>
          <w:sz w:val="24"/>
          <w:szCs w:val="24"/>
          <w:lang w:val="en-US"/>
        </w:rPr>
        <w:t xml:space="preserve"> and a reduction of first round PCR cycle number did not yield any effect</w:t>
      </w:r>
      <w:r w:rsidR="00D07ADA">
        <w:rPr>
          <w:rFonts w:ascii="Times New Roman" w:hAnsi="Times New Roman" w:cs="Times New Roman"/>
          <w:bCs/>
          <w:sz w:val="24"/>
          <w:szCs w:val="24"/>
          <w:lang w:val="en-US"/>
        </w:rPr>
        <w:t xml:space="preserve">. </w:t>
      </w:r>
      <w:r w:rsidR="009E382C">
        <w:rPr>
          <w:rFonts w:ascii="Times New Roman" w:hAnsi="Times New Roman" w:cs="Times New Roman"/>
          <w:bCs/>
          <w:sz w:val="24"/>
          <w:szCs w:val="24"/>
          <w:lang w:val="en-US"/>
        </w:rPr>
        <w:t>C</w:t>
      </w:r>
      <w:r w:rsidR="00D07ADA" w:rsidRPr="003A4412">
        <w:rPr>
          <w:rFonts w:ascii="Times New Roman" w:hAnsi="Times New Roman" w:cs="Times New Roman"/>
          <w:bCs/>
          <w:sz w:val="24"/>
          <w:szCs w:val="24"/>
          <w:lang w:val="en-US"/>
        </w:rPr>
        <w:t xml:space="preserve">opy number variation of the target </w:t>
      </w:r>
      <w:r w:rsidR="00BA3D8D">
        <w:rPr>
          <w:rFonts w:ascii="Times New Roman" w:hAnsi="Times New Roman" w:cs="Times New Roman"/>
          <w:bCs/>
          <w:sz w:val="24"/>
          <w:szCs w:val="24"/>
          <w:lang w:val="en-US"/>
        </w:rPr>
        <w:t>loci</w:t>
      </w:r>
      <w:r w:rsidR="00BA3D8D" w:rsidRPr="00BA3D8D">
        <w:rPr>
          <w:rFonts w:ascii="Times New Roman" w:hAnsi="Times New Roman" w:cs="Times New Roman"/>
          <w:bCs/>
          <w:sz w:val="24"/>
          <w:szCs w:val="24"/>
          <w:vertAlign w:val="superscript"/>
          <w:lang w:val="en-US"/>
        </w:rPr>
        <w:t>13</w:t>
      </w:r>
      <w:r w:rsidR="009C0753" w:rsidRPr="00BA3D8D">
        <w:rPr>
          <w:rFonts w:ascii="Times New Roman" w:hAnsi="Times New Roman" w:cs="Times New Roman"/>
          <w:sz w:val="24"/>
          <w:szCs w:val="24"/>
          <w:vertAlign w:val="superscript"/>
          <w:lang w:val="en-US"/>
        </w:rPr>
        <w:t xml:space="preserve"> </w:t>
      </w:r>
      <w:r w:rsidR="009C0753" w:rsidRPr="003A4412">
        <w:rPr>
          <w:rFonts w:ascii="Times New Roman" w:hAnsi="Times New Roman" w:cs="Times New Roman"/>
          <w:bCs/>
          <w:sz w:val="24"/>
          <w:szCs w:val="24"/>
          <w:lang w:val="en-US"/>
        </w:rPr>
        <w:t xml:space="preserve">is </w:t>
      </w:r>
      <w:r w:rsidR="008872DA">
        <w:rPr>
          <w:rFonts w:ascii="Times New Roman" w:hAnsi="Times New Roman" w:cs="Times New Roman"/>
          <w:bCs/>
          <w:sz w:val="24"/>
          <w:szCs w:val="24"/>
          <w:lang w:val="en-US"/>
        </w:rPr>
        <w:t xml:space="preserve">thus </w:t>
      </w:r>
      <w:del w:id="19" w:author="Andy Rominger" w:date="2017-08-04T15:47:00Z">
        <w:r w:rsidR="009C0753" w:rsidRPr="003A4412" w:rsidDel="003E1BEB">
          <w:rPr>
            <w:rFonts w:ascii="Times New Roman" w:hAnsi="Times New Roman" w:cs="Times New Roman"/>
            <w:bCs/>
            <w:sz w:val="24"/>
            <w:szCs w:val="24"/>
            <w:lang w:val="en-US"/>
          </w:rPr>
          <w:delText>a</w:delText>
        </w:r>
        <w:r w:rsidR="009A129D" w:rsidDel="003E1BEB">
          <w:rPr>
            <w:rFonts w:ascii="Times New Roman" w:hAnsi="Times New Roman" w:cs="Times New Roman"/>
            <w:bCs/>
            <w:sz w:val="24"/>
            <w:szCs w:val="24"/>
            <w:lang w:val="en-US"/>
          </w:rPr>
          <w:delText>nother</w:delText>
        </w:r>
        <w:r w:rsidR="008872DA" w:rsidDel="003E1BEB">
          <w:rPr>
            <w:rFonts w:ascii="Times New Roman" w:hAnsi="Times New Roman" w:cs="Times New Roman"/>
            <w:bCs/>
            <w:sz w:val="24"/>
            <w:szCs w:val="24"/>
            <w:lang w:val="en-US"/>
          </w:rPr>
          <w:delText xml:space="preserve"> </w:delText>
        </w:r>
        <w:r w:rsidR="00FC1C87" w:rsidDel="003E1BEB">
          <w:rPr>
            <w:rFonts w:ascii="Times New Roman" w:hAnsi="Times New Roman" w:cs="Times New Roman"/>
            <w:bCs/>
            <w:sz w:val="24"/>
            <w:szCs w:val="24"/>
            <w:lang w:val="en-US"/>
          </w:rPr>
          <w:delText xml:space="preserve">possible </w:delText>
        </w:r>
      </w:del>
      <w:ins w:id="20" w:author="Andy Rominger" w:date="2017-08-04T15:47:00Z">
        <w:r w:rsidR="003E1BEB">
          <w:rPr>
            <w:rFonts w:ascii="Times New Roman" w:hAnsi="Times New Roman" w:cs="Times New Roman"/>
            <w:bCs/>
            <w:sz w:val="24"/>
            <w:szCs w:val="24"/>
            <w:lang w:val="en-US"/>
          </w:rPr>
          <w:t xml:space="preserve">the most likely </w:t>
        </w:r>
      </w:ins>
      <w:r w:rsidR="00FC1C87">
        <w:rPr>
          <w:rFonts w:ascii="Times New Roman" w:hAnsi="Times New Roman" w:cs="Times New Roman"/>
          <w:bCs/>
          <w:sz w:val="24"/>
          <w:szCs w:val="24"/>
          <w:lang w:val="en-US"/>
        </w:rPr>
        <w:t>reason</w:t>
      </w:r>
      <w:r w:rsidR="009C0753" w:rsidRPr="003A4412">
        <w:rPr>
          <w:rFonts w:ascii="Times New Roman" w:hAnsi="Times New Roman" w:cs="Times New Roman"/>
          <w:bCs/>
          <w:sz w:val="24"/>
          <w:szCs w:val="24"/>
          <w:lang w:val="en-US"/>
        </w:rPr>
        <w:t xml:space="preserve"> for read abundance differences</w:t>
      </w:r>
      <w:r w:rsidR="00D07ADA" w:rsidRPr="003A4412">
        <w:rPr>
          <w:rFonts w:ascii="Times New Roman" w:hAnsi="Times New Roman" w:cs="Times New Roman"/>
          <w:bCs/>
          <w:sz w:val="24"/>
          <w:szCs w:val="24"/>
          <w:lang w:val="en-US"/>
        </w:rPr>
        <w:t xml:space="preserve">. All the </w:t>
      </w:r>
      <w:r w:rsidR="002C5CDA" w:rsidRPr="003A4412">
        <w:rPr>
          <w:rFonts w:ascii="Times New Roman" w:hAnsi="Times New Roman" w:cs="Times New Roman"/>
          <w:bCs/>
          <w:sz w:val="24"/>
          <w:szCs w:val="24"/>
          <w:lang w:val="en-US"/>
        </w:rPr>
        <w:t>amplified</w:t>
      </w:r>
      <w:r w:rsidR="00D07ADA" w:rsidRPr="003A4412">
        <w:rPr>
          <w:rFonts w:ascii="Times New Roman" w:hAnsi="Times New Roman" w:cs="Times New Roman"/>
          <w:bCs/>
          <w:sz w:val="24"/>
          <w:szCs w:val="24"/>
          <w:lang w:val="en-US"/>
        </w:rPr>
        <w:t xml:space="preserve"> loci in our study are present in multiple copies</w:t>
      </w:r>
      <w:r w:rsidR="002C5CDA" w:rsidRPr="003A4412">
        <w:rPr>
          <w:rFonts w:ascii="Times New Roman" w:hAnsi="Times New Roman" w:cs="Times New Roman"/>
          <w:bCs/>
          <w:sz w:val="24"/>
          <w:szCs w:val="24"/>
          <w:lang w:val="en-US"/>
        </w:rPr>
        <w:t xml:space="preserve"> in each cell</w:t>
      </w:r>
      <w:r w:rsidR="00D07ADA" w:rsidRPr="003A4412">
        <w:rPr>
          <w:rFonts w:ascii="Times New Roman" w:hAnsi="Times New Roman" w:cs="Times New Roman"/>
          <w:bCs/>
          <w:sz w:val="24"/>
          <w:szCs w:val="24"/>
          <w:lang w:val="en-US"/>
        </w:rPr>
        <w:t xml:space="preserve">. </w:t>
      </w:r>
      <w:r w:rsidR="009C0753" w:rsidRPr="003A4412">
        <w:rPr>
          <w:rFonts w:ascii="Times New Roman" w:hAnsi="Times New Roman" w:cs="Times New Roman"/>
          <w:sz w:val="24"/>
          <w:szCs w:val="24"/>
          <w:lang w:val="en-US"/>
        </w:rPr>
        <w:t>Mitochondrial copy number even varies considerably between different organs in a singl</w:t>
      </w:r>
      <w:r w:rsidR="00BA3D8D">
        <w:rPr>
          <w:rFonts w:ascii="Times New Roman" w:hAnsi="Times New Roman" w:cs="Times New Roman"/>
          <w:sz w:val="24"/>
          <w:szCs w:val="24"/>
          <w:lang w:val="en-US"/>
        </w:rPr>
        <w:t>e organism</w:t>
      </w:r>
      <w:r w:rsidR="00BA3D8D" w:rsidRPr="00BA3D8D">
        <w:rPr>
          <w:rFonts w:ascii="Times New Roman" w:hAnsi="Times New Roman" w:cs="Times New Roman"/>
          <w:sz w:val="24"/>
          <w:szCs w:val="24"/>
          <w:vertAlign w:val="superscript"/>
          <w:lang w:val="en-US"/>
        </w:rPr>
        <w:t>39</w:t>
      </w:r>
      <w:r w:rsidR="009C0753" w:rsidRPr="003A4412">
        <w:rPr>
          <w:rFonts w:ascii="Times New Roman" w:hAnsi="Times New Roman" w:cs="Times New Roman"/>
          <w:sz w:val="24"/>
          <w:szCs w:val="24"/>
          <w:lang w:val="en-US"/>
        </w:rPr>
        <w:t xml:space="preserve">. And different arthropod taxa carry different ratios of tissue types with different mitochondrial content, e.g. muscles in flying and non-flying species. </w:t>
      </w:r>
    </w:p>
    <w:p w14:paraId="4F8C43BD" w14:textId="1A797F1A" w:rsidR="001C1EA8" w:rsidRDefault="001C1EA8" w:rsidP="00015FCC">
      <w:pPr>
        <w:spacing w:line="480" w:lineRule="auto"/>
        <w:jc w:val="both"/>
        <w:rPr>
          <w:rFonts w:ascii="Times New Roman" w:hAnsi="Times New Roman" w:cs="Times New Roman"/>
          <w:sz w:val="24"/>
          <w:szCs w:val="24"/>
          <w:lang w:val="en-US"/>
        </w:rPr>
      </w:pPr>
      <w:r w:rsidRPr="00261BDC">
        <w:rPr>
          <w:rFonts w:ascii="Times New Roman" w:hAnsi="Times New Roman" w:cs="Times New Roman"/>
          <w:sz w:val="24"/>
          <w:szCs w:val="24"/>
          <w:lang w:val="en-US"/>
        </w:rPr>
        <w:lastRenderedPageBreak/>
        <w:t>PCR</w:t>
      </w:r>
      <w:r>
        <w:rPr>
          <w:rFonts w:ascii="Times New Roman" w:hAnsi="Times New Roman" w:cs="Times New Roman"/>
          <w:sz w:val="24"/>
          <w:szCs w:val="24"/>
          <w:lang w:val="en-US"/>
        </w:rPr>
        <w:t>-</w:t>
      </w:r>
      <w:r w:rsidRPr="00261BDC">
        <w:rPr>
          <w:rFonts w:ascii="Times New Roman" w:hAnsi="Times New Roman" w:cs="Times New Roman"/>
          <w:sz w:val="24"/>
          <w:szCs w:val="24"/>
          <w:lang w:val="en-US"/>
        </w:rPr>
        <w:t>free analyses have been suggested as possible means for quantitative community analysis</w:t>
      </w:r>
      <w:r>
        <w:rPr>
          <w:rFonts w:ascii="Times New Roman" w:hAnsi="Times New Roman" w:cs="Times New Roman"/>
          <w:sz w:val="24"/>
          <w:szCs w:val="24"/>
          <w:lang w:val="en-US"/>
        </w:rPr>
        <w:t>. T</w:t>
      </w:r>
      <w:r w:rsidRPr="00261BDC">
        <w:rPr>
          <w:rFonts w:ascii="Times New Roman" w:hAnsi="Times New Roman" w:cs="Times New Roman"/>
          <w:sz w:val="24"/>
          <w:szCs w:val="24"/>
          <w:lang w:val="en-US"/>
        </w:rPr>
        <w:t>h</w:t>
      </w:r>
      <w:r w:rsidR="0035419B">
        <w:rPr>
          <w:rFonts w:ascii="Times New Roman" w:hAnsi="Times New Roman" w:cs="Times New Roman"/>
          <w:sz w:val="24"/>
          <w:szCs w:val="24"/>
          <w:lang w:val="en-US"/>
        </w:rPr>
        <w:t>is approach</w:t>
      </w:r>
      <w:r w:rsidRPr="00261BDC">
        <w:rPr>
          <w:rFonts w:ascii="Times New Roman" w:hAnsi="Times New Roman" w:cs="Times New Roman"/>
          <w:sz w:val="24"/>
          <w:szCs w:val="24"/>
          <w:lang w:val="en-US"/>
        </w:rPr>
        <w:t xml:space="preserve"> </w:t>
      </w:r>
      <w:r w:rsidR="0035419B">
        <w:rPr>
          <w:rFonts w:ascii="Times New Roman" w:hAnsi="Times New Roman" w:cs="Times New Roman"/>
          <w:sz w:val="24"/>
          <w:szCs w:val="24"/>
          <w:lang w:val="en-US"/>
        </w:rPr>
        <w:t>circumvents</w:t>
      </w:r>
      <w:r w:rsidR="0035419B" w:rsidRPr="00261BDC">
        <w:rPr>
          <w:rFonts w:ascii="Times New Roman" w:hAnsi="Times New Roman" w:cs="Times New Roman"/>
          <w:sz w:val="24"/>
          <w:szCs w:val="24"/>
          <w:lang w:val="en-US"/>
        </w:rPr>
        <w:t xml:space="preserve"> </w:t>
      </w:r>
      <w:r>
        <w:rPr>
          <w:rFonts w:ascii="Times New Roman" w:hAnsi="Times New Roman" w:cs="Times New Roman"/>
          <w:sz w:val="24"/>
          <w:szCs w:val="24"/>
          <w:lang w:val="en-US"/>
        </w:rPr>
        <w:t>amplification</w:t>
      </w:r>
      <w:r w:rsidRPr="00261BDC">
        <w:rPr>
          <w:rFonts w:ascii="Times New Roman" w:hAnsi="Times New Roman" w:cs="Times New Roman"/>
          <w:sz w:val="24"/>
          <w:szCs w:val="24"/>
          <w:lang w:val="en-US"/>
        </w:rPr>
        <w:t xml:space="preserve"> bias</w:t>
      </w:r>
      <w:r w:rsidR="00BA3D8D" w:rsidRPr="00BA3D8D">
        <w:rPr>
          <w:rFonts w:ascii="Times New Roman" w:hAnsi="Times New Roman" w:cs="Times New Roman"/>
          <w:sz w:val="24"/>
          <w:szCs w:val="24"/>
          <w:vertAlign w:val="superscript"/>
          <w:lang w:val="en-US"/>
        </w:rPr>
        <w:t>28</w:t>
      </w:r>
      <w:r>
        <w:rPr>
          <w:rFonts w:ascii="Times New Roman" w:hAnsi="Times New Roman" w:cs="Times New Roman"/>
          <w:sz w:val="24"/>
          <w:szCs w:val="24"/>
          <w:lang w:val="en-US"/>
        </w:rPr>
        <w:t xml:space="preserve"> and</w:t>
      </w:r>
      <w:r w:rsidRPr="00261BDC">
        <w:rPr>
          <w:rFonts w:ascii="Times New Roman" w:hAnsi="Times New Roman" w:cs="Times New Roman"/>
          <w:sz w:val="24"/>
          <w:szCs w:val="24"/>
          <w:lang w:val="en-US"/>
        </w:rPr>
        <w:t xml:space="preserve"> </w:t>
      </w:r>
      <w:r>
        <w:rPr>
          <w:rFonts w:ascii="Times New Roman" w:hAnsi="Times New Roman" w:cs="Times New Roman"/>
          <w:sz w:val="24"/>
          <w:szCs w:val="24"/>
          <w:lang w:val="en-US"/>
        </w:rPr>
        <w:t>ha</w:t>
      </w:r>
      <w:r w:rsidR="0035419B">
        <w:rPr>
          <w:rFonts w:ascii="Times New Roman" w:hAnsi="Times New Roman" w:cs="Times New Roman"/>
          <w:sz w:val="24"/>
          <w:szCs w:val="24"/>
          <w:lang w:val="en-US"/>
        </w:rPr>
        <w:t>s</w:t>
      </w:r>
      <w:r>
        <w:rPr>
          <w:rFonts w:ascii="Times New Roman" w:hAnsi="Times New Roman" w:cs="Times New Roman"/>
          <w:sz w:val="24"/>
          <w:szCs w:val="24"/>
          <w:lang w:val="en-US"/>
        </w:rPr>
        <w:t xml:space="preserve"> been </w:t>
      </w:r>
      <w:r w:rsidRPr="00261BDC">
        <w:rPr>
          <w:rFonts w:ascii="Times New Roman" w:hAnsi="Times New Roman" w:cs="Times New Roman"/>
          <w:sz w:val="24"/>
          <w:szCs w:val="24"/>
          <w:lang w:val="en-US"/>
        </w:rPr>
        <w:t>shown to result in better recovery of taxa from diverse com</w:t>
      </w:r>
      <w:r w:rsidR="00BA3D8D">
        <w:rPr>
          <w:rFonts w:ascii="Times New Roman" w:hAnsi="Times New Roman" w:cs="Times New Roman"/>
          <w:sz w:val="24"/>
          <w:szCs w:val="24"/>
          <w:lang w:val="en-US"/>
        </w:rPr>
        <w:t>munities</w:t>
      </w:r>
      <w:r w:rsidR="00BA3D8D" w:rsidRPr="00BA3D8D">
        <w:rPr>
          <w:rFonts w:ascii="Times New Roman" w:hAnsi="Times New Roman" w:cs="Times New Roman"/>
          <w:sz w:val="24"/>
          <w:szCs w:val="24"/>
          <w:vertAlign w:val="superscript"/>
          <w:lang w:val="en-US"/>
        </w:rPr>
        <w:t>40</w:t>
      </w:r>
      <w:r w:rsidRPr="00261B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Indeed, even our best primer combinations did </w:t>
      </w:r>
      <w:r w:rsidR="00642042">
        <w:rPr>
          <w:rFonts w:ascii="Times New Roman" w:hAnsi="Times New Roman" w:cs="Times New Roman"/>
          <w:sz w:val="24"/>
          <w:szCs w:val="24"/>
          <w:lang w:val="en-US"/>
        </w:rPr>
        <w:t xml:space="preserve">not recover all </w:t>
      </w:r>
      <w:r>
        <w:rPr>
          <w:rFonts w:ascii="Times New Roman" w:hAnsi="Times New Roman" w:cs="Times New Roman"/>
          <w:sz w:val="24"/>
          <w:szCs w:val="24"/>
          <w:lang w:val="en-US"/>
        </w:rPr>
        <w:t xml:space="preserve">taxa from mock communities, </w:t>
      </w:r>
      <w:r w:rsidR="00642042">
        <w:rPr>
          <w:rFonts w:ascii="Times New Roman" w:hAnsi="Times New Roman" w:cs="Times New Roman"/>
          <w:sz w:val="24"/>
          <w:szCs w:val="24"/>
          <w:lang w:val="en-US"/>
        </w:rPr>
        <w:t xml:space="preserve">as indicated by consistently lower species richness of sequence based over actual </w:t>
      </w:r>
      <w:r w:rsidR="0086497A">
        <w:rPr>
          <w:rFonts w:ascii="Times New Roman" w:hAnsi="Times New Roman" w:cs="Times New Roman"/>
          <w:sz w:val="24"/>
          <w:szCs w:val="24"/>
          <w:lang w:val="en-US"/>
        </w:rPr>
        <w:t>communities</w:t>
      </w:r>
      <w:r w:rsidR="00642042">
        <w:rPr>
          <w:rFonts w:ascii="Times New Roman" w:hAnsi="Times New Roman" w:cs="Times New Roman"/>
          <w:sz w:val="24"/>
          <w:szCs w:val="24"/>
          <w:lang w:val="en-US"/>
        </w:rPr>
        <w:t>.  This suggests</w:t>
      </w:r>
      <w:r>
        <w:rPr>
          <w:rFonts w:ascii="Times New Roman" w:hAnsi="Times New Roman" w:cs="Times New Roman"/>
          <w:sz w:val="24"/>
          <w:szCs w:val="24"/>
          <w:lang w:val="en-US"/>
        </w:rPr>
        <w:t xml:space="preserve"> PCR free approaches as the method of choice for exhaustive community analyses, where the recovery of all taxa is </w:t>
      </w:r>
      <w:r w:rsidR="00DE40DF">
        <w:rPr>
          <w:rFonts w:ascii="Times New Roman" w:hAnsi="Times New Roman" w:cs="Times New Roman"/>
          <w:sz w:val="24"/>
          <w:szCs w:val="24"/>
          <w:lang w:val="en-US"/>
        </w:rPr>
        <w:t xml:space="preserve">of critical </w:t>
      </w:r>
      <w:r>
        <w:rPr>
          <w:rFonts w:ascii="Times New Roman" w:hAnsi="Times New Roman" w:cs="Times New Roman"/>
          <w:sz w:val="24"/>
          <w:szCs w:val="24"/>
          <w:lang w:val="en-US"/>
        </w:rPr>
        <w:t>importan</w:t>
      </w:r>
      <w:r w:rsidR="00DE40DF">
        <w:rPr>
          <w:rFonts w:ascii="Times New Roman" w:hAnsi="Times New Roman" w:cs="Times New Roman"/>
          <w:sz w:val="24"/>
          <w:szCs w:val="24"/>
          <w:lang w:val="en-US"/>
        </w:rPr>
        <w:t>ce</w:t>
      </w:r>
      <w:r>
        <w:rPr>
          <w:rFonts w:ascii="Times New Roman" w:hAnsi="Times New Roman" w:cs="Times New Roman"/>
          <w:sz w:val="24"/>
          <w:szCs w:val="24"/>
          <w:lang w:val="en-US"/>
        </w:rPr>
        <w:t>. However</w:t>
      </w:r>
      <w:r w:rsidRPr="00261BD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quantitative analyses using </w:t>
      </w:r>
      <w:r w:rsidRPr="00261BDC">
        <w:rPr>
          <w:rFonts w:ascii="Times New Roman" w:hAnsi="Times New Roman" w:cs="Times New Roman"/>
          <w:sz w:val="24"/>
          <w:szCs w:val="24"/>
          <w:lang w:val="en-US"/>
        </w:rPr>
        <w:t xml:space="preserve">PCR free methods will be similarly sensitive to </w:t>
      </w:r>
      <w:r>
        <w:rPr>
          <w:rFonts w:ascii="Times New Roman" w:hAnsi="Times New Roman" w:cs="Times New Roman"/>
          <w:sz w:val="24"/>
          <w:szCs w:val="24"/>
          <w:lang w:val="en-US"/>
        </w:rPr>
        <w:t>CNVs</w:t>
      </w:r>
      <w:r w:rsidRPr="00261BDC">
        <w:rPr>
          <w:rFonts w:ascii="Times New Roman" w:hAnsi="Times New Roman" w:cs="Times New Roman"/>
          <w:sz w:val="24"/>
          <w:szCs w:val="24"/>
          <w:lang w:val="en-US"/>
        </w:rPr>
        <w:t xml:space="preserve"> of the targ</w:t>
      </w:r>
      <w:bookmarkStart w:id="21" w:name="_GoBack"/>
      <w:bookmarkEnd w:id="21"/>
      <w:r w:rsidRPr="00261BDC">
        <w:rPr>
          <w:rFonts w:ascii="Times New Roman" w:hAnsi="Times New Roman" w:cs="Times New Roman"/>
          <w:sz w:val="24"/>
          <w:szCs w:val="24"/>
          <w:lang w:val="en-US"/>
        </w:rPr>
        <w:t xml:space="preserve">et genes. </w:t>
      </w:r>
      <w:r>
        <w:rPr>
          <w:rFonts w:ascii="Times New Roman" w:hAnsi="Times New Roman" w:cs="Times New Roman"/>
          <w:sz w:val="24"/>
          <w:szCs w:val="24"/>
          <w:lang w:val="en-US"/>
        </w:rPr>
        <w:t xml:space="preserve">Also, an </w:t>
      </w:r>
      <w:proofErr w:type="spellStart"/>
      <w:r w:rsidRPr="00261BDC">
        <w:rPr>
          <w:rFonts w:ascii="Times New Roman" w:hAnsi="Times New Roman" w:cs="Times New Roman"/>
          <w:sz w:val="24"/>
          <w:szCs w:val="24"/>
          <w:lang w:val="en-US"/>
        </w:rPr>
        <w:t>amplicon</w:t>
      </w:r>
      <w:proofErr w:type="spellEnd"/>
      <w:r w:rsidRPr="00261BDC">
        <w:rPr>
          <w:rFonts w:ascii="Times New Roman" w:hAnsi="Times New Roman" w:cs="Times New Roman"/>
          <w:sz w:val="24"/>
          <w:szCs w:val="24"/>
          <w:lang w:val="en-US"/>
        </w:rPr>
        <w:t xml:space="preserve"> sequencing</w:t>
      </w:r>
      <w:r>
        <w:rPr>
          <w:rFonts w:ascii="Times New Roman" w:hAnsi="Times New Roman" w:cs="Times New Roman"/>
          <w:sz w:val="24"/>
          <w:szCs w:val="24"/>
          <w:lang w:val="en-US"/>
        </w:rPr>
        <w:t>-</w:t>
      </w:r>
      <w:r w:rsidRPr="00261BDC">
        <w:rPr>
          <w:rFonts w:ascii="Times New Roman" w:hAnsi="Times New Roman" w:cs="Times New Roman"/>
          <w:sz w:val="24"/>
          <w:szCs w:val="24"/>
          <w:lang w:val="en-US"/>
        </w:rPr>
        <w:t xml:space="preserve">based approach is much more cost efficient and involves a </w:t>
      </w:r>
      <w:r>
        <w:rPr>
          <w:rFonts w:ascii="Times New Roman" w:hAnsi="Times New Roman" w:cs="Times New Roman"/>
          <w:sz w:val="24"/>
          <w:szCs w:val="24"/>
          <w:lang w:val="en-US"/>
        </w:rPr>
        <w:t xml:space="preserve">greatly </w:t>
      </w:r>
      <w:r w:rsidRPr="00261BDC">
        <w:rPr>
          <w:rFonts w:ascii="Times New Roman" w:hAnsi="Times New Roman" w:cs="Times New Roman"/>
          <w:sz w:val="24"/>
          <w:szCs w:val="24"/>
          <w:lang w:val="en-US"/>
        </w:rPr>
        <w:t>simpl</w:t>
      </w:r>
      <w:r>
        <w:rPr>
          <w:rFonts w:ascii="Times New Roman" w:hAnsi="Times New Roman" w:cs="Times New Roman"/>
          <w:sz w:val="24"/>
          <w:szCs w:val="24"/>
          <w:lang w:val="en-US"/>
        </w:rPr>
        <w:t xml:space="preserve">ified workflow, making it the method of choice for large scale community analyses. </w:t>
      </w:r>
    </w:p>
    <w:p w14:paraId="23218842" w14:textId="51B04C8E" w:rsidR="005764A4" w:rsidRDefault="005764A4" w:rsidP="00015FCC">
      <w:pPr>
        <w:spacing w:line="480" w:lineRule="auto"/>
        <w:jc w:val="both"/>
        <w:rPr>
          <w:rFonts w:ascii="Times New Roman" w:hAnsi="Times New Roman" w:cs="Times New Roman"/>
          <w:i/>
          <w:sz w:val="24"/>
          <w:szCs w:val="24"/>
          <w:lang w:val="en-US"/>
        </w:rPr>
      </w:pPr>
      <w:r w:rsidRPr="005764A4">
        <w:rPr>
          <w:rFonts w:ascii="Times New Roman" w:hAnsi="Times New Roman" w:cs="Times New Roman"/>
          <w:i/>
          <w:sz w:val="24"/>
          <w:szCs w:val="24"/>
          <w:lang w:val="en-US"/>
        </w:rPr>
        <w:t xml:space="preserve">Abundance estimates by </w:t>
      </w:r>
      <w:proofErr w:type="spellStart"/>
      <w:r w:rsidRPr="005764A4">
        <w:rPr>
          <w:rFonts w:ascii="Times New Roman" w:hAnsi="Times New Roman" w:cs="Times New Roman"/>
          <w:i/>
          <w:sz w:val="24"/>
          <w:szCs w:val="24"/>
          <w:lang w:val="en-US"/>
        </w:rPr>
        <w:t>metabarcoding</w:t>
      </w:r>
      <w:proofErr w:type="spellEnd"/>
    </w:p>
    <w:p w14:paraId="44F34A4E" w14:textId="63A003AA" w:rsidR="009F3BC8" w:rsidRPr="00035770" w:rsidRDefault="00960AD3" w:rsidP="00015FCC">
      <w:pPr>
        <w:spacing w:line="480" w:lineRule="auto"/>
        <w:jc w:val="both"/>
        <w:rPr>
          <w:rFonts w:ascii="Times New Roman" w:hAnsi="Times New Roman" w:cs="Times New Roman"/>
          <w:sz w:val="24"/>
          <w:szCs w:val="24"/>
          <w:lang w:val="en-US"/>
        </w:rPr>
      </w:pPr>
      <w:r w:rsidRPr="00404C76">
        <w:rPr>
          <w:rFonts w:ascii="Times New Roman" w:hAnsi="Times New Roman" w:cs="Times New Roman"/>
          <w:sz w:val="24"/>
          <w:szCs w:val="24"/>
          <w:lang w:val="en-US"/>
        </w:rPr>
        <w:t xml:space="preserve">Due to biases in read abundance, </w:t>
      </w:r>
      <w:proofErr w:type="spellStart"/>
      <w:r w:rsidR="00404C76" w:rsidRPr="00404C76">
        <w:rPr>
          <w:rFonts w:ascii="Times New Roman" w:hAnsi="Times New Roman" w:cs="Times New Roman"/>
          <w:sz w:val="24"/>
          <w:szCs w:val="24"/>
          <w:lang w:val="en-US"/>
        </w:rPr>
        <w:t>metabarcoding</w:t>
      </w:r>
      <w:proofErr w:type="spellEnd"/>
      <w:r w:rsidR="00404C76" w:rsidRPr="00404C76">
        <w:rPr>
          <w:rFonts w:ascii="Times New Roman" w:hAnsi="Times New Roman" w:cs="Times New Roman"/>
          <w:sz w:val="24"/>
          <w:szCs w:val="24"/>
          <w:lang w:val="en-US"/>
        </w:rPr>
        <w:t xml:space="preserve"> does not allow</w:t>
      </w:r>
      <w:del w:id="22" w:author="Andy Rominger" w:date="2017-08-04T15:48:00Z">
        <w:r w:rsidR="00404C76" w:rsidRPr="00404C76" w:rsidDel="003E1BEB">
          <w:rPr>
            <w:rFonts w:ascii="Times New Roman" w:hAnsi="Times New Roman" w:cs="Times New Roman"/>
            <w:sz w:val="24"/>
            <w:szCs w:val="24"/>
            <w:lang w:val="en-US"/>
          </w:rPr>
          <w:delText xml:space="preserve"> to</w:delText>
        </w:r>
      </w:del>
      <w:r w:rsidR="00404C76" w:rsidRPr="00404C76">
        <w:rPr>
          <w:rFonts w:ascii="Times New Roman" w:hAnsi="Times New Roman" w:cs="Times New Roman"/>
          <w:sz w:val="24"/>
          <w:szCs w:val="24"/>
          <w:lang w:val="en-US"/>
        </w:rPr>
        <w:t xml:space="preserve"> estimat</w:t>
      </w:r>
      <w:ins w:id="23" w:author="Andy Rominger" w:date="2017-08-04T15:48:00Z">
        <w:r w:rsidR="003E1BEB">
          <w:rPr>
            <w:rFonts w:ascii="Times New Roman" w:hAnsi="Times New Roman" w:cs="Times New Roman"/>
            <w:sz w:val="24"/>
            <w:szCs w:val="24"/>
            <w:lang w:val="en-US"/>
          </w:rPr>
          <w:t>ing</w:t>
        </w:r>
      </w:ins>
      <w:del w:id="24" w:author="Andy Rominger" w:date="2017-08-04T15:48:00Z">
        <w:r w:rsidR="00404C76" w:rsidRPr="00404C76" w:rsidDel="003E1BEB">
          <w:rPr>
            <w:rFonts w:ascii="Times New Roman" w:hAnsi="Times New Roman" w:cs="Times New Roman"/>
            <w:sz w:val="24"/>
            <w:szCs w:val="24"/>
            <w:lang w:val="en-US"/>
          </w:rPr>
          <w:delText>e</w:delText>
        </w:r>
      </w:del>
      <w:r w:rsidR="00404C76" w:rsidRPr="00404C76">
        <w:rPr>
          <w:rFonts w:ascii="Times New Roman" w:hAnsi="Times New Roman" w:cs="Times New Roman"/>
          <w:sz w:val="24"/>
          <w:szCs w:val="24"/>
          <w:lang w:val="en-US"/>
        </w:rPr>
        <w:t xml:space="preserve"> actual species abundances. </w:t>
      </w:r>
      <w:r w:rsidR="00627D36">
        <w:rPr>
          <w:rFonts w:ascii="Times New Roman" w:hAnsi="Times New Roman" w:cs="Times New Roman"/>
          <w:sz w:val="24"/>
          <w:szCs w:val="24"/>
          <w:lang w:val="en-US"/>
        </w:rPr>
        <w:t>However, d</w:t>
      </w:r>
      <w:r w:rsidR="00A21F90" w:rsidRPr="003A4412">
        <w:rPr>
          <w:rFonts w:ascii="Times New Roman" w:hAnsi="Times New Roman" w:cs="Times New Roman"/>
          <w:sz w:val="24"/>
          <w:szCs w:val="24"/>
          <w:lang w:val="en-US"/>
        </w:rPr>
        <w:t xml:space="preserve">espite the observed taxonomic bias of </w:t>
      </w:r>
      <w:r w:rsidR="00374DC8" w:rsidRPr="003A4412">
        <w:rPr>
          <w:rFonts w:ascii="Times New Roman" w:hAnsi="Times New Roman" w:cs="Times New Roman"/>
          <w:sz w:val="24"/>
          <w:szCs w:val="24"/>
          <w:lang w:val="en-US"/>
        </w:rPr>
        <w:t>read</w:t>
      </w:r>
      <w:r w:rsidR="00374DC8">
        <w:rPr>
          <w:rFonts w:ascii="Times New Roman" w:hAnsi="Times New Roman" w:cs="Times New Roman"/>
          <w:sz w:val="24"/>
          <w:szCs w:val="24"/>
          <w:lang w:val="en-US"/>
        </w:rPr>
        <w:t xml:space="preserve"> abundanc</w:t>
      </w:r>
      <w:r w:rsidR="00DB0F15">
        <w:rPr>
          <w:rFonts w:ascii="Times New Roman" w:hAnsi="Times New Roman" w:cs="Times New Roman"/>
          <w:sz w:val="24"/>
          <w:szCs w:val="24"/>
          <w:lang w:val="en-US"/>
        </w:rPr>
        <w:t>es, t</w:t>
      </w:r>
      <w:r w:rsidR="00234770" w:rsidRPr="008E2CB6">
        <w:rPr>
          <w:rFonts w:ascii="Times New Roman" w:hAnsi="Times New Roman" w:cs="Times New Roman"/>
          <w:sz w:val="24"/>
          <w:szCs w:val="24"/>
          <w:lang w:val="en-US"/>
        </w:rPr>
        <w:t xml:space="preserve">he amount of recovered reads </w:t>
      </w:r>
      <w:r w:rsidR="004F76EB">
        <w:rPr>
          <w:rFonts w:ascii="Times New Roman" w:hAnsi="Times New Roman" w:cs="Times New Roman"/>
          <w:sz w:val="24"/>
          <w:szCs w:val="24"/>
          <w:lang w:val="en-US"/>
        </w:rPr>
        <w:t>was</w:t>
      </w:r>
      <w:r w:rsidR="004F76EB" w:rsidRPr="008E2CB6">
        <w:rPr>
          <w:rFonts w:ascii="Times New Roman" w:hAnsi="Times New Roman" w:cs="Times New Roman"/>
          <w:sz w:val="24"/>
          <w:szCs w:val="24"/>
          <w:lang w:val="en-US"/>
        </w:rPr>
        <w:t xml:space="preserve"> correlated in a very predictable way with the amount of input DNA</w:t>
      </w:r>
      <w:r w:rsidR="00234770" w:rsidRPr="008E2CB6">
        <w:rPr>
          <w:rFonts w:ascii="Times New Roman" w:hAnsi="Times New Roman" w:cs="Times New Roman"/>
          <w:sz w:val="24"/>
          <w:szCs w:val="24"/>
          <w:lang w:val="en-US"/>
        </w:rPr>
        <w:t xml:space="preserve">. Similar results have been found for </w:t>
      </w:r>
      <w:r w:rsidR="00BA3D8D">
        <w:rPr>
          <w:rFonts w:ascii="Times New Roman" w:hAnsi="Times New Roman" w:cs="Times New Roman"/>
          <w:sz w:val="24"/>
          <w:szCs w:val="24"/>
          <w:lang w:val="en-US"/>
        </w:rPr>
        <w:t>microorganisms</w:t>
      </w:r>
      <w:r w:rsidR="00BA3D8D" w:rsidRPr="00BA3D8D">
        <w:rPr>
          <w:rFonts w:ascii="Times New Roman" w:hAnsi="Times New Roman" w:cs="Times New Roman"/>
          <w:sz w:val="24"/>
          <w:szCs w:val="24"/>
          <w:vertAlign w:val="superscript"/>
          <w:lang w:val="en-US"/>
        </w:rPr>
        <w:t>41,42</w:t>
      </w:r>
      <w:r w:rsidR="00234770" w:rsidRPr="008E2CB6">
        <w:rPr>
          <w:rFonts w:ascii="Times New Roman" w:hAnsi="Times New Roman" w:cs="Times New Roman"/>
          <w:sz w:val="24"/>
          <w:szCs w:val="24"/>
          <w:lang w:val="en-US"/>
        </w:rPr>
        <w:t xml:space="preserve">. </w:t>
      </w:r>
      <w:r w:rsidR="00234770">
        <w:rPr>
          <w:rFonts w:ascii="Times New Roman" w:hAnsi="Times New Roman" w:cs="Times New Roman"/>
          <w:sz w:val="24"/>
          <w:szCs w:val="24"/>
          <w:lang w:val="en-US"/>
        </w:rPr>
        <w:t xml:space="preserve">The correction of read abundances can </w:t>
      </w:r>
      <w:r w:rsidR="00DB0F15">
        <w:rPr>
          <w:rFonts w:ascii="Times New Roman" w:hAnsi="Times New Roman" w:cs="Times New Roman"/>
          <w:sz w:val="24"/>
          <w:szCs w:val="24"/>
          <w:lang w:val="en-US"/>
        </w:rPr>
        <w:t xml:space="preserve">thus </w:t>
      </w:r>
      <w:r w:rsidR="00234770">
        <w:rPr>
          <w:rFonts w:ascii="Times New Roman" w:hAnsi="Times New Roman" w:cs="Times New Roman"/>
          <w:sz w:val="24"/>
          <w:szCs w:val="24"/>
          <w:lang w:val="en-US"/>
        </w:rPr>
        <w:t>yield an approximation of taxon abundances in a community</w:t>
      </w:r>
      <w:r w:rsidR="00BA3D8D" w:rsidRPr="00BA3D8D">
        <w:rPr>
          <w:rFonts w:ascii="Times New Roman" w:hAnsi="Times New Roman" w:cs="Times New Roman"/>
          <w:sz w:val="24"/>
          <w:szCs w:val="24"/>
          <w:vertAlign w:val="superscript"/>
          <w:lang w:val="en-US"/>
        </w:rPr>
        <w:t>17,32</w:t>
      </w:r>
      <w:r w:rsidR="00BA3D8D">
        <w:rPr>
          <w:rFonts w:ascii="Times New Roman" w:hAnsi="Times New Roman" w:cs="Times New Roman"/>
          <w:sz w:val="24"/>
          <w:szCs w:val="24"/>
          <w:lang w:val="en-US"/>
        </w:rPr>
        <w:t xml:space="preserve">. </w:t>
      </w:r>
      <w:r w:rsidR="00234770" w:rsidRPr="0045614E">
        <w:rPr>
          <w:rFonts w:ascii="Times New Roman" w:hAnsi="Times New Roman" w:cs="Times New Roman"/>
          <w:sz w:val="24"/>
          <w:szCs w:val="24"/>
          <w:lang w:val="en-US"/>
        </w:rPr>
        <w:t xml:space="preserve">For </w:t>
      </w:r>
      <w:r w:rsidR="00234770">
        <w:rPr>
          <w:rFonts w:ascii="Times New Roman" w:hAnsi="Times New Roman" w:cs="Times New Roman"/>
          <w:sz w:val="24"/>
          <w:szCs w:val="24"/>
          <w:lang w:val="en-US"/>
        </w:rPr>
        <w:t>a</w:t>
      </w:r>
      <w:r w:rsidR="00234770" w:rsidRPr="0045614E">
        <w:rPr>
          <w:rFonts w:ascii="Times New Roman" w:hAnsi="Times New Roman" w:cs="Times New Roman"/>
          <w:sz w:val="24"/>
          <w:szCs w:val="24"/>
          <w:lang w:val="en-US"/>
        </w:rPr>
        <w:t xml:space="preserve"> quantitative analysis by </w:t>
      </w:r>
      <w:proofErr w:type="spellStart"/>
      <w:r w:rsidR="00234770" w:rsidRPr="0045614E">
        <w:rPr>
          <w:rFonts w:ascii="Times New Roman" w:hAnsi="Times New Roman" w:cs="Times New Roman"/>
          <w:sz w:val="24"/>
          <w:szCs w:val="24"/>
          <w:lang w:val="en-US"/>
        </w:rPr>
        <w:t>metabarcoding</w:t>
      </w:r>
      <w:proofErr w:type="spellEnd"/>
      <w:r w:rsidR="00234770" w:rsidRPr="0045614E">
        <w:rPr>
          <w:rFonts w:ascii="Times New Roman" w:hAnsi="Times New Roman" w:cs="Times New Roman"/>
          <w:sz w:val="24"/>
          <w:szCs w:val="24"/>
          <w:lang w:val="en-US"/>
        </w:rPr>
        <w:t xml:space="preserve">, the expected taxa in the studied system </w:t>
      </w:r>
      <w:r w:rsidR="00234770">
        <w:rPr>
          <w:rFonts w:ascii="Times New Roman" w:hAnsi="Times New Roman" w:cs="Times New Roman"/>
          <w:sz w:val="24"/>
          <w:szCs w:val="24"/>
          <w:lang w:val="en-US"/>
        </w:rPr>
        <w:t xml:space="preserve">and the taxon specific </w:t>
      </w:r>
      <w:r w:rsidR="00AA065A">
        <w:rPr>
          <w:rFonts w:ascii="Times New Roman" w:hAnsi="Times New Roman" w:cs="Times New Roman"/>
          <w:sz w:val="24"/>
          <w:szCs w:val="24"/>
          <w:lang w:val="en-US"/>
        </w:rPr>
        <w:t xml:space="preserve">PCR </w:t>
      </w:r>
      <w:r w:rsidR="008F6402">
        <w:rPr>
          <w:rFonts w:ascii="Times New Roman" w:hAnsi="Times New Roman" w:cs="Times New Roman"/>
          <w:sz w:val="24"/>
          <w:szCs w:val="24"/>
          <w:lang w:val="en-US"/>
        </w:rPr>
        <w:t xml:space="preserve">amplification </w:t>
      </w:r>
      <w:r w:rsidR="00234770" w:rsidRPr="0045614E">
        <w:rPr>
          <w:rFonts w:ascii="Times New Roman" w:hAnsi="Times New Roman" w:cs="Times New Roman"/>
          <w:sz w:val="24"/>
          <w:szCs w:val="24"/>
          <w:lang w:val="en-US"/>
        </w:rPr>
        <w:t xml:space="preserve">need to be known. </w:t>
      </w:r>
      <w:r w:rsidR="00234770">
        <w:rPr>
          <w:rFonts w:ascii="Times New Roman" w:hAnsi="Times New Roman" w:cs="Times New Roman"/>
          <w:sz w:val="24"/>
          <w:szCs w:val="24"/>
          <w:lang w:val="en-US"/>
        </w:rPr>
        <w:t>T</w:t>
      </w:r>
      <w:r w:rsidR="00234770" w:rsidRPr="0045614E">
        <w:rPr>
          <w:rFonts w:ascii="Times New Roman" w:hAnsi="Times New Roman" w:cs="Times New Roman"/>
          <w:sz w:val="24"/>
          <w:szCs w:val="24"/>
          <w:lang w:val="en-US"/>
        </w:rPr>
        <w:t>he identification of correction factors involves considerable effort</w:t>
      </w:r>
      <w:r w:rsidR="00234770">
        <w:rPr>
          <w:rFonts w:ascii="Times New Roman" w:hAnsi="Times New Roman" w:cs="Times New Roman"/>
          <w:sz w:val="24"/>
          <w:szCs w:val="24"/>
          <w:lang w:val="en-US"/>
        </w:rPr>
        <w:t xml:space="preserve"> and is not</w:t>
      </w:r>
      <w:r w:rsidR="00234770" w:rsidRPr="0045614E">
        <w:rPr>
          <w:rFonts w:ascii="Times New Roman" w:hAnsi="Times New Roman" w:cs="Times New Roman"/>
          <w:sz w:val="24"/>
          <w:szCs w:val="24"/>
          <w:lang w:val="en-US"/>
        </w:rPr>
        <w:t xml:space="preserve"> feasible in unknown ecosystems or for simple exploratory work. </w:t>
      </w:r>
      <w:r w:rsidR="00234770">
        <w:rPr>
          <w:rFonts w:ascii="Times New Roman" w:hAnsi="Times New Roman" w:cs="Times New Roman"/>
          <w:sz w:val="24"/>
          <w:szCs w:val="24"/>
          <w:lang w:val="en-US"/>
        </w:rPr>
        <w:t xml:space="preserve">But </w:t>
      </w:r>
      <w:r w:rsidR="00234770" w:rsidRPr="0045614E">
        <w:rPr>
          <w:rFonts w:ascii="Times New Roman" w:hAnsi="Times New Roman" w:cs="Times New Roman"/>
          <w:sz w:val="24"/>
          <w:szCs w:val="24"/>
          <w:lang w:val="en-US"/>
        </w:rPr>
        <w:t>for large scale and long</w:t>
      </w:r>
      <w:r w:rsidR="00234770">
        <w:rPr>
          <w:rFonts w:ascii="Times New Roman" w:hAnsi="Times New Roman" w:cs="Times New Roman"/>
          <w:sz w:val="24"/>
          <w:szCs w:val="24"/>
          <w:lang w:val="en-US"/>
        </w:rPr>
        <w:t>-</w:t>
      </w:r>
      <w:r w:rsidR="00234770" w:rsidRPr="0045614E">
        <w:rPr>
          <w:rFonts w:ascii="Times New Roman" w:hAnsi="Times New Roman" w:cs="Times New Roman"/>
          <w:sz w:val="24"/>
          <w:szCs w:val="24"/>
          <w:lang w:val="en-US"/>
        </w:rPr>
        <w:t>term studies in one ecosystem</w:t>
      </w:r>
      <w:r w:rsidR="00234770">
        <w:rPr>
          <w:rFonts w:ascii="Times New Roman" w:hAnsi="Times New Roman" w:cs="Times New Roman"/>
          <w:sz w:val="24"/>
          <w:szCs w:val="24"/>
          <w:lang w:val="en-US"/>
        </w:rPr>
        <w:t>,</w:t>
      </w:r>
      <w:r w:rsidR="00234770" w:rsidRPr="0045614E">
        <w:rPr>
          <w:rFonts w:ascii="Times New Roman" w:hAnsi="Times New Roman" w:cs="Times New Roman"/>
          <w:sz w:val="24"/>
          <w:szCs w:val="24"/>
          <w:lang w:val="en-US"/>
        </w:rPr>
        <w:t xml:space="preserve"> the effort </w:t>
      </w:r>
      <w:r w:rsidR="00234770">
        <w:rPr>
          <w:rFonts w:ascii="Times New Roman" w:hAnsi="Times New Roman" w:cs="Times New Roman"/>
          <w:sz w:val="24"/>
          <w:szCs w:val="24"/>
          <w:lang w:val="en-US"/>
        </w:rPr>
        <w:t>c</w:t>
      </w:r>
      <w:r w:rsidR="00D812EC">
        <w:rPr>
          <w:rFonts w:ascii="Times New Roman" w:hAnsi="Times New Roman" w:cs="Times New Roman"/>
          <w:sz w:val="24"/>
          <w:szCs w:val="24"/>
          <w:lang w:val="en-US"/>
        </w:rPr>
        <w:t>ould</w:t>
      </w:r>
      <w:r w:rsidR="00234770" w:rsidRPr="0045614E">
        <w:rPr>
          <w:rFonts w:ascii="Times New Roman" w:hAnsi="Times New Roman" w:cs="Times New Roman"/>
          <w:sz w:val="24"/>
          <w:szCs w:val="24"/>
          <w:lang w:val="en-US"/>
        </w:rPr>
        <w:t xml:space="preserve"> pay off. </w:t>
      </w:r>
      <w:r w:rsidR="00234770">
        <w:rPr>
          <w:rFonts w:ascii="Times New Roman" w:hAnsi="Times New Roman" w:cs="Times New Roman"/>
          <w:sz w:val="24"/>
          <w:szCs w:val="24"/>
          <w:lang w:val="en-US"/>
        </w:rPr>
        <w:t xml:space="preserve">As every primer combination results in different </w:t>
      </w:r>
      <w:r w:rsidR="004F76EB">
        <w:rPr>
          <w:rFonts w:ascii="Times New Roman" w:hAnsi="Times New Roman" w:cs="Times New Roman"/>
          <w:sz w:val="24"/>
          <w:szCs w:val="24"/>
          <w:lang w:val="en-US"/>
        </w:rPr>
        <w:t>fold change</w:t>
      </w:r>
      <w:r w:rsidR="00234770">
        <w:rPr>
          <w:rFonts w:ascii="Times New Roman" w:hAnsi="Times New Roman" w:cs="Times New Roman"/>
          <w:sz w:val="24"/>
          <w:szCs w:val="24"/>
          <w:lang w:val="en-US"/>
        </w:rPr>
        <w:t xml:space="preserve"> for different taxa, it is advisable to focus on only a few </w:t>
      </w:r>
      <w:r w:rsidR="00376F3E">
        <w:rPr>
          <w:rFonts w:ascii="Times New Roman" w:hAnsi="Times New Roman" w:cs="Times New Roman"/>
          <w:sz w:val="24"/>
          <w:szCs w:val="24"/>
          <w:lang w:val="en-US"/>
        </w:rPr>
        <w:t>or even a single marker</w:t>
      </w:r>
      <w:r w:rsidR="00234770">
        <w:rPr>
          <w:rFonts w:ascii="Times New Roman" w:hAnsi="Times New Roman" w:cs="Times New Roman"/>
          <w:sz w:val="24"/>
          <w:szCs w:val="24"/>
          <w:lang w:val="en-US"/>
        </w:rPr>
        <w:t xml:space="preserve"> for such quantitative optimization. </w:t>
      </w:r>
      <w:r w:rsidR="002C5CDA">
        <w:rPr>
          <w:rFonts w:ascii="Times New Roman" w:hAnsi="Times New Roman" w:cs="Times New Roman"/>
          <w:sz w:val="24"/>
          <w:szCs w:val="24"/>
          <w:lang w:val="en-US"/>
        </w:rPr>
        <w:t xml:space="preserve">This </w:t>
      </w:r>
      <w:r w:rsidR="00234770" w:rsidRPr="0045614E">
        <w:rPr>
          <w:rFonts w:ascii="Times New Roman" w:hAnsi="Times New Roman" w:cs="Times New Roman"/>
          <w:sz w:val="24"/>
          <w:szCs w:val="24"/>
          <w:lang w:val="en-US"/>
        </w:rPr>
        <w:t xml:space="preserve">approach </w:t>
      </w:r>
      <w:r w:rsidR="00234770">
        <w:rPr>
          <w:rFonts w:ascii="Times New Roman" w:hAnsi="Times New Roman" w:cs="Times New Roman"/>
          <w:sz w:val="24"/>
          <w:szCs w:val="24"/>
          <w:lang w:val="en-US"/>
        </w:rPr>
        <w:t xml:space="preserve">seems particularly </w:t>
      </w:r>
      <w:r w:rsidR="00234770" w:rsidRPr="0045614E">
        <w:rPr>
          <w:rFonts w:ascii="Times New Roman" w:hAnsi="Times New Roman" w:cs="Times New Roman"/>
          <w:sz w:val="24"/>
          <w:szCs w:val="24"/>
          <w:lang w:val="en-US"/>
        </w:rPr>
        <w:t xml:space="preserve">suitable for comparative studies on abundance changes of </w:t>
      </w:r>
      <w:r w:rsidR="00234770">
        <w:rPr>
          <w:rFonts w:ascii="Times New Roman" w:hAnsi="Times New Roman" w:cs="Times New Roman"/>
          <w:sz w:val="24"/>
          <w:szCs w:val="24"/>
          <w:lang w:val="en-US"/>
        </w:rPr>
        <w:t xml:space="preserve">a subset of </w:t>
      </w:r>
      <w:r w:rsidR="00234770" w:rsidRPr="0045614E">
        <w:rPr>
          <w:rFonts w:ascii="Times New Roman" w:hAnsi="Times New Roman" w:cs="Times New Roman"/>
          <w:sz w:val="24"/>
          <w:szCs w:val="24"/>
          <w:lang w:val="en-US"/>
        </w:rPr>
        <w:t>target tax</w:t>
      </w:r>
      <w:r w:rsidR="00234770">
        <w:rPr>
          <w:rFonts w:ascii="Times New Roman" w:hAnsi="Times New Roman" w:cs="Times New Roman"/>
          <w:sz w:val="24"/>
          <w:szCs w:val="24"/>
          <w:lang w:val="en-US"/>
        </w:rPr>
        <w:t>a</w:t>
      </w:r>
      <w:r w:rsidR="00234770" w:rsidRPr="0045614E">
        <w:rPr>
          <w:rFonts w:ascii="Times New Roman" w:hAnsi="Times New Roman" w:cs="Times New Roman"/>
          <w:sz w:val="24"/>
          <w:szCs w:val="24"/>
          <w:lang w:val="en-US"/>
        </w:rPr>
        <w:t>, e.g. invasive species across different sites.</w:t>
      </w:r>
      <w:r w:rsidR="00DA5413">
        <w:rPr>
          <w:rFonts w:ascii="Times New Roman" w:hAnsi="Times New Roman" w:cs="Times New Roman"/>
          <w:sz w:val="24"/>
          <w:szCs w:val="24"/>
          <w:lang w:val="en-US"/>
        </w:rPr>
        <w:t xml:space="preserve"> </w:t>
      </w:r>
      <w:r w:rsidR="00234770" w:rsidRPr="0045614E">
        <w:rPr>
          <w:rFonts w:ascii="Times New Roman" w:hAnsi="Times New Roman" w:cs="Times New Roman"/>
          <w:sz w:val="24"/>
          <w:szCs w:val="24"/>
          <w:lang w:val="en-US"/>
        </w:rPr>
        <w:t xml:space="preserve"> </w:t>
      </w:r>
    </w:p>
    <w:p w14:paraId="60B866A8" w14:textId="4E529158" w:rsidR="00AB6DD2" w:rsidRDefault="00AB6DD2" w:rsidP="00015FCC">
      <w:pPr>
        <w:spacing w:line="480" w:lineRule="auto"/>
        <w:jc w:val="both"/>
        <w:rPr>
          <w:rFonts w:ascii="Times New Roman" w:hAnsi="Times New Roman" w:cs="Times New Roman"/>
          <w:i/>
          <w:sz w:val="24"/>
          <w:szCs w:val="24"/>
          <w:lang w:val="en-US"/>
        </w:rPr>
      </w:pPr>
      <w:proofErr w:type="spellStart"/>
      <w:r w:rsidRPr="00241DF5">
        <w:rPr>
          <w:rFonts w:ascii="Times New Roman" w:hAnsi="Times New Roman" w:cs="Times New Roman"/>
          <w:i/>
          <w:sz w:val="24"/>
          <w:szCs w:val="24"/>
          <w:lang w:val="en-US"/>
        </w:rPr>
        <w:t>Metabarcoding</w:t>
      </w:r>
      <w:proofErr w:type="spellEnd"/>
      <w:r w:rsidRPr="00241DF5">
        <w:rPr>
          <w:rFonts w:ascii="Times New Roman" w:hAnsi="Times New Roman" w:cs="Times New Roman"/>
          <w:i/>
          <w:sz w:val="24"/>
          <w:szCs w:val="24"/>
          <w:lang w:val="en-US"/>
        </w:rPr>
        <w:t xml:space="preserve"> and mitochondrial COI – a perfect match?</w:t>
      </w:r>
    </w:p>
    <w:p w14:paraId="1D47256F" w14:textId="420DD34D" w:rsidR="00AB6DD2" w:rsidRDefault="00AB6DD2"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lastRenderedPageBreak/>
        <w:t>Even nuclear ribosomal markers with highly conserved priming sites d</w:t>
      </w:r>
      <w:r w:rsidR="00992787">
        <w:rPr>
          <w:rFonts w:ascii="Times New Roman" w:hAnsi="Times New Roman" w:cs="Times New Roman"/>
          <w:sz w:val="24"/>
          <w:szCs w:val="24"/>
          <w:lang w:val="en-US"/>
        </w:rPr>
        <w:t>id</w:t>
      </w:r>
      <w:r w:rsidRPr="008E2CB6">
        <w:rPr>
          <w:rFonts w:ascii="Times New Roman" w:hAnsi="Times New Roman" w:cs="Times New Roman"/>
          <w:sz w:val="24"/>
          <w:szCs w:val="24"/>
          <w:lang w:val="en-US"/>
        </w:rPr>
        <w:t xml:space="preserve"> not yield significantly better qualitative or qua</w:t>
      </w:r>
      <w:r>
        <w:rPr>
          <w:rFonts w:ascii="Times New Roman" w:hAnsi="Times New Roman" w:cs="Times New Roman"/>
          <w:sz w:val="24"/>
          <w:szCs w:val="24"/>
          <w:lang w:val="en-US"/>
        </w:rPr>
        <w:t>ntitative results</w:t>
      </w:r>
      <w:r w:rsidR="00D24D85">
        <w:rPr>
          <w:rFonts w:ascii="Times New Roman" w:hAnsi="Times New Roman" w:cs="Times New Roman"/>
          <w:sz w:val="24"/>
          <w:szCs w:val="24"/>
          <w:lang w:val="en-US"/>
        </w:rPr>
        <w:t xml:space="preserve"> than </w:t>
      </w:r>
      <w:r w:rsidR="00156104">
        <w:rPr>
          <w:rFonts w:ascii="Times New Roman" w:hAnsi="Times New Roman" w:cs="Times New Roman"/>
          <w:sz w:val="24"/>
          <w:szCs w:val="24"/>
          <w:lang w:val="en-US"/>
        </w:rPr>
        <w:t xml:space="preserve">degenerate </w:t>
      </w:r>
      <w:r w:rsidR="00D24D85">
        <w:rPr>
          <w:rFonts w:ascii="Times New Roman" w:hAnsi="Times New Roman" w:cs="Times New Roman"/>
          <w:sz w:val="24"/>
          <w:szCs w:val="24"/>
          <w:lang w:val="en-US"/>
        </w:rPr>
        <w:t>COI</w:t>
      </w:r>
      <w:r w:rsidR="00156104">
        <w:rPr>
          <w:rFonts w:ascii="Times New Roman" w:hAnsi="Times New Roman" w:cs="Times New Roman"/>
          <w:sz w:val="24"/>
          <w:szCs w:val="24"/>
          <w:lang w:val="en-US"/>
        </w:rPr>
        <w:t xml:space="preserve"> primers</w:t>
      </w:r>
      <w:r w:rsidRPr="008E2CB6">
        <w:rPr>
          <w:rFonts w:ascii="Times New Roman" w:hAnsi="Times New Roman" w:cs="Times New Roman"/>
          <w:sz w:val="24"/>
          <w:szCs w:val="24"/>
          <w:lang w:val="en-US"/>
        </w:rPr>
        <w:t xml:space="preserve">. In contrast to </w:t>
      </w:r>
      <w:r w:rsidR="00156104">
        <w:rPr>
          <w:rFonts w:ascii="Times New Roman" w:hAnsi="Times New Roman" w:cs="Times New Roman"/>
          <w:sz w:val="24"/>
          <w:szCs w:val="24"/>
          <w:lang w:val="en-US"/>
        </w:rPr>
        <w:t xml:space="preserve">nuclear </w:t>
      </w:r>
      <w:proofErr w:type="spellStart"/>
      <w:r w:rsidRPr="008E2CB6">
        <w:rPr>
          <w:rFonts w:ascii="Times New Roman" w:hAnsi="Times New Roman" w:cs="Times New Roman"/>
          <w:sz w:val="24"/>
          <w:szCs w:val="24"/>
          <w:lang w:val="en-US"/>
        </w:rPr>
        <w:t>r</w:t>
      </w:r>
      <w:r>
        <w:rPr>
          <w:rFonts w:ascii="Times New Roman" w:hAnsi="Times New Roman" w:cs="Times New Roman"/>
          <w:sz w:val="24"/>
          <w:szCs w:val="24"/>
          <w:lang w:val="en-US"/>
        </w:rPr>
        <w:t>D</w:t>
      </w:r>
      <w:r w:rsidRPr="008E2CB6">
        <w:rPr>
          <w:rFonts w:ascii="Times New Roman" w:hAnsi="Times New Roman" w:cs="Times New Roman"/>
          <w:sz w:val="24"/>
          <w:szCs w:val="24"/>
          <w:lang w:val="en-US"/>
        </w:rPr>
        <w:t>NA</w:t>
      </w:r>
      <w:proofErr w:type="spellEnd"/>
      <w:r w:rsidRPr="008E2CB6">
        <w:rPr>
          <w:rFonts w:ascii="Times New Roman" w:hAnsi="Times New Roman" w:cs="Times New Roman"/>
          <w:sz w:val="24"/>
          <w:szCs w:val="24"/>
          <w:lang w:val="en-US"/>
        </w:rPr>
        <w:t xml:space="preserve">, COI is more variable and </w:t>
      </w:r>
      <w:r>
        <w:rPr>
          <w:rFonts w:ascii="Times New Roman" w:hAnsi="Times New Roman" w:cs="Times New Roman"/>
          <w:sz w:val="24"/>
          <w:szCs w:val="24"/>
          <w:lang w:val="en-US"/>
        </w:rPr>
        <w:t xml:space="preserve">can </w:t>
      </w:r>
      <w:r w:rsidRPr="008E2CB6">
        <w:rPr>
          <w:rFonts w:ascii="Times New Roman" w:hAnsi="Times New Roman" w:cs="Times New Roman"/>
          <w:sz w:val="24"/>
          <w:szCs w:val="24"/>
          <w:lang w:val="en-US"/>
        </w:rPr>
        <w:t>distinguish even recently diverge</w:t>
      </w:r>
      <w:r>
        <w:rPr>
          <w:rFonts w:ascii="Times New Roman" w:hAnsi="Times New Roman" w:cs="Times New Roman"/>
          <w:sz w:val="24"/>
          <w:szCs w:val="24"/>
          <w:lang w:val="en-US"/>
        </w:rPr>
        <w:t>d</w:t>
      </w:r>
      <w:r w:rsidRPr="008E2CB6">
        <w:rPr>
          <w:rFonts w:ascii="Times New Roman" w:hAnsi="Times New Roman" w:cs="Times New Roman"/>
          <w:sz w:val="24"/>
          <w:szCs w:val="24"/>
          <w:lang w:val="en-US"/>
        </w:rPr>
        <w:t xml:space="preserve"> species. </w:t>
      </w:r>
      <w:r w:rsidR="00984206" w:rsidRPr="008E2CB6">
        <w:rPr>
          <w:rFonts w:ascii="Times New Roman" w:hAnsi="Times New Roman" w:cs="Times New Roman"/>
          <w:sz w:val="24"/>
          <w:szCs w:val="24"/>
          <w:lang w:val="en-US"/>
        </w:rPr>
        <w:t>While 18</w:t>
      </w:r>
      <w:r w:rsidR="00984206">
        <w:rPr>
          <w:rFonts w:ascii="Times New Roman" w:hAnsi="Times New Roman" w:cs="Times New Roman"/>
          <w:sz w:val="24"/>
          <w:szCs w:val="24"/>
          <w:lang w:val="en-US"/>
        </w:rPr>
        <w:t>SrDNA</w:t>
      </w:r>
      <w:r w:rsidR="00984206" w:rsidRPr="008E2CB6">
        <w:rPr>
          <w:rFonts w:ascii="Times New Roman" w:hAnsi="Times New Roman" w:cs="Times New Roman"/>
          <w:sz w:val="24"/>
          <w:szCs w:val="24"/>
          <w:lang w:val="en-US"/>
        </w:rPr>
        <w:t xml:space="preserve"> and 28</w:t>
      </w:r>
      <w:r w:rsidR="00984206">
        <w:rPr>
          <w:rFonts w:ascii="Times New Roman" w:hAnsi="Times New Roman" w:cs="Times New Roman"/>
          <w:sz w:val="24"/>
          <w:szCs w:val="24"/>
          <w:lang w:val="en-US"/>
        </w:rPr>
        <w:t>S</w:t>
      </w:r>
      <w:r w:rsidR="00984206" w:rsidRPr="008E2CB6">
        <w:rPr>
          <w:rFonts w:ascii="Times New Roman" w:hAnsi="Times New Roman" w:cs="Times New Roman"/>
          <w:sz w:val="24"/>
          <w:szCs w:val="24"/>
          <w:lang w:val="en-US"/>
        </w:rPr>
        <w:t>rDNA performed well</w:t>
      </w:r>
      <w:r w:rsidR="00EE6E8B">
        <w:rPr>
          <w:rFonts w:ascii="Times New Roman" w:hAnsi="Times New Roman" w:cs="Times New Roman"/>
          <w:sz w:val="24"/>
          <w:szCs w:val="24"/>
          <w:lang w:val="en-US"/>
        </w:rPr>
        <w:t xml:space="preserve"> in our analysis</w:t>
      </w:r>
      <w:r w:rsidR="00984206" w:rsidRPr="008E2CB6">
        <w:rPr>
          <w:rFonts w:ascii="Times New Roman" w:hAnsi="Times New Roman" w:cs="Times New Roman"/>
          <w:sz w:val="24"/>
          <w:szCs w:val="24"/>
          <w:lang w:val="en-US"/>
        </w:rPr>
        <w:t>, they may be too conserved for many barcodin</w:t>
      </w:r>
      <w:r w:rsidR="00984206">
        <w:rPr>
          <w:rFonts w:ascii="Times New Roman" w:hAnsi="Times New Roman" w:cs="Times New Roman"/>
          <w:sz w:val="24"/>
          <w:szCs w:val="24"/>
          <w:lang w:val="en-US"/>
        </w:rPr>
        <w:t>g applications</w:t>
      </w:r>
      <w:r w:rsidR="00984206" w:rsidRPr="00635281">
        <w:rPr>
          <w:rFonts w:ascii="Times New Roman" w:hAnsi="Times New Roman" w:cs="Times New Roman"/>
          <w:sz w:val="24"/>
          <w:szCs w:val="24"/>
          <w:vertAlign w:val="superscript"/>
          <w:lang w:val="en-US"/>
        </w:rPr>
        <w:t>24</w:t>
      </w:r>
      <w:r w:rsidR="00984206">
        <w:rPr>
          <w:rFonts w:ascii="Times New Roman" w:hAnsi="Times New Roman" w:cs="Times New Roman"/>
          <w:sz w:val="24"/>
          <w:szCs w:val="24"/>
          <w:lang w:val="en-US"/>
        </w:rPr>
        <w:t xml:space="preserve">. </w:t>
      </w:r>
      <w:r w:rsidR="00EE6E8B">
        <w:rPr>
          <w:rFonts w:ascii="Times New Roman" w:hAnsi="Times New Roman" w:cs="Times New Roman"/>
          <w:sz w:val="24"/>
          <w:szCs w:val="24"/>
          <w:lang w:val="en-US"/>
        </w:rPr>
        <w:t xml:space="preserve">Our study was mostly based on quite divergent taxa. These are still picked up using conserved markers like nuclear </w:t>
      </w:r>
      <w:proofErr w:type="spellStart"/>
      <w:r w:rsidR="00EE6E8B">
        <w:rPr>
          <w:rFonts w:ascii="Times New Roman" w:hAnsi="Times New Roman" w:cs="Times New Roman"/>
          <w:sz w:val="24"/>
          <w:szCs w:val="24"/>
          <w:lang w:val="en-US"/>
        </w:rPr>
        <w:t>rDNA</w:t>
      </w:r>
      <w:proofErr w:type="spellEnd"/>
      <w:r w:rsidR="00EE6E8B">
        <w:rPr>
          <w:rFonts w:ascii="Times New Roman" w:hAnsi="Times New Roman" w:cs="Times New Roman"/>
          <w:sz w:val="24"/>
          <w:szCs w:val="24"/>
          <w:lang w:val="en-US"/>
        </w:rPr>
        <w:t xml:space="preserve">. However, nuclear </w:t>
      </w:r>
      <w:proofErr w:type="spellStart"/>
      <w:r w:rsidR="00EE6E8B">
        <w:rPr>
          <w:rFonts w:ascii="Times New Roman" w:hAnsi="Times New Roman" w:cs="Times New Roman"/>
          <w:sz w:val="24"/>
          <w:szCs w:val="24"/>
          <w:lang w:val="en-US"/>
        </w:rPr>
        <w:t>rDNA</w:t>
      </w:r>
      <w:proofErr w:type="spellEnd"/>
      <w:r w:rsidR="00EE6E8B">
        <w:rPr>
          <w:rFonts w:ascii="Times New Roman" w:hAnsi="Times New Roman" w:cs="Times New Roman"/>
          <w:sz w:val="24"/>
          <w:szCs w:val="24"/>
          <w:lang w:val="en-US"/>
        </w:rPr>
        <w:t xml:space="preserve"> would likely fail to distinguish recently diverged species.</w:t>
      </w:r>
      <w:r w:rsidR="00673B94">
        <w:rPr>
          <w:rFonts w:ascii="Times New Roman" w:hAnsi="Times New Roman" w:cs="Times New Roman"/>
          <w:sz w:val="24"/>
          <w:szCs w:val="24"/>
          <w:lang w:val="en-US"/>
        </w:rPr>
        <w:t xml:space="preserve"> </w:t>
      </w:r>
      <w:r w:rsidR="002A2D49">
        <w:rPr>
          <w:rFonts w:ascii="Times New Roman" w:hAnsi="Times New Roman" w:cs="Times New Roman"/>
          <w:sz w:val="24"/>
          <w:szCs w:val="24"/>
          <w:lang w:val="en-US"/>
        </w:rPr>
        <w:t>Compared to other mitochondrial markers, COI is distinguished by an exceptionally well-developed reference database</w:t>
      </w:r>
      <w:r w:rsidR="002A2D49" w:rsidRPr="002A2D49">
        <w:rPr>
          <w:rFonts w:ascii="Times New Roman" w:hAnsi="Times New Roman" w:cs="Times New Roman"/>
          <w:sz w:val="24"/>
          <w:szCs w:val="24"/>
          <w:vertAlign w:val="superscript"/>
          <w:lang w:val="en-US"/>
        </w:rPr>
        <w:t>25</w:t>
      </w:r>
      <w:r w:rsidR="002A2D49">
        <w:rPr>
          <w:rFonts w:ascii="Times New Roman" w:hAnsi="Times New Roman" w:cs="Times New Roman"/>
          <w:sz w:val="24"/>
          <w:szCs w:val="24"/>
          <w:lang w:val="en-US"/>
        </w:rPr>
        <w:t>, which often allow</w:t>
      </w:r>
      <w:r w:rsidR="00B36CBE">
        <w:rPr>
          <w:rFonts w:ascii="Times New Roman" w:hAnsi="Times New Roman" w:cs="Times New Roman"/>
          <w:sz w:val="24"/>
          <w:szCs w:val="24"/>
          <w:lang w:val="en-US"/>
        </w:rPr>
        <w:t>s</w:t>
      </w:r>
      <w:r w:rsidR="002A2D49">
        <w:rPr>
          <w:rFonts w:ascii="Times New Roman" w:hAnsi="Times New Roman" w:cs="Times New Roman"/>
          <w:sz w:val="24"/>
          <w:szCs w:val="24"/>
          <w:lang w:val="en-US"/>
        </w:rPr>
        <w:t xml:space="preserve"> species identification. </w:t>
      </w:r>
      <w:r w:rsidR="00CB645A">
        <w:rPr>
          <w:rFonts w:ascii="Times New Roman" w:hAnsi="Times New Roman" w:cs="Times New Roman"/>
          <w:sz w:val="24"/>
          <w:szCs w:val="24"/>
          <w:lang w:val="en-US"/>
        </w:rPr>
        <w:t>R</w:t>
      </w:r>
      <w:r w:rsidR="00CB645A" w:rsidRPr="008E2CB6">
        <w:rPr>
          <w:rFonts w:ascii="Times New Roman" w:hAnsi="Times New Roman" w:cs="Times New Roman"/>
          <w:sz w:val="24"/>
          <w:szCs w:val="24"/>
          <w:lang w:val="en-US"/>
        </w:rPr>
        <w:t xml:space="preserve">ecent studies suggested </w:t>
      </w:r>
      <w:r w:rsidR="00CB645A">
        <w:rPr>
          <w:rFonts w:ascii="Times New Roman" w:hAnsi="Times New Roman" w:cs="Times New Roman"/>
          <w:sz w:val="24"/>
          <w:szCs w:val="24"/>
          <w:lang w:val="en-US"/>
        </w:rPr>
        <w:t>alternative</w:t>
      </w:r>
      <w:r w:rsidR="00CB645A" w:rsidRPr="008E2CB6">
        <w:rPr>
          <w:rFonts w:ascii="Times New Roman" w:hAnsi="Times New Roman" w:cs="Times New Roman"/>
          <w:sz w:val="24"/>
          <w:szCs w:val="24"/>
          <w:lang w:val="en-US"/>
        </w:rPr>
        <w:t xml:space="preserve"> primers to COI</w:t>
      </w:r>
      <w:r w:rsidR="00CB645A" w:rsidRPr="00BA3D8D">
        <w:rPr>
          <w:rFonts w:ascii="Times New Roman" w:hAnsi="Times New Roman" w:cs="Times New Roman"/>
          <w:sz w:val="24"/>
          <w:szCs w:val="24"/>
          <w:vertAlign w:val="superscript"/>
          <w:lang w:val="en-US"/>
        </w:rPr>
        <w:t>22,23</w:t>
      </w:r>
      <w:r w:rsidR="00CB645A">
        <w:rPr>
          <w:rFonts w:ascii="Times New Roman" w:hAnsi="Times New Roman" w:cs="Times New Roman"/>
          <w:sz w:val="24"/>
          <w:szCs w:val="24"/>
          <w:lang w:val="en-US"/>
        </w:rPr>
        <w:t>. Indeed, d</w:t>
      </w:r>
      <w:r w:rsidR="00CB645A" w:rsidRPr="008E2CB6">
        <w:rPr>
          <w:rFonts w:ascii="Times New Roman" w:hAnsi="Times New Roman" w:cs="Times New Roman"/>
          <w:sz w:val="24"/>
          <w:szCs w:val="24"/>
          <w:lang w:val="en-US"/>
        </w:rPr>
        <w:t xml:space="preserve">ifferent markers </w:t>
      </w:r>
      <w:r w:rsidR="00CB645A">
        <w:rPr>
          <w:rFonts w:ascii="Times New Roman" w:hAnsi="Times New Roman" w:cs="Times New Roman"/>
          <w:sz w:val="24"/>
          <w:szCs w:val="24"/>
          <w:lang w:val="en-US"/>
        </w:rPr>
        <w:t>are</w:t>
      </w:r>
      <w:r w:rsidR="00CB645A" w:rsidRPr="008E2CB6">
        <w:rPr>
          <w:rFonts w:ascii="Times New Roman" w:hAnsi="Times New Roman" w:cs="Times New Roman"/>
          <w:sz w:val="24"/>
          <w:szCs w:val="24"/>
          <w:lang w:val="en-US"/>
        </w:rPr>
        <w:t xml:space="preserve"> advisable for certain taxa</w:t>
      </w:r>
      <w:r w:rsidR="00CB645A">
        <w:rPr>
          <w:rFonts w:ascii="Times New Roman" w:hAnsi="Times New Roman" w:cs="Times New Roman"/>
          <w:sz w:val="24"/>
          <w:szCs w:val="24"/>
          <w:lang w:val="en-US"/>
        </w:rPr>
        <w:t>; for example,</w:t>
      </w:r>
      <w:r w:rsidR="00CB645A" w:rsidRPr="008E2CB6">
        <w:rPr>
          <w:rFonts w:ascii="Times New Roman" w:hAnsi="Times New Roman" w:cs="Times New Roman"/>
          <w:sz w:val="24"/>
          <w:szCs w:val="24"/>
          <w:lang w:val="en-US"/>
        </w:rPr>
        <w:t xml:space="preserve"> we </w:t>
      </w:r>
      <w:r w:rsidR="00CB645A">
        <w:rPr>
          <w:rFonts w:ascii="Times New Roman" w:hAnsi="Times New Roman" w:cs="Times New Roman"/>
          <w:sz w:val="24"/>
          <w:szCs w:val="24"/>
          <w:lang w:val="en-US"/>
        </w:rPr>
        <w:t>were unable to amplify</w:t>
      </w:r>
      <w:r w:rsidR="00CB645A" w:rsidRPr="008E2CB6">
        <w:rPr>
          <w:rFonts w:ascii="Times New Roman" w:hAnsi="Times New Roman" w:cs="Times New Roman"/>
          <w:sz w:val="24"/>
          <w:szCs w:val="24"/>
          <w:lang w:val="en-US"/>
        </w:rPr>
        <w:t xml:space="preserve"> some </w:t>
      </w:r>
      <w:proofErr w:type="spellStart"/>
      <w:r w:rsidR="00CB645A">
        <w:rPr>
          <w:rFonts w:ascii="Times New Roman" w:hAnsi="Times New Roman" w:cs="Times New Roman"/>
          <w:sz w:val="24"/>
          <w:szCs w:val="24"/>
          <w:lang w:val="en-US"/>
        </w:rPr>
        <w:t>Acari</w:t>
      </w:r>
      <w:proofErr w:type="spellEnd"/>
      <w:r w:rsidR="00CB645A">
        <w:rPr>
          <w:rFonts w:ascii="Times New Roman" w:hAnsi="Times New Roman" w:cs="Times New Roman"/>
          <w:sz w:val="24"/>
          <w:szCs w:val="24"/>
          <w:lang w:val="en-US"/>
        </w:rPr>
        <w:t xml:space="preserve"> and H</w:t>
      </w:r>
      <w:r w:rsidR="00CB645A" w:rsidRPr="008E2CB6">
        <w:rPr>
          <w:rFonts w:ascii="Times New Roman" w:hAnsi="Times New Roman" w:cs="Times New Roman"/>
          <w:sz w:val="24"/>
          <w:szCs w:val="24"/>
          <w:lang w:val="en-US"/>
        </w:rPr>
        <w:t>ymenoptera with COI.</w:t>
      </w:r>
      <w:r w:rsidR="00CB645A">
        <w:rPr>
          <w:rFonts w:ascii="Times New Roman" w:hAnsi="Times New Roman" w:cs="Times New Roman"/>
          <w:sz w:val="24"/>
          <w:szCs w:val="24"/>
          <w:lang w:val="en-US"/>
        </w:rPr>
        <w:t xml:space="preserve"> M</w:t>
      </w:r>
      <w:r w:rsidRPr="008E2CB6">
        <w:rPr>
          <w:rFonts w:ascii="Times New Roman" w:hAnsi="Times New Roman" w:cs="Times New Roman"/>
          <w:sz w:val="24"/>
          <w:szCs w:val="24"/>
          <w:lang w:val="en-US"/>
        </w:rPr>
        <w:t>itochondrial markers bring a</w:t>
      </w:r>
      <w:r w:rsidR="00B77F89">
        <w:rPr>
          <w:rFonts w:ascii="Times New Roman" w:hAnsi="Times New Roman" w:cs="Times New Roman"/>
          <w:sz w:val="24"/>
          <w:szCs w:val="24"/>
          <w:lang w:val="en-US"/>
        </w:rPr>
        <w:t>long problems such as NUMTS</w:t>
      </w:r>
      <w:r w:rsidR="00B77F89" w:rsidRPr="00B77F89">
        <w:rPr>
          <w:rFonts w:ascii="Times New Roman" w:hAnsi="Times New Roman" w:cs="Times New Roman"/>
          <w:sz w:val="24"/>
          <w:szCs w:val="24"/>
          <w:vertAlign w:val="superscript"/>
          <w:lang w:val="en-US"/>
        </w:rPr>
        <w:t>12</w:t>
      </w:r>
      <w:r w:rsidRPr="00B77F89">
        <w:rPr>
          <w:rFonts w:ascii="Times New Roman" w:hAnsi="Times New Roman" w:cs="Times New Roman"/>
          <w:sz w:val="24"/>
          <w:szCs w:val="24"/>
          <w:vertAlign w:val="superscript"/>
          <w:lang w:val="en-US"/>
        </w:rPr>
        <w:t xml:space="preserve"> </w:t>
      </w:r>
      <w:r w:rsidRPr="008E2CB6">
        <w:rPr>
          <w:rFonts w:ascii="Times New Roman" w:hAnsi="Times New Roman" w:cs="Times New Roman"/>
          <w:sz w:val="24"/>
          <w:szCs w:val="24"/>
          <w:lang w:val="en-US"/>
        </w:rPr>
        <w:t>and their genealogy can be strongly affected by bacterial in</w:t>
      </w:r>
      <w:r w:rsidR="00B77F89">
        <w:rPr>
          <w:rFonts w:ascii="Times New Roman" w:hAnsi="Times New Roman" w:cs="Times New Roman"/>
          <w:sz w:val="24"/>
          <w:szCs w:val="24"/>
          <w:lang w:val="en-US"/>
        </w:rPr>
        <w:t>fections</w:t>
      </w:r>
      <w:r w:rsidR="00B77F89" w:rsidRPr="00B77F89">
        <w:rPr>
          <w:rFonts w:ascii="Times New Roman" w:hAnsi="Times New Roman" w:cs="Times New Roman"/>
          <w:sz w:val="24"/>
          <w:szCs w:val="24"/>
          <w:vertAlign w:val="superscript"/>
          <w:lang w:val="en-US"/>
        </w:rPr>
        <w:t>43</w:t>
      </w:r>
      <w:r w:rsidR="00B77F89">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or pater</w:t>
      </w:r>
      <w:r w:rsidR="00B77F89">
        <w:rPr>
          <w:rFonts w:ascii="Times New Roman" w:hAnsi="Times New Roman" w:cs="Times New Roman"/>
          <w:sz w:val="24"/>
          <w:szCs w:val="24"/>
          <w:lang w:val="en-US"/>
        </w:rPr>
        <w:t>nal gene flow</w:t>
      </w:r>
      <w:r w:rsidR="00B77F89" w:rsidRPr="00B77F89">
        <w:rPr>
          <w:rFonts w:ascii="Times New Roman" w:hAnsi="Times New Roman" w:cs="Times New Roman"/>
          <w:sz w:val="24"/>
          <w:szCs w:val="24"/>
          <w:vertAlign w:val="superscript"/>
          <w:lang w:val="en-US"/>
        </w:rPr>
        <w:t>44</w:t>
      </w:r>
      <w:r>
        <w:rPr>
          <w:rFonts w:ascii="Times New Roman" w:hAnsi="Times New Roman" w:cs="Times New Roman"/>
          <w:sz w:val="24"/>
          <w:szCs w:val="24"/>
          <w:lang w:val="en-US"/>
        </w:rPr>
        <w:t>. Hence,</w:t>
      </w:r>
      <w:r w:rsidRPr="008E2CB6">
        <w:rPr>
          <w:rFonts w:ascii="Times New Roman" w:hAnsi="Times New Roman" w:cs="Times New Roman"/>
          <w:sz w:val="24"/>
          <w:szCs w:val="24"/>
          <w:lang w:val="en-US"/>
        </w:rPr>
        <w:t xml:space="preserve"> a suitable nuclear marker would be recommendable </w:t>
      </w:r>
      <w:r>
        <w:rPr>
          <w:rFonts w:ascii="Times New Roman" w:hAnsi="Times New Roman" w:cs="Times New Roman"/>
          <w:sz w:val="24"/>
          <w:szCs w:val="24"/>
          <w:lang w:val="en-US"/>
        </w:rPr>
        <w:t xml:space="preserve">for </w:t>
      </w:r>
      <w:r w:rsidRPr="008E2CB6">
        <w:rPr>
          <w:rFonts w:ascii="Times New Roman" w:hAnsi="Times New Roman" w:cs="Times New Roman"/>
          <w:sz w:val="24"/>
          <w:szCs w:val="24"/>
          <w:lang w:val="en-US"/>
        </w:rPr>
        <w:t xml:space="preserve">future studies. </w:t>
      </w:r>
      <w:r>
        <w:rPr>
          <w:rFonts w:ascii="Times New Roman" w:hAnsi="Times New Roman" w:cs="Times New Roman"/>
          <w:sz w:val="24"/>
          <w:szCs w:val="24"/>
          <w:lang w:val="en-US"/>
        </w:rPr>
        <w:t>The</w:t>
      </w:r>
      <w:r w:rsidRPr="008E2CB6">
        <w:rPr>
          <w:rFonts w:ascii="Times New Roman" w:hAnsi="Times New Roman" w:cs="Times New Roman"/>
          <w:sz w:val="24"/>
          <w:szCs w:val="24"/>
          <w:lang w:val="en-US"/>
        </w:rPr>
        <w:t xml:space="preserve"> internal transcribed spacers of the ribosomal cluster</w:t>
      </w:r>
      <w:r>
        <w:rPr>
          <w:rFonts w:ascii="Times New Roman" w:hAnsi="Times New Roman" w:cs="Times New Roman"/>
          <w:sz w:val="24"/>
          <w:szCs w:val="24"/>
          <w:lang w:val="en-US"/>
        </w:rPr>
        <w:t xml:space="preserve"> are promising targets</w:t>
      </w:r>
      <w:r w:rsidRPr="008E2CB6">
        <w:rPr>
          <w:rFonts w:ascii="Times New Roman" w:hAnsi="Times New Roman" w:cs="Times New Roman"/>
          <w:sz w:val="24"/>
          <w:szCs w:val="24"/>
          <w:lang w:val="en-US"/>
        </w:rPr>
        <w:t xml:space="preserve">, </w:t>
      </w:r>
      <w:r>
        <w:rPr>
          <w:rFonts w:ascii="Times New Roman" w:hAnsi="Times New Roman" w:cs="Times New Roman"/>
          <w:sz w:val="24"/>
          <w:szCs w:val="24"/>
          <w:lang w:val="en-US"/>
        </w:rPr>
        <w:t>as they have already been</w:t>
      </w:r>
      <w:r w:rsidRPr="008E2CB6">
        <w:rPr>
          <w:rFonts w:ascii="Times New Roman" w:hAnsi="Times New Roman" w:cs="Times New Roman"/>
          <w:sz w:val="24"/>
          <w:szCs w:val="24"/>
          <w:lang w:val="en-US"/>
        </w:rPr>
        <w:t xml:space="preserve"> successfully applied in funga</w:t>
      </w:r>
      <w:r w:rsidR="00635281">
        <w:rPr>
          <w:rFonts w:ascii="Times New Roman" w:hAnsi="Times New Roman" w:cs="Times New Roman"/>
          <w:sz w:val="24"/>
          <w:szCs w:val="24"/>
          <w:lang w:val="en-US"/>
        </w:rPr>
        <w:t>l taxonomy</w:t>
      </w:r>
      <w:r w:rsidR="00635281" w:rsidRPr="00635281">
        <w:rPr>
          <w:rFonts w:ascii="Times New Roman" w:hAnsi="Times New Roman" w:cs="Times New Roman"/>
          <w:sz w:val="24"/>
          <w:szCs w:val="24"/>
          <w:vertAlign w:val="superscript"/>
          <w:lang w:val="en-US"/>
        </w:rPr>
        <w:t>45</w:t>
      </w:r>
      <w:r w:rsidRPr="008E2CB6">
        <w:rPr>
          <w:rFonts w:ascii="Times New Roman" w:hAnsi="Times New Roman" w:cs="Times New Roman"/>
          <w:sz w:val="24"/>
          <w:szCs w:val="24"/>
          <w:lang w:val="en-US"/>
        </w:rPr>
        <w:t>.</w:t>
      </w:r>
      <w:r>
        <w:rPr>
          <w:rFonts w:ascii="Times New Roman" w:hAnsi="Times New Roman" w:cs="Times New Roman"/>
          <w:sz w:val="24"/>
          <w:szCs w:val="24"/>
          <w:lang w:val="en-US"/>
        </w:rPr>
        <w:t xml:space="preserve"> With more genomic data available, a multitude of novel markers will be discovered in the coming years. </w:t>
      </w:r>
    </w:p>
    <w:p w14:paraId="1EB2F183" w14:textId="77777777" w:rsidR="008E02F5" w:rsidRDefault="008E02F5" w:rsidP="00015FCC">
      <w:pPr>
        <w:spacing w:line="480" w:lineRule="auto"/>
        <w:jc w:val="both"/>
        <w:rPr>
          <w:rFonts w:ascii="Times New Roman" w:hAnsi="Times New Roman" w:cs="Times New Roman"/>
          <w:sz w:val="24"/>
          <w:szCs w:val="24"/>
          <w:lang w:val="en-US"/>
        </w:rPr>
      </w:pPr>
    </w:p>
    <w:p w14:paraId="0F975CAC" w14:textId="0B8B630D" w:rsidR="00247D45" w:rsidRDefault="00247D45" w:rsidP="00015FC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Conclusion</w:t>
      </w:r>
    </w:p>
    <w:p w14:paraId="18E06D98" w14:textId="53C80679" w:rsidR="00981210" w:rsidRDefault="006476AA" w:rsidP="00015FCC">
      <w:pPr>
        <w:spacing w:line="480" w:lineRule="auto"/>
        <w:jc w:val="both"/>
        <w:rPr>
          <w:rFonts w:ascii="Times New Roman" w:hAnsi="Times New Roman" w:cs="Times New Roman"/>
          <w:sz w:val="24"/>
          <w:szCs w:val="24"/>
          <w:lang w:val="en-US"/>
        </w:rPr>
      </w:pPr>
      <w:r w:rsidRPr="006476AA">
        <w:rPr>
          <w:rFonts w:ascii="Times New Roman" w:hAnsi="Times New Roman" w:cs="Times New Roman"/>
          <w:sz w:val="24"/>
          <w:szCs w:val="24"/>
          <w:lang w:val="en-US"/>
        </w:rPr>
        <w:t xml:space="preserve">PCR amplification bias </w:t>
      </w:r>
      <w:r>
        <w:rPr>
          <w:rFonts w:ascii="Times New Roman" w:hAnsi="Times New Roman" w:cs="Times New Roman"/>
          <w:sz w:val="24"/>
          <w:szCs w:val="24"/>
          <w:lang w:val="en-US"/>
        </w:rPr>
        <w:t xml:space="preserve">can be </w:t>
      </w:r>
      <w:r w:rsidR="00D1799F">
        <w:rPr>
          <w:rFonts w:ascii="Times New Roman" w:hAnsi="Times New Roman" w:cs="Times New Roman"/>
          <w:sz w:val="24"/>
          <w:szCs w:val="24"/>
          <w:lang w:val="en-US"/>
        </w:rPr>
        <w:t>significantly</w:t>
      </w:r>
      <w:r>
        <w:rPr>
          <w:rFonts w:ascii="Times New Roman" w:hAnsi="Times New Roman" w:cs="Times New Roman"/>
          <w:sz w:val="24"/>
          <w:szCs w:val="24"/>
          <w:lang w:val="en-US"/>
        </w:rPr>
        <w:t xml:space="preserve"> mitigated by </w:t>
      </w:r>
      <w:r w:rsidR="00793E6C">
        <w:rPr>
          <w:rFonts w:ascii="Times New Roman" w:hAnsi="Times New Roman" w:cs="Times New Roman"/>
          <w:sz w:val="24"/>
          <w:szCs w:val="24"/>
          <w:lang w:val="en-US"/>
        </w:rPr>
        <w:t>standardized</w:t>
      </w:r>
      <w:r>
        <w:rPr>
          <w:rFonts w:ascii="Times New Roman" w:hAnsi="Times New Roman" w:cs="Times New Roman"/>
          <w:sz w:val="24"/>
          <w:szCs w:val="24"/>
          <w:lang w:val="en-US"/>
        </w:rPr>
        <w:t xml:space="preserve"> </w:t>
      </w:r>
      <w:r w:rsidR="00BC36C0">
        <w:rPr>
          <w:rFonts w:ascii="Times New Roman" w:hAnsi="Times New Roman" w:cs="Times New Roman"/>
          <w:sz w:val="24"/>
          <w:szCs w:val="24"/>
          <w:lang w:val="en-US"/>
        </w:rPr>
        <w:t>PCR conditions</w:t>
      </w:r>
      <w:r>
        <w:rPr>
          <w:rFonts w:ascii="Times New Roman" w:hAnsi="Times New Roman" w:cs="Times New Roman"/>
          <w:sz w:val="24"/>
          <w:szCs w:val="24"/>
          <w:lang w:val="en-US"/>
        </w:rPr>
        <w:t xml:space="preserve">. </w:t>
      </w:r>
      <w:r w:rsidR="00695F1E">
        <w:rPr>
          <w:rFonts w:ascii="Times New Roman" w:hAnsi="Times New Roman" w:cs="Times New Roman"/>
          <w:sz w:val="24"/>
          <w:szCs w:val="24"/>
          <w:lang w:val="en-US"/>
        </w:rPr>
        <w:t xml:space="preserve">Apart from </w:t>
      </w:r>
      <w:r w:rsidR="00F63648">
        <w:rPr>
          <w:rFonts w:ascii="Times New Roman" w:hAnsi="Times New Roman" w:cs="Times New Roman"/>
          <w:sz w:val="24"/>
          <w:szCs w:val="24"/>
          <w:lang w:val="en-US"/>
        </w:rPr>
        <w:t>PCR</w:t>
      </w:r>
      <w:r w:rsidR="00695F1E">
        <w:rPr>
          <w:rFonts w:ascii="Times New Roman" w:hAnsi="Times New Roman" w:cs="Times New Roman"/>
          <w:sz w:val="24"/>
          <w:szCs w:val="24"/>
          <w:lang w:val="en-US"/>
        </w:rPr>
        <w:t xml:space="preserve"> bias, copy number variation of the target locus could contribute to read abundance differences between taxa, affecting PCR-free and </w:t>
      </w:r>
      <w:proofErr w:type="spellStart"/>
      <w:r w:rsidR="00695F1E">
        <w:rPr>
          <w:rFonts w:ascii="Times New Roman" w:hAnsi="Times New Roman" w:cs="Times New Roman"/>
          <w:sz w:val="24"/>
          <w:szCs w:val="24"/>
          <w:lang w:val="en-US"/>
        </w:rPr>
        <w:t>amplicon</w:t>
      </w:r>
      <w:proofErr w:type="spellEnd"/>
      <w:r w:rsidR="00695F1E">
        <w:rPr>
          <w:rFonts w:ascii="Times New Roman" w:hAnsi="Times New Roman" w:cs="Times New Roman"/>
          <w:sz w:val="24"/>
          <w:szCs w:val="24"/>
          <w:lang w:val="en-US"/>
        </w:rPr>
        <w:t>-based approaches alike.</w:t>
      </w:r>
      <w:r w:rsidR="008840E9">
        <w:rPr>
          <w:rFonts w:ascii="Times New Roman" w:hAnsi="Times New Roman" w:cs="Times New Roman"/>
          <w:sz w:val="24"/>
          <w:szCs w:val="24"/>
          <w:lang w:val="en-US"/>
        </w:rPr>
        <w:t xml:space="preserve"> </w:t>
      </w:r>
      <w:r w:rsidR="00F93FCD">
        <w:rPr>
          <w:rFonts w:ascii="Times New Roman" w:hAnsi="Times New Roman" w:cs="Times New Roman"/>
          <w:sz w:val="24"/>
          <w:szCs w:val="24"/>
          <w:lang w:val="en-US"/>
        </w:rPr>
        <w:t>A good understanding of the taxonomic composition of a community provided, t</w:t>
      </w:r>
      <w:r>
        <w:rPr>
          <w:rFonts w:ascii="Times New Roman" w:hAnsi="Times New Roman" w:cs="Times New Roman"/>
          <w:sz w:val="24"/>
          <w:szCs w:val="24"/>
          <w:lang w:val="en-US"/>
        </w:rPr>
        <w:t xml:space="preserve">axon-specific correction factors can be applied to derive abundance estimates. </w:t>
      </w:r>
    </w:p>
    <w:p w14:paraId="0ACC0D3A" w14:textId="77777777" w:rsidR="0076681C" w:rsidRDefault="0076681C" w:rsidP="00015FCC">
      <w:pPr>
        <w:spacing w:line="480" w:lineRule="auto"/>
        <w:jc w:val="both"/>
        <w:rPr>
          <w:rFonts w:ascii="Times New Roman" w:hAnsi="Times New Roman" w:cs="Times New Roman"/>
          <w:sz w:val="24"/>
          <w:szCs w:val="24"/>
          <w:lang w:val="en-US"/>
        </w:rPr>
      </w:pPr>
    </w:p>
    <w:p w14:paraId="00EC5654" w14:textId="77B5F62D" w:rsidR="0047647B" w:rsidRPr="008E2CB6" w:rsidRDefault="0047647B" w:rsidP="00015FC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Acknowledgements</w:t>
      </w:r>
    </w:p>
    <w:p w14:paraId="05B890C3" w14:textId="48B5B500" w:rsidR="00960A1C" w:rsidRPr="001B7456" w:rsidRDefault="00960A1C"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We thank Edward Greg Huang</w:t>
      </w:r>
      <w:r w:rsidR="006C564D" w:rsidRPr="008E2CB6">
        <w:rPr>
          <w:rFonts w:ascii="Times New Roman" w:hAnsi="Times New Roman" w:cs="Times New Roman"/>
          <w:sz w:val="24"/>
          <w:szCs w:val="24"/>
          <w:lang w:val="en-US"/>
        </w:rPr>
        <w:t xml:space="preserve">, Noriyuki Suzuki and Luis </w:t>
      </w:r>
      <w:proofErr w:type="spellStart"/>
      <w:r w:rsidR="006C564D" w:rsidRPr="008E2CB6">
        <w:rPr>
          <w:rFonts w:ascii="Times New Roman" w:hAnsi="Times New Roman" w:cs="Times New Roman"/>
          <w:sz w:val="24"/>
          <w:szCs w:val="24"/>
          <w:lang w:val="en-US"/>
        </w:rPr>
        <w:t>Cayetano</w:t>
      </w:r>
      <w:proofErr w:type="spellEnd"/>
      <w:r w:rsidRPr="008E2CB6">
        <w:rPr>
          <w:rFonts w:ascii="Times New Roman" w:hAnsi="Times New Roman" w:cs="Times New Roman"/>
          <w:sz w:val="24"/>
          <w:szCs w:val="24"/>
          <w:lang w:val="en-US"/>
        </w:rPr>
        <w:t xml:space="preserve"> for help during fieldwork. </w:t>
      </w:r>
      <w:proofErr w:type="spellStart"/>
      <w:r w:rsidR="00B51B4B">
        <w:rPr>
          <w:rFonts w:ascii="Times New Roman" w:hAnsi="Times New Roman" w:cs="Times New Roman"/>
          <w:sz w:val="24"/>
          <w:szCs w:val="24"/>
          <w:lang w:val="en-US"/>
        </w:rPr>
        <w:t>Jingfei</w:t>
      </w:r>
      <w:proofErr w:type="spellEnd"/>
      <w:r w:rsidR="00B51B4B">
        <w:rPr>
          <w:rFonts w:ascii="Times New Roman" w:hAnsi="Times New Roman" w:cs="Times New Roman"/>
          <w:sz w:val="24"/>
          <w:szCs w:val="24"/>
          <w:lang w:val="en-US"/>
        </w:rPr>
        <w:t xml:space="preserve"> Zhang help</w:t>
      </w:r>
      <w:r w:rsidR="0035419B">
        <w:rPr>
          <w:rFonts w:ascii="Times New Roman" w:hAnsi="Times New Roman" w:cs="Times New Roman"/>
          <w:sz w:val="24"/>
          <w:szCs w:val="24"/>
          <w:lang w:val="en-US"/>
        </w:rPr>
        <w:t>ed</w:t>
      </w:r>
      <w:r w:rsidR="00B51B4B">
        <w:rPr>
          <w:rFonts w:ascii="Times New Roman" w:hAnsi="Times New Roman" w:cs="Times New Roman"/>
          <w:sz w:val="24"/>
          <w:szCs w:val="24"/>
          <w:lang w:val="en-US"/>
        </w:rPr>
        <w:t xml:space="preserve"> </w:t>
      </w:r>
      <w:r w:rsidR="0035419B">
        <w:rPr>
          <w:rFonts w:ascii="Times New Roman" w:hAnsi="Times New Roman" w:cs="Times New Roman"/>
          <w:sz w:val="24"/>
          <w:szCs w:val="24"/>
          <w:lang w:val="en-US"/>
        </w:rPr>
        <w:t xml:space="preserve">prepare </w:t>
      </w:r>
      <w:r w:rsidR="00B51B4B">
        <w:rPr>
          <w:rFonts w:ascii="Times New Roman" w:hAnsi="Times New Roman" w:cs="Times New Roman"/>
          <w:sz w:val="24"/>
          <w:szCs w:val="24"/>
          <w:lang w:val="en-US"/>
        </w:rPr>
        <w:t>mock communit</w:t>
      </w:r>
      <w:r w:rsidR="0035419B">
        <w:rPr>
          <w:rFonts w:ascii="Times New Roman" w:hAnsi="Times New Roman" w:cs="Times New Roman"/>
          <w:sz w:val="24"/>
          <w:szCs w:val="24"/>
          <w:lang w:val="en-US"/>
        </w:rPr>
        <w:t>ies</w:t>
      </w:r>
      <w:r w:rsidR="00B51B4B">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Susan Kennedy thankfully provided help with the taxonomic identification of spiders.</w:t>
      </w:r>
      <w:r w:rsidRPr="008E2CB6">
        <w:rPr>
          <w:rFonts w:ascii="Times New Roman" w:hAnsi="Times New Roman" w:cs="Times New Roman"/>
          <w:b/>
          <w:sz w:val="24"/>
          <w:szCs w:val="24"/>
          <w:lang w:val="en-US"/>
        </w:rPr>
        <w:t xml:space="preserve"> </w:t>
      </w:r>
      <w:r w:rsidR="001B7456" w:rsidRPr="001B7456">
        <w:rPr>
          <w:rFonts w:ascii="Times New Roman" w:hAnsi="Times New Roman" w:cs="Times New Roman"/>
          <w:sz w:val="24"/>
          <w:szCs w:val="24"/>
          <w:lang w:val="en-US"/>
        </w:rPr>
        <w:t xml:space="preserve">Summer Ahmed and Heather Dang are acknowledged for </w:t>
      </w:r>
      <w:r w:rsidR="00E76D61">
        <w:rPr>
          <w:rFonts w:ascii="Times New Roman" w:hAnsi="Times New Roman" w:cs="Times New Roman"/>
          <w:sz w:val="24"/>
          <w:szCs w:val="24"/>
          <w:lang w:val="en-US"/>
        </w:rPr>
        <w:t>granting</w:t>
      </w:r>
      <w:r w:rsidR="001B7456" w:rsidRPr="001B7456">
        <w:rPr>
          <w:rFonts w:ascii="Times New Roman" w:hAnsi="Times New Roman" w:cs="Times New Roman"/>
          <w:sz w:val="24"/>
          <w:szCs w:val="24"/>
          <w:lang w:val="en-US"/>
        </w:rPr>
        <w:t xml:space="preserve"> access to a </w:t>
      </w:r>
      <w:proofErr w:type="spellStart"/>
      <w:r w:rsidR="001B7456" w:rsidRPr="001B7456">
        <w:rPr>
          <w:rFonts w:ascii="Times New Roman" w:hAnsi="Times New Roman" w:cs="Times New Roman"/>
          <w:sz w:val="24"/>
          <w:szCs w:val="24"/>
          <w:lang w:val="en-US"/>
        </w:rPr>
        <w:t>microscale</w:t>
      </w:r>
      <w:proofErr w:type="spellEnd"/>
      <w:r w:rsidR="001B7456" w:rsidRPr="001B7456">
        <w:rPr>
          <w:rFonts w:ascii="Times New Roman" w:hAnsi="Times New Roman" w:cs="Times New Roman"/>
          <w:sz w:val="24"/>
          <w:szCs w:val="24"/>
          <w:lang w:val="en-US"/>
        </w:rPr>
        <w:t xml:space="preserve">. </w:t>
      </w:r>
      <w:r w:rsidR="001B7456">
        <w:rPr>
          <w:rFonts w:ascii="Times New Roman" w:hAnsi="Times New Roman" w:cs="Times New Roman"/>
          <w:sz w:val="24"/>
          <w:szCs w:val="24"/>
          <w:lang w:val="en-US"/>
        </w:rPr>
        <w:t xml:space="preserve">Anna </w:t>
      </w:r>
      <w:proofErr w:type="spellStart"/>
      <w:r w:rsidR="001B7456">
        <w:rPr>
          <w:rFonts w:ascii="Times New Roman" w:hAnsi="Times New Roman" w:cs="Times New Roman"/>
          <w:sz w:val="24"/>
          <w:szCs w:val="24"/>
          <w:lang w:val="en-US"/>
        </w:rPr>
        <w:t>Sellas</w:t>
      </w:r>
      <w:proofErr w:type="spellEnd"/>
      <w:r w:rsidR="001B7456">
        <w:rPr>
          <w:rFonts w:ascii="Times New Roman" w:hAnsi="Times New Roman" w:cs="Times New Roman"/>
          <w:sz w:val="24"/>
          <w:szCs w:val="24"/>
          <w:lang w:val="en-US"/>
        </w:rPr>
        <w:t xml:space="preserve"> </w:t>
      </w:r>
      <w:r w:rsidR="0097429C">
        <w:rPr>
          <w:rFonts w:ascii="Times New Roman" w:hAnsi="Times New Roman" w:cs="Times New Roman"/>
          <w:sz w:val="24"/>
          <w:szCs w:val="24"/>
          <w:lang w:val="en-US"/>
        </w:rPr>
        <w:t>performed the</w:t>
      </w:r>
      <w:r w:rsidR="001B7456">
        <w:rPr>
          <w:rFonts w:ascii="Times New Roman" w:hAnsi="Times New Roman" w:cs="Times New Roman"/>
          <w:sz w:val="24"/>
          <w:szCs w:val="24"/>
          <w:lang w:val="en-US"/>
        </w:rPr>
        <w:t xml:space="preserve"> </w:t>
      </w:r>
      <w:proofErr w:type="spellStart"/>
      <w:r w:rsidR="001B7456">
        <w:rPr>
          <w:rFonts w:ascii="Times New Roman" w:hAnsi="Times New Roman" w:cs="Times New Roman"/>
          <w:sz w:val="24"/>
          <w:szCs w:val="24"/>
          <w:lang w:val="en-US"/>
        </w:rPr>
        <w:t>Illumina</w:t>
      </w:r>
      <w:proofErr w:type="spellEnd"/>
      <w:r w:rsidR="001B7456">
        <w:rPr>
          <w:rFonts w:ascii="Times New Roman" w:hAnsi="Times New Roman" w:cs="Times New Roman"/>
          <w:sz w:val="24"/>
          <w:szCs w:val="24"/>
          <w:lang w:val="en-US"/>
        </w:rPr>
        <w:t xml:space="preserve"> sequencing. Forrest Freund and Ingrid Jordon-</w:t>
      </w:r>
      <w:proofErr w:type="spellStart"/>
      <w:r w:rsidR="001B7456">
        <w:rPr>
          <w:rFonts w:ascii="Times New Roman" w:hAnsi="Times New Roman" w:cs="Times New Roman"/>
          <w:sz w:val="24"/>
          <w:szCs w:val="24"/>
          <w:lang w:val="en-US"/>
        </w:rPr>
        <w:t>Thaden</w:t>
      </w:r>
      <w:proofErr w:type="spellEnd"/>
      <w:r w:rsidR="001B7456">
        <w:rPr>
          <w:rFonts w:ascii="Times New Roman" w:hAnsi="Times New Roman" w:cs="Times New Roman"/>
          <w:sz w:val="24"/>
          <w:szCs w:val="24"/>
          <w:lang w:val="en-US"/>
        </w:rPr>
        <w:t xml:space="preserve"> provided access to the </w:t>
      </w:r>
      <w:proofErr w:type="spellStart"/>
      <w:r w:rsidR="001B7456">
        <w:rPr>
          <w:rFonts w:ascii="Times New Roman" w:hAnsi="Times New Roman" w:cs="Times New Roman"/>
          <w:sz w:val="24"/>
          <w:szCs w:val="24"/>
          <w:lang w:val="en-US"/>
        </w:rPr>
        <w:t>Genogrinder</w:t>
      </w:r>
      <w:proofErr w:type="spellEnd"/>
      <w:r w:rsidR="001B7456">
        <w:rPr>
          <w:rFonts w:ascii="Times New Roman" w:hAnsi="Times New Roman" w:cs="Times New Roman"/>
          <w:sz w:val="24"/>
          <w:szCs w:val="24"/>
          <w:lang w:val="en-US"/>
        </w:rPr>
        <w:t xml:space="preserve">. </w:t>
      </w:r>
      <w:r w:rsidR="008F7854">
        <w:rPr>
          <w:rFonts w:ascii="Times New Roman" w:hAnsi="Times New Roman" w:cs="Times New Roman"/>
          <w:sz w:val="24"/>
          <w:szCs w:val="24"/>
          <w:lang w:val="en-US"/>
        </w:rPr>
        <w:t xml:space="preserve">We acknowledge the Hawaii </w:t>
      </w:r>
      <w:r w:rsidR="0035419B">
        <w:rPr>
          <w:rFonts w:ascii="Times New Roman" w:hAnsi="Times New Roman" w:cs="Times New Roman"/>
          <w:sz w:val="24"/>
          <w:szCs w:val="24"/>
          <w:lang w:val="en-US"/>
        </w:rPr>
        <w:t xml:space="preserve">Department of Land and Natural Resources </w:t>
      </w:r>
      <w:r w:rsidR="008F7854">
        <w:rPr>
          <w:rFonts w:ascii="Times New Roman" w:hAnsi="Times New Roman" w:cs="Times New Roman"/>
          <w:sz w:val="24"/>
          <w:szCs w:val="24"/>
          <w:lang w:val="en-US"/>
        </w:rPr>
        <w:t xml:space="preserve">for granting us permission to sample arthropods in native rainforests. </w:t>
      </w:r>
      <w:r w:rsidRPr="008E2CB6">
        <w:rPr>
          <w:rFonts w:ascii="Times New Roman" w:hAnsi="Times New Roman" w:cs="Times New Roman"/>
          <w:sz w:val="24"/>
          <w:szCs w:val="24"/>
          <w:lang w:val="en-US"/>
        </w:rPr>
        <w:t xml:space="preserve">HK was funded by a postdoctoral fellowship of the German Science </w:t>
      </w:r>
      <w:r w:rsidRPr="000F6B55">
        <w:rPr>
          <w:rFonts w:ascii="Times New Roman" w:hAnsi="Times New Roman" w:cs="Times New Roman"/>
          <w:sz w:val="24"/>
          <w:szCs w:val="24"/>
          <w:lang w:val="en-US"/>
        </w:rPr>
        <w:t xml:space="preserve">Foundation (DFG). This work is funded by a National Science Foundation </w:t>
      </w:r>
      <w:r w:rsidR="0035419B">
        <w:rPr>
          <w:rFonts w:ascii="Times New Roman" w:hAnsi="Times New Roman" w:cs="Times New Roman"/>
          <w:sz w:val="24"/>
          <w:szCs w:val="24"/>
          <w:lang w:val="en-US"/>
        </w:rPr>
        <w:t xml:space="preserve">grant </w:t>
      </w:r>
      <w:r w:rsidRPr="000F6B55">
        <w:rPr>
          <w:rFonts w:ascii="Times New Roman" w:hAnsi="Times New Roman" w:cs="Times New Roman"/>
          <w:sz w:val="24"/>
          <w:szCs w:val="24"/>
          <w:lang w:val="en-US"/>
        </w:rPr>
        <w:t>(NSF</w:t>
      </w:r>
      <w:r w:rsidR="000F6B55" w:rsidRPr="000F6B55">
        <w:rPr>
          <w:rFonts w:ascii="Times New Roman" w:hAnsi="Times New Roman" w:cs="Times New Roman"/>
          <w:sz w:val="24"/>
          <w:szCs w:val="24"/>
          <w:lang w:val="en-US"/>
        </w:rPr>
        <w:t xml:space="preserve"> DEB </w:t>
      </w:r>
      <w:r w:rsidR="000F6B55" w:rsidRPr="00021918">
        <w:rPr>
          <w:rFonts w:ascii="Times New Roman" w:hAnsi="Times New Roman" w:cs="Times New Roman"/>
          <w:sz w:val="24"/>
          <w:szCs w:val="24"/>
          <w:lang w:val="en-US"/>
        </w:rPr>
        <w:t>1241253</w:t>
      </w:r>
      <w:r w:rsidRPr="000F6B55">
        <w:rPr>
          <w:rFonts w:ascii="Times New Roman" w:hAnsi="Times New Roman" w:cs="Times New Roman"/>
          <w:sz w:val="24"/>
          <w:szCs w:val="24"/>
          <w:lang w:val="en-US"/>
        </w:rPr>
        <w:t>) to R</w:t>
      </w:r>
      <w:r w:rsidR="000F6B55">
        <w:rPr>
          <w:rFonts w:ascii="Times New Roman" w:hAnsi="Times New Roman" w:cs="Times New Roman"/>
          <w:sz w:val="24"/>
          <w:szCs w:val="24"/>
          <w:lang w:val="en-US"/>
        </w:rPr>
        <w:t>G</w:t>
      </w:r>
      <w:r w:rsidRPr="000F6B55">
        <w:rPr>
          <w:rFonts w:ascii="Times New Roman" w:hAnsi="Times New Roman" w:cs="Times New Roman"/>
          <w:sz w:val="24"/>
          <w:szCs w:val="24"/>
          <w:lang w:val="en-US"/>
        </w:rPr>
        <w:t>G</w:t>
      </w:r>
      <w:r w:rsidRPr="008E2CB6">
        <w:rPr>
          <w:rFonts w:ascii="Times New Roman" w:hAnsi="Times New Roman" w:cs="Times New Roman"/>
          <w:sz w:val="24"/>
          <w:szCs w:val="24"/>
          <w:lang w:val="en-US"/>
        </w:rPr>
        <w:t xml:space="preserve">. The authors declare no conflict of interest. </w:t>
      </w:r>
    </w:p>
    <w:p w14:paraId="6FC17317" w14:textId="77777777" w:rsidR="0076681C" w:rsidRDefault="0076681C" w:rsidP="00015FCC">
      <w:pPr>
        <w:spacing w:line="480" w:lineRule="auto"/>
        <w:jc w:val="both"/>
        <w:rPr>
          <w:rFonts w:ascii="Times New Roman" w:hAnsi="Times New Roman" w:cs="Times New Roman"/>
          <w:b/>
          <w:sz w:val="24"/>
          <w:szCs w:val="24"/>
          <w:lang w:val="en-US"/>
        </w:rPr>
      </w:pPr>
    </w:p>
    <w:p w14:paraId="14963DD1" w14:textId="725631CD" w:rsidR="0047647B" w:rsidRPr="008E2CB6" w:rsidRDefault="0047647B" w:rsidP="00015FC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Data accessibility</w:t>
      </w:r>
    </w:p>
    <w:p w14:paraId="62CE4A02" w14:textId="5592EF04" w:rsidR="00960A1C" w:rsidRPr="008E2CB6" w:rsidRDefault="00960A1C"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The following data will be made available in the Dryad </w:t>
      </w:r>
      <w:r w:rsidR="00217222" w:rsidRPr="008E2CB6">
        <w:rPr>
          <w:rFonts w:ascii="Times New Roman" w:hAnsi="Times New Roman" w:cs="Times New Roman"/>
          <w:sz w:val="24"/>
          <w:szCs w:val="24"/>
          <w:lang w:val="en-US"/>
        </w:rPr>
        <w:t xml:space="preserve">Digital </w:t>
      </w:r>
      <w:r w:rsidRPr="008E2CB6">
        <w:rPr>
          <w:rFonts w:ascii="Times New Roman" w:hAnsi="Times New Roman" w:cs="Times New Roman"/>
          <w:sz w:val="24"/>
          <w:szCs w:val="24"/>
          <w:lang w:val="en-US"/>
        </w:rPr>
        <w:t>Repository upon acceptance of the manuscript:</w:t>
      </w:r>
    </w:p>
    <w:p w14:paraId="1EFA0973" w14:textId="78CBE91F" w:rsidR="0047647B" w:rsidRPr="008E2CB6" w:rsidRDefault="00960A1C"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1. Read files for all </w:t>
      </w:r>
      <w:r w:rsidR="00217222" w:rsidRPr="008E2CB6">
        <w:rPr>
          <w:rFonts w:ascii="Times New Roman" w:hAnsi="Times New Roman" w:cs="Times New Roman"/>
          <w:sz w:val="24"/>
          <w:szCs w:val="24"/>
          <w:lang w:val="en-US"/>
        </w:rPr>
        <w:t>analyzed</w:t>
      </w:r>
      <w:r w:rsidRPr="008E2CB6">
        <w:rPr>
          <w:rFonts w:ascii="Times New Roman" w:hAnsi="Times New Roman" w:cs="Times New Roman"/>
          <w:sz w:val="24"/>
          <w:szCs w:val="24"/>
          <w:lang w:val="en-US"/>
        </w:rPr>
        <w:t xml:space="preserve"> sequences</w:t>
      </w:r>
    </w:p>
    <w:p w14:paraId="79493AD8" w14:textId="4890FF3D" w:rsidR="0047647B" w:rsidRPr="008E2CB6" w:rsidRDefault="00960A1C" w:rsidP="00015FCC">
      <w:pPr>
        <w:spacing w:line="480" w:lineRule="auto"/>
        <w:jc w:val="both"/>
        <w:rPr>
          <w:rFonts w:ascii="Times New Roman" w:hAnsi="Times New Roman" w:cs="Times New Roman"/>
          <w:sz w:val="24"/>
          <w:szCs w:val="24"/>
          <w:lang w:val="en-US"/>
        </w:rPr>
      </w:pPr>
      <w:r w:rsidRPr="008E2CB6">
        <w:rPr>
          <w:rFonts w:ascii="Times New Roman" w:hAnsi="Times New Roman" w:cs="Times New Roman"/>
          <w:sz w:val="24"/>
          <w:szCs w:val="24"/>
          <w:lang w:val="en-US"/>
        </w:rPr>
        <w:t xml:space="preserve">2. Analysis tables containing </w:t>
      </w:r>
      <w:r w:rsidR="00217222" w:rsidRPr="008E2CB6">
        <w:rPr>
          <w:rFonts w:ascii="Times New Roman" w:hAnsi="Times New Roman" w:cs="Times New Roman"/>
          <w:sz w:val="24"/>
          <w:szCs w:val="24"/>
          <w:lang w:val="en-US"/>
        </w:rPr>
        <w:t>DNA or tissue proportions</w:t>
      </w:r>
      <w:r w:rsidR="002F7D44">
        <w:rPr>
          <w:rFonts w:ascii="Times New Roman" w:hAnsi="Times New Roman" w:cs="Times New Roman"/>
          <w:sz w:val="24"/>
          <w:szCs w:val="24"/>
          <w:lang w:val="en-US"/>
        </w:rPr>
        <w:t xml:space="preserve"> and </w:t>
      </w:r>
      <w:r w:rsidR="002F7D44" w:rsidRPr="008E2CB6">
        <w:rPr>
          <w:rFonts w:ascii="Times New Roman" w:hAnsi="Times New Roman" w:cs="Times New Roman"/>
          <w:sz w:val="24"/>
          <w:szCs w:val="24"/>
          <w:lang w:val="en-US"/>
        </w:rPr>
        <w:t xml:space="preserve">read counts </w:t>
      </w:r>
      <w:r w:rsidR="002F7D44">
        <w:rPr>
          <w:rFonts w:ascii="Times New Roman" w:hAnsi="Times New Roman" w:cs="Times New Roman"/>
          <w:sz w:val="24"/>
          <w:szCs w:val="24"/>
          <w:lang w:val="en-US"/>
        </w:rPr>
        <w:t xml:space="preserve">for each taxon </w:t>
      </w:r>
      <w:r w:rsidR="005540DE">
        <w:rPr>
          <w:rFonts w:ascii="Times New Roman" w:hAnsi="Times New Roman" w:cs="Times New Roman"/>
          <w:sz w:val="24"/>
          <w:szCs w:val="24"/>
          <w:lang w:val="en-US"/>
        </w:rPr>
        <w:t>and</w:t>
      </w:r>
      <w:r w:rsidR="00217222" w:rsidRPr="008E2CB6">
        <w:rPr>
          <w:rFonts w:ascii="Times New Roman" w:hAnsi="Times New Roman" w:cs="Times New Roman"/>
          <w:sz w:val="24"/>
          <w:szCs w:val="24"/>
          <w:lang w:val="en-US"/>
        </w:rPr>
        <w:t xml:space="preserve"> each </w:t>
      </w:r>
      <w:r w:rsidRPr="008E2CB6">
        <w:rPr>
          <w:rFonts w:ascii="Times New Roman" w:hAnsi="Times New Roman" w:cs="Times New Roman"/>
          <w:sz w:val="24"/>
          <w:szCs w:val="24"/>
          <w:lang w:val="en-US"/>
        </w:rPr>
        <w:t xml:space="preserve">mock community </w:t>
      </w:r>
    </w:p>
    <w:p w14:paraId="72DD6DE6" w14:textId="77777777" w:rsidR="0076681C" w:rsidRDefault="0076681C" w:rsidP="00015FCC">
      <w:pPr>
        <w:spacing w:line="480" w:lineRule="auto"/>
        <w:jc w:val="both"/>
        <w:rPr>
          <w:rFonts w:ascii="Times New Roman" w:hAnsi="Times New Roman" w:cs="Times New Roman"/>
          <w:b/>
          <w:sz w:val="24"/>
          <w:szCs w:val="24"/>
          <w:lang w:val="en-US"/>
        </w:rPr>
      </w:pPr>
    </w:p>
    <w:p w14:paraId="3B22C108" w14:textId="20A847F6" w:rsidR="00953388" w:rsidRPr="008E2CB6" w:rsidRDefault="00953388" w:rsidP="00015FCC">
      <w:pPr>
        <w:spacing w:line="480" w:lineRule="auto"/>
        <w:jc w:val="both"/>
        <w:rPr>
          <w:rFonts w:ascii="Times New Roman" w:hAnsi="Times New Roman" w:cs="Times New Roman"/>
          <w:b/>
          <w:sz w:val="24"/>
          <w:szCs w:val="24"/>
          <w:lang w:val="en-US"/>
        </w:rPr>
      </w:pPr>
      <w:r w:rsidRPr="008E2CB6">
        <w:rPr>
          <w:rFonts w:ascii="Times New Roman" w:hAnsi="Times New Roman" w:cs="Times New Roman"/>
          <w:b/>
          <w:sz w:val="24"/>
          <w:szCs w:val="24"/>
          <w:lang w:val="en-US"/>
        </w:rPr>
        <w:t>Author contributions</w:t>
      </w:r>
    </w:p>
    <w:p w14:paraId="43E17547" w14:textId="0D7FCBCC" w:rsidR="00953388" w:rsidRPr="008E2CB6" w:rsidRDefault="00E32729" w:rsidP="00015FCC">
      <w:pPr>
        <w:spacing w:line="480" w:lineRule="auto"/>
        <w:jc w:val="both"/>
        <w:rPr>
          <w:rFonts w:ascii="Times New Roman" w:hAnsi="Times New Roman" w:cs="Times New Roman"/>
          <w:sz w:val="24"/>
          <w:szCs w:val="24"/>
          <w:lang w:val="en-US"/>
        </w:rPr>
      </w:pPr>
      <w:r w:rsidRPr="00D10FCD">
        <w:rPr>
          <w:rFonts w:ascii="Times New Roman" w:hAnsi="Times New Roman" w:cs="Times New Roman"/>
          <w:sz w:val="24"/>
          <w:szCs w:val="24"/>
          <w:lang w:val="en-US"/>
        </w:rPr>
        <w:lastRenderedPageBreak/>
        <w:t>HK d</w:t>
      </w:r>
      <w:r w:rsidR="00953388" w:rsidRPr="00D10FCD">
        <w:rPr>
          <w:rFonts w:ascii="Times New Roman" w:hAnsi="Times New Roman" w:cs="Times New Roman"/>
          <w:sz w:val="24"/>
          <w:szCs w:val="24"/>
          <w:lang w:val="en-US"/>
        </w:rPr>
        <w:t>evised the study</w:t>
      </w:r>
      <w:r w:rsidR="009779DB">
        <w:rPr>
          <w:rFonts w:ascii="Times New Roman" w:hAnsi="Times New Roman" w:cs="Times New Roman"/>
          <w:sz w:val="24"/>
          <w:szCs w:val="24"/>
          <w:lang w:val="en-US"/>
        </w:rPr>
        <w:t xml:space="preserve">, HK &amp; MW </w:t>
      </w:r>
      <w:r w:rsidRPr="00D10FCD">
        <w:rPr>
          <w:rFonts w:ascii="Times New Roman" w:hAnsi="Times New Roman" w:cs="Times New Roman"/>
          <w:sz w:val="24"/>
          <w:szCs w:val="24"/>
          <w:lang w:val="en-US"/>
        </w:rPr>
        <w:t>Collected the data, HK, JYL &amp; AJR Analyzed the data, HK, JYL, RGG &amp; WBS w</w:t>
      </w:r>
      <w:r w:rsidR="00953388" w:rsidRPr="00D10FCD">
        <w:rPr>
          <w:rFonts w:ascii="Times New Roman" w:hAnsi="Times New Roman" w:cs="Times New Roman"/>
          <w:sz w:val="24"/>
          <w:szCs w:val="24"/>
          <w:lang w:val="en-US"/>
        </w:rPr>
        <w:t>rote the manuscript</w:t>
      </w:r>
      <w:r w:rsidRPr="00D10FCD">
        <w:rPr>
          <w:rFonts w:ascii="Times New Roman" w:hAnsi="Times New Roman" w:cs="Times New Roman"/>
          <w:sz w:val="24"/>
          <w:szCs w:val="24"/>
          <w:lang w:val="en-US"/>
        </w:rPr>
        <w:t>.</w:t>
      </w:r>
    </w:p>
    <w:p w14:paraId="5A80A049" w14:textId="77777777" w:rsidR="0076681C" w:rsidRDefault="0076681C" w:rsidP="00015FCC">
      <w:pPr>
        <w:spacing w:line="480" w:lineRule="auto"/>
        <w:jc w:val="both"/>
        <w:rPr>
          <w:rFonts w:ascii="Times New Roman" w:hAnsi="Times New Roman" w:cs="Times New Roman"/>
          <w:b/>
          <w:sz w:val="24"/>
          <w:szCs w:val="24"/>
          <w:lang w:val="en-US"/>
        </w:rPr>
      </w:pPr>
    </w:p>
    <w:p w14:paraId="096367E8" w14:textId="3BAC4284" w:rsidR="00CE7295" w:rsidRPr="000B5F21" w:rsidRDefault="0047647B" w:rsidP="00015FCC">
      <w:pPr>
        <w:spacing w:line="480" w:lineRule="auto"/>
        <w:jc w:val="both"/>
        <w:rPr>
          <w:rFonts w:ascii="Times New Roman" w:hAnsi="Times New Roman" w:cs="Times New Roman"/>
          <w:b/>
          <w:sz w:val="24"/>
          <w:szCs w:val="24"/>
          <w:lang w:val="en-US"/>
        </w:rPr>
      </w:pPr>
      <w:r w:rsidRPr="000B5F21">
        <w:rPr>
          <w:rFonts w:ascii="Times New Roman" w:hAnsi="Times New Roman" w:cs="Times New Roman"/>
          <w:b/>
          <w:sz w:val="24"/>
          <w:szCs w:val="24"/>
          <w:lang w:val="en-US"/>
        </w:rPr>
        <w:t>References</w:t>
      </w:r>
    </w:p>
    <w:p w14:paraId="0382FB94" w14:textId="77777777" w:rsidR="008856B7" w:rsidRPr="005A4D6F" w:rsidRDefault="008856B7" w:rsidP="00015FCC">
      <w:pPr>
        <w:spacing w:after="0" w:line="480" w:lineRule="auto"/>
        <w:ind w:left="706" w:hanging="706"/>
        <w:jc w:val="both"/>
        <w:rPr>
          <w:rFonts w:ascii="Times New Roman" w:hAnsi="Times New Roman" w:cs="Times New Roman"/>
          <w:sz w:val="28"/>
          <w:szCs w:val="24"/>
          <w:lang w:val="en-US"/>
        </w:rPr>
      </w:pPr>
      <w:r>
        <w:rPr>
          <w:rFonts w:ascii="Times New Roman" w:hAnsi="Times New Roman" w:cs="Times New Roman"/>
          <w:sz w:val="24"/>
          <w:lang w:val="en-US"/>
        </w:rPr>
        <w:t xml:space="preserve">1. </w:t>
      </w:r>
      <w:r w:rsidRPr="005A4D6F">
        <w:rPr>
          <w:rFonts w:ascii="Times New Roman" w:hAnsi="Times New Roman" w:cs="Times New Roman"/>
          <w:sz w:val="24"/>
          <w:lang w:val="en-US"/>
        </w:rPr>
        <w:t xml:space="preserve">Meier, R., Wong, W., </w:t>
      </w:r>
      <w:proofErr w:type="spellStart"/>
      <w:r w:rsidRPr="005A4D6F">
        <w:rPr>
          <w:rFonts w:ascii="Times New Roman" w:hAnsi="Times New Roman" w:cs="Times New Roman"/>
          <w:sz w:val="24"/>
          <w:lang w:val="en-US"/>
        </w:rPr>
        <w:t>S</w:t>
      </w:r>
      <w:r>
        <w:rPr>
          <w:rFonts w:ascii="Times New Roman" w:hAnsi="Times New Roman" w:cs="Times New Roman"/>
          <w:sz w:val="24"/>
          <w:lang w:val="en-US"/>
        </w:rPr>
        <w:t>rivathsan</w:t>
      </w:r>
      <w:proofErr w:type="spellEnd"/>
      <w:r>
        <w:rPr>
          <w:rFonts w:ascii="Times New Roman" w:hAnsi="Times New Roman" w:cs="Times New Roman"/>
          <w:sz w:val="24"/>
          <w:lang w:val="en-US"/>
        </w:rPr>
        <w:t xml:space="preserve">, A., &amp; Foo, M. </w:t>
      </w:r>
      <w:r w:rsidRPr="005A4D6F">
        <w:rPr>
          <w:rFonts w:ascii="Times New Roman" w:hAnsi="Times New Roman" w:cs="Times New Roman"/>
          <w:sz w:val="24"/>
          <w:lang w:val="en-US"/>
        </w:rPr>
        <w:t xml:space="preserve">$1 DNA barcodes for reconstructing complex </w:t>
      </w:r>
      <w:proofErr w:type="spellStart"/>
      <w:r w:rsidRPr="005A4D6F">
        <w:rPr>
          <w:rFonts w:ascii="Times New Roman" w:hAnsi="Times New Roman" w:cs="Times New Roman"/>
          <w:sz w:val="24"/>
          <w:lang w:val="en-US"/>
        </w:rPr>
        <w:t>phenomes</w:t>
      </w:r>
      <w:proofErr w:type="spellEnd"/>
      <w:r w:rsidRPr="005A4D6F">
        <w:rPr>
          <w:rFonts w:ascii="Times New Roman" w:hAnsi="Times New Roman" w:cs="Times New Roman"/>
          <w:sz w:val="24"/>
          <w:lang w:val="en-US"/>
        </w:rPr>
        <w:t xml:space="preserve"> and finding rare species in specimen‐rich samples. </w:t>
      </w:r>
      <w:r w:rsidRPr="007E61F4">
        <w:rPr>
          <w:rFonts w:ascii="Times New Roman" w:hAnsi="Times New Roman" w:cs="Times New Roman"/>
          <w:i/>
          <w:iCs/>
          <w:sz w:val="24"/>
          <w:lang w:val="en-US"/>
        </w:rPr>
        <w:t>Cladistics</w:t>
      </w:r>
      <w:r>
        <w:rPr>
          <w:rFonts w:ascii="Times New Roman" w:hAnsi="Times New Roman" w:cs="Times New Roman"/>
          <w:sz w:val="24"/>
          <w:lang w:val="en-US"/>
        </w:rPr>
        <w:t xml:space="preserve">. </w:t>
      </w:r>
      <w:r w:rsidRPr="00573DC6">
        <w:rPr>
          <w:rFonts w:ascii="Times New Roman" w:hAnsi="Times New Roman" w:cs="Times New Roman"/>
          <w:b/>
          <w:sz w:val="24"/>
          <w:lang w:val="en-US"/>
        </w:rPr>
        <w:t>32</w:t>
      </w:r>
      <w:r w:rsidRPr="007E61F4">
        <w:rPr>
          <w:rFonts w:ascii="Times New Roman" w:hAnsi="Times New Roman" w:cs="Times New Roman"/>
          <w:sz w:val="24"/>
          <w:lang w:val="en-US"/>
        </w:rPr>
        <w:t>, 100-110</w:t>
      </w:r>
      <w:r>
        <w:rPr>
          <w:rFonts w:ascii="Times New Roman" w:hAnsi="Times New Roman" w:cs="Times New Roman"/>
          <w:sz w:val="24"/>
          <w:lang w:val="en-US"/>
        </w:rPr>
        <w:t xml:space="preserve"> (2016)</w:t>
      </w:r>
      <w:r w:rsidRPr="007E61F4">
        <w:rPr>
          <w:rFonts w:ascii="Times New Roman" w:hAnsi="Times New Roman" w:cs="Times New Roman"/>
          <w:sz w:val="24"/>
          <w:lang w:val="en-US"/>
        </w:rPr>
        <w:t>.</w:t>
      </w:r>
    </w:p>
    <w:p w14:paraId="52FA0C32"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proofErr w:type="spellStart"/>
      <w:r w:rsidRPr="008E2CB6">
        <w:rPr>
          <w:rFonts w:ascii="Times New Roman" w:hAnsi="Times New Roman" w:cs="Times New Roman"/>
          <w:sz w:val="24"/>
          <w:szCs w:val="24"/>
          <w:lang w:val="en-US"/>
        </w:rPr>
        <w:t>Taberlet</w:t>
      </w:r>
      <w:proofErr w:type="spellEnd"/>
      <w:r w:rsidRPr="008E2CB6">
        <w:rPr>
          <w:rFonts w:ascii="Times New Roman" w:hAnsi="Times New Roman" w:cs="Times New Roman"/>
          <w:sz w:val="24"/>
          <w:szCs w:val="24"/>
          <w:lang w:val="en-US"/>
        </w:rPr>
        <w:t xml:space="preserve">, P., </w:t>
      </w:r>
      <w:proofErr w:type="spellStart"/>
      <w:r w:rsidRPr="008E2CB6">
        <w:rPr>
          <w:rFonts w:ascii="Times New Roman" w:hAnsi="Times New Roman" w:cs="Times New Roman"/>
          <w:sz w:val="24"/>
          <w:szCs w:val="24"/>
          <w:lang w:val="en-US"/>
        </w:rPr>
        <w:t>Coissac</w:t>
      </w:r>
      <w:proofErr w:type="spellEnd"/>
      <w:r w:rsidRPr="008E2CB6">
        <w:rPr>
          <w:rFonts w:ascii="Times New Roman" w:hAnsi="Times New Roman" w:cs="Times New Roman"/>
          <w:sz w:val="24"/>
          <w:szCs w:val="24"/>
          <w:lang w:val="en-US"/>
        </w:rPr>
        <w:t xml:space="preserve">, E., </w:t>
      </w:r>
      <w:proofErr w:type="spellStart"/>
      <w:r w:rsidRPr="008E2CB6">
        <w:rPr>
          <w:rFonts w:ascii="Times New Roman" w:hAnsi="Times New Roman" w:cs="Times New Roman"/>
          <w:sz w:val="24"/>
          <w:szCs w:val="24"/>
          <w:lang w:val="en-US"/>
        </w:rPr>
        <w:t>Pompanon</w:t>
      </w:r>
      <w:proofErr w:type="spellEnd"/>
      <w:r w:rsidRPr="008E2CB6">
        <w:rPr>
          <w:rFonts w:ascii="Times New Roman" w:hAnsi="Times New Roman" w:cs="Times New Roman"/>
          <w:sz w:val="24"/>
          <w:szCs w:val="24"/>
          <w:lang w:val="en-US"/>
        </w:rPr>
        <w:t xml:space="preserve">, F., </w:t>
      </w:r>
      <w:proofErr w:type="spellStart"/>
      <w:r w:rsidRPr="008E2CB6">
        <w:rPr>
          <w:rFonts w:ascii="Times New Roman" w:hAnsi="Times New Roman" w:cs="Times New Roman"/>
          <w:sz w:val="24"/>
          <w:szCs w:val="24"/>
          <w:lang w:val="en-US"/>
        </w:rPr>
        <w:t>Brochmann</w:t>
      </w:r>
      <w:proofErr w:type="spellEnd"/>
      <w:r w:rsidRPr="008E2CB6">
        <w:rPr>
          <w:rFonts w:ascii="Times New Roman" w:hAnsi="Times New Roman" w:cs="Times New Roman"/>
          <w:sz w:val="24"/>
          <w:szCs w:val="24"/>
          <w:lang w:val="en-US"/>
        </w:rPr>
        <w:t xml:space="preserve">, C., &amp; </w:t>
      </w:r>
      <w:proofErr w:type="spellStart"/>
      <w:r w:rsidRPr="008E2CB6">
        <w:rPr>
          <w:rFonts w:ascii="Times New Roman" w:hAnsi="Times New Roman" w:cs="Times New Roman"/>
          <w:sz w:val="24"/>
          <w:szCs w:val="24"/>
          <w:lang w:val="en-US"/>
        </w:rPr>
        <w:t>Willersl</w:t>
      </w:r>
      <w:r>
        <w:rPr>
          <w:rFonts w:ascii="Times New Roman" w:hAnsi="Times New Roman" w:cs="Times New Roman"/>
          <w:sz w:val="24"/>
          <w:szCs w:val="24"/>
          <w:lang w:val="en-US"/>
        </w:rPr>
        <w:t>ev</w:t>
      </w:r>
      <w:proofErr w:type="spellEnd"/>
      <w:r>
        <w:rPr>
          <w:rFonts w:ascii="Times New Roman" w:hAnsi="Times New Roman" w:cs="Times New Roman"/>
          <w:sz w:val="24"/>
          <w:szCs w:val="24"/>
          <w:lang w:val="en-US"/>
        </w:rPr>
        <w:t xml:space="preserve">, E. </w:t>
      </w:r>
      <w:r w:rsidRPr="008E2CB6">
        <w:rPr>
          <w:rFonts w:ascii="Times New Roman" w:hAnsi="Times New Roman" w:cs="Times New Roman"/>
          <w:sz w:val="24"/>
          <w:szCs w:val="24"/>
          <w:lang w:val="en-US"/>
        </w:rPr>
        <w:t>Towards next</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generation biodiversity assessment using DNA </w:t>
      </w:r>
      <w:proofErr w:type="spellStart"/>
      <w:r w:rsidRPr="008E2CB6">
        <w:rPr>
          <w:rFonts w:ascii="Times New Roman" w:hAnsi="Times New Roman" w:cs="Times New Roman"/>
          <w:sz w:val="24"/>
          <w:szCs w:val="24"/>
          <w:lang w:val="en-US"/>
        </w:rPr>
        <w:t>metabarcoding</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Molecular ecology</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21</w:t>
      </w:r>
      <w:r w:rsidRPr="008E2CB6">
        <w:rPr>
          <w:rFonts w:ascii="Times New Roman" w:hAnsi="Times New Roman" w:cs="Times New Roman"/>
          <w:sz w:val="24"/>
          <w:szCs w:val="24"/>
          <w:lang w:val="en-US"/>
        </w:rPr>
        <w:t>, 2045-2050</w:t>
      </w:r>
      <w:r>
        <w:rPr>
          <w:rFonts w:ascii="Times New Roman" w:hAnsi="Times New Roman" w:cs="Times New Roman"/>
          <w:sz w:val="24"/>
          <w:szCs w:val="24"/>
          <w:lang w:val="en-US"/>
        </w:rPr>
        <w:t xml:space="preserve"> (2012)</w:t>
      </w:r>
      <w:r w:rsidRPr="008E2CB6">
        <w:rPr>
          <w:rFonts w:ascii="Times New Roman" w:hAnsi="Times New Roman" w:cs="Times New Roman"/>
          <w:sz w:val="24"/>
          <w:szCs w:val="24"/>
          <w:lang w:val="en-US"/>
        </w:rPr>
        <w:t>.</w:t>
      </w:r>
    </w:p>
    <w:p w14:paraId="5DB2B32D"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proofErr w:type="spellStart"/>
      <w:r w:rsidRPr="008E2CB6">
        <w:rPr>
          <w:rFonts w:ascii="Times New Roman" w:hAnsi="Times New Roman" w:cs="Times New Roman"/>
          <w:sz w:val="24"/>
          <w:szCs w:val="24"/>
          <w:lang w:val="en-US"/>
        </w:rPr>
        <w:t>L</w:t>
      </w:r>
      <w:r>
        <w:rPr>
          <w:rFonts w:ascii="Times New Roman" w:hAnsi="Times New Roman" w:cs="Times New Roman"/>
          <w:sz w:val="24"/>
          <w:szCs w:val="24"/>
          <w:lang w:val="en-US"/>
        </w:rPr>
        <w:t>eray</w:t>
      </w:r>
      <w:proofErr w:type="spellEnd"/>
      <w:r>
        <w:rPr>
          <w:rFonts w:ascii="Times New Roman" w:hAnsi="Times New Roman" w:cs="Times New Roman"/>
          <w:sz w:val="24"/>
          <w:szCs w:val="24"/>
          <w:lang w:val="en-US"/>
        </w:rPr>
        <w:t xml:space="preserve">, M., &amp; Knowlton, N. </w:t>
      </w:r>
      <w:r w:rsidRPr="008E2CB6">
        <w:rPr>
          <w:rFonts w:ascii="Times New Roman" w:hAnsi="Times New Roman" w:cs="Times New Roman"/>
          <w:sz w:val="24"/>
          <w:szCs w:val="24"/>
          <w:lang w:val="en-US"/>
        </w:rPr>
        <w:t xml:space="preserve">DNA barcoding and </w:t>
      </w:r>
      <w:proofErr w:type="spellStart"/>
      <w:r w:rsidRPr="008E2CB6">
        <w:rPr>
          <w:rFonts w:ascii="Times New Roman" w:hAnsi="Times New Roman" w:cs="Times New Roman"/>
          <w:sz w:val="24"/>
          <w:szCs w:val="24"/>
          <w:lang w:val="en-US"/>
        </w:rPr>
        <w:t>metabarcoding</w:t>
      </w:r>
      <w:proofErr w:type="spellEnd"/>
      <w:r w:rsidRPr="008E2CB6">
        <w:rPr>
          <w:rFonts w:ascii="Times New Roman" w:hAnsi="Times New Roman" w:cs="Times New Roman"/>
          <w:sz w:val="24"/>
          <w:szCs w:val="24"/>
          <w:lang w:val="en-US"/>
        </w:rPr>
        <w:t xml:space="preserve"> of standardized samples reveal patterns of marine benthic diversity. </w:t>
      </w:r>
      <w:r w:rsidRPr="008E2CB6">
        <w:rPr>
          <w:rFonts w:ascii="Times New Roman" w:hAnsi="Times New Roman" w:cs="Times New Roman"/>
          <w:i/>
          <w:iCs/>
          <w:sz w:val="24"/>
          <w:szCs w:val="24"/>
          <w:lang w:val="en-US"/>
        </w:rPr>
        <w:t>Proceedings of the National Academy of Sciences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112</w:t>
      </w:r>
      <w:r w:rsidRPr="008E2CB6">
        <w:rPr>
          <w:rFonts w:ascii="Times New Roman" w:hAnsi="Times New Roman" w:cs="Times New Roman"/>
          <w:sz w:val="24"/>
          <w:szCs w:val="24"/>
          <w:lang w:val="en-US"/>
        </w:rPr>
        <w:t>, 2076-2081</w:t>
      </w:r>
      <w:r>
        <w:rPr>
          <w:rFonts w:ascii="Times New Roman" w:hAnsi="Times New Roman" w:cs="Times New Roman"/>
          <w:sz w:val="24"/>
          <w:szCs w:val="24"/>
          <w:lang w:val="en-US"/>
        </w:rPr>
        <w:t xml:space="preserve"> (2015)</w:t>
      </w:r>
      <w:r w:rsidRPr="008E2CB6">
        <w:rPr>
          <w:rFonts w:ascii="Times New Roman" w:hAnsi="Times New Roman" w:cs="Times New Roman"/>
          <w:sz w:val="24"/>
          <w:szCs w:val="24"/>
          <w:lang w:val="en-US"/>
        </w:rPr>
        <w:t>.</w:t>
      </w:r>
    </w:p>
    <w:p w14:paraId="2B90BD76"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Gibson, J. et al. </w:t>
      </w:r>
      <w:r w:rsidRPr="008E2CB6">
        <w:rPr>
          <w:rFonts w:ascii="Times New Roman" w:hAnsi="Times New Roman" w:cs="Times New Roman"/>
          <w:sz w:val="24"/>
          <w:szCs w:val="24"/>
          <w:lang w:val="en-US"/>
        </w:rPr>
        <w:t xml:space="preserve">Simultaneous assessment of the </w:t>
      </w:r>
      <w:proofErr w:type="spellStart"/>
      <w:r w:rsidRPr="008E2CB6">
        <w:rPr>
          <w:rFonts w:ascii="Times New Roman" w:hAnsi="Times New Roman" w:cs="Times New Roman"/>
          <w:sz w:val="24"/>
          <w:szCs w:val="24"/>
          <w:lang w:val="en-US"/>
        </w:rPr>
        <w:t>macrobiome</w:t>
      </w:r>
      <w:proofErr w:type="spellEnd"/>
      <w:r w:rsidRPr="008E2CB6">
        <w:rPr>
          <w:rFonts w:ascii="Times New Roman" w:hAnsi="Times New Roman" w:cs="Times New Roman"/>
          <w:sz w:val="24"/>
          <w:szCs w:val="24"/>
          <w:lang w:val="en-US"/>
        </w:rPr>
        <w:t xml:space="preserve"> and </w:t>
      </w:r>
      <w:proofErr w:type="spellStart"/>
      <w:r w:rsidRPr="008E2CB6">
        <w:rPr>
          <w:rFonts w:ascii="Times New Roman" w:hAnsi="Times New Roman" w:cs="Times New Roman"/>
          <w:sz w:val="24"/>
          <w:szCs w:val="24"/>
          <w:lang w:val="en-US"/>
        </w:rPr>
        <w:t>microbiome</w:t>
      </w:r>
      <w:proofErr w:type="spellEnd"/>
      <w:r w:rsidRPr="008E2CB6">
        <w:rPr>
          <w:rFonts w:ascii="Times New Roman" w:hAnsi="Times New Roman" w:cs="Times New Roman"/>
          <w:sz w:val="24"/>
          <w:szCs w:val="24"/>
          <w:lang w:val="en-US"/>
        </w:rPr>
        <w:t xml:space="preserve"> in a bulk sample of tropical arthropods through DNA </w:t>
      </w:r>
      <w:proofErr w:type="spellStart"/>
      <w:r w:rsidRPr="008E2CB6">
        <w:rPr>
          <w:rFonts w:ascii="Times New Roman" w:hAnsi="Times New Roman" w:cs="Times New Roman"/>
          <w:sz w:val="24"/>
          <w:szCs w:val="24"/>
          <w:lang w:val="en-US"/>
        </w:rPr>
        <w:t>metasystematics</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National Academy of Sciences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111</w:t>
      </w:r>
      <w:r w:rsidRPr="008E2CB6">
        <w:rPr>
          <w:rFonts w:ascii="Times New Roman" w:hAnsi="Times New Roman" w:cs="Times New Roman"/>
          <w:sz w:val="24"/>
          <w:szCs w:val="24"/>
          <w:lang w:val="en-US"/>
        </w:rPr>
        <w:t>, 8007-8012</w:t>
      </w:r>
      <w:r>
        <w:rPr>
          <w:rFonts w:ascii="Times New Roman" w:hAnsi="Times New Roman" w:cs="Times New Roman"/>
          <w:sz w:val="24"/>
          <w:szCs w:val="24"/>
          <w:lang w:val="en-US"/>
        </w:rPr>
        <w:t xml:space="preserve"> (2014)</w:t>
      </w:r>
      <w:r w:rsidRPr="008E2CB6">
        <w:rPr>
          <w:rFonts w:ascii="Times New Roman" w:hAnsi="Times New Roman" w:cs="Times New Roman"/>
          <w:sz w:val="24"/>
          <w:szCs w:val="24"/>
          <w:lang w:val="en-US"/>
        </w:rPr>
        <w:t>.</w:t>
      </w:r>
    </w:p>
    <w:p w14:paraId="6AC111DC"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proofErr w:type="spellStart"/>
      <w:r>
        <w:rPr>
          <w:rFonts w:ascii="Times New Roman" w:hAnsi="Times New Roman" w:cs="Times New Roman"/>
          <w:sz w:val="24"/>
          <w:szCs w:val="24"/>
          <w:lang w:val="en-US"/>
        </w:rPr>
        <w:t>Ji</w:t>
      </w:r>
      <w:proofErr w:type="spellEnd"/>
      <w:r>
        <w:rPr>
          <w:rFonts w:ascii="Times New Roman" w:hAnsi="Times New Roman" w:cs="Times New Roman"/>
          <w:sz w:val="24"/>
          <w:szCs w:val="24"/>
          <w:lang w:val="en-US"/>
        </w:rPr>
        <w:t xml:space="preserve">, Y. et al. </w:t>
      </w:r>
      <w:r w:rsidRPr="008E2CB6">
        <w:rPr>
          <w:rFonts w:ascii="Times New Roman" w:hAnsi="Times New Roman" w:cs="Times New Roman"/>
          <w:sz w:val="24"/>
          <w:szCs w:val="24"/>
          <w:lang w:val="en-US"/>
        </w:rPr>
        <w:t xml:space="preserve">Reliable, verifiable and efficient monitoring of biodiversity via </w:t>
      </w:r>
      <w:proofErr w:type="spellStart"/>
      <w:r w:rsidRPr="008E2CB6">
        <w:rPr>
          <w:rFonts w:ascii="Times New Roman" w:hAnsi="Times New Roman" w:cs="Times New Roman"/>
          <w:sz w:val="24"/>
          <w:szCs w:val="24"/>
          <w:lang w:val="en-US"/>
        </w:rPr>
        <w:t>metabarcoding</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Ecology letters</w:t>
      </w:r>
      <w:r>
        <w:rPr>
          <w:rFonts w:ascii="Times New Roman" w:hAnsi="Times New Roman" w:cs="Times New Roman"/>
          <w:sz w:val="24"/>
          <w:szCs w:val="24"/>
          <w:lang w:val="en-US"/>
        </w:rPr>
        <w:t>.</w:t>
      </w:r>
      <w:r w:rsidRPr="00573DC6">
        <w:rPr>
          <w:rFonts w:ascii="Times New Roman" w:hAnsi="Times New Roman" w:cs="Times New Roman"/>
          <w:b/>
          <w:sz w:val="24"/>
          <w:szCs w:val="24"/>
          <w:lang w:val="en-US"/>
        </w:rPr>
        <w:t>16</w:t>
      </w:r>
      <w:r>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1245-1257</w:t>
      </w:r>
      <w:r>
        <w:rPr>
          <w:rFonts w:ascii="Times New Roman" w:hAnsi="Times New Roman" w:cs="Times New Roman"/>
          <w:sz w:val="24"/>
          <w:szCs w:val="24"/>
          <w:lang w:val="en-US"/>
        </w:rPr>
        <w:t xml:space="preserve"> (2013)</w:t>
      </w:r>
      <w:r w:rsidRPr="008E2CB6">
        <w:rPr>
          <w:rFonts w:ascii="Times New Roman" w:hAnsi="Times New Roman" w:cs="Times New Roman"/>
          <w:sz w:val="24"/>
          <w:szCs w:val="24"/>
          <w:lang w:val="en-US"/>
        </w:rPr>
        <w:t>.</w:t>
      </w:r>
    </w:p>
    <w:p w14:paraId="0BD71565" w14:textId="77777777" w:rsidR="008856B7" w:rsidRPr="003B4F13" w:rsidRDefault="008856B7" w:rsidP="00015FCC">
      <w:pPr>
        <w:spacing w:after="0" w:line="48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6. </w:t>
      </w:r>
      <w:proofErr w:type="spellStart"/>
      <w:r w:rsidRPr="002B1376">
        <w:rPr>
          <w:rFonts w:ascii="Times New Roman" w:hAnsi="Times New Roman" w:cs="Times New Roman"/>
          <w:sz w:val="24"/>
          <w:szCs w:val="24"/>
          <w:lang w:val="en-US"/>
        </w:rPr>
        <w:t>Krehenwinkel</w:t>
      </w:r>
      <w:proofErr w:type="spellEnd"/>
      <w:r w:rsidRPr="002B1376">
        <w:rPr>
          <w:rFonts w:ascii="Times New Roman" w:hAnsi="Times New Roman" w:cs="Times New Roman"/>
          <w:sz w:val="24"/>
          <w:szCs w:val="24"/>
          <w:lang w:val="en-US"/>
        </w:rPr>
        <w:t xml:space="preserve">, H., Kennedy, S., </w:t>
      </w:r>
      <w:proofErr w:type="spellStart"/>
      <w:r w:rsidRPr="002B1376">
        <w:rPr>
          <w:rFonts w:ascii="Times New Roman" w:hAnsi="Times New Roman" w:cs="Times New Roman"/>
          <w:sz w:val="24"/>
          <w:szCs w:val="24"/>
          <w:lang w:val="en-US"/>
        </w:rPr>
        <w:t>Pekár</w:t>
      </w:r>
      <w:proofErr w:type="spellEnd"/>
      <w:r w:rsidRPr="002B1376">
        <w:rPr>
          <w:rFonts w:ascii="Times New Roman" w:hAnsi="Times New Roman" w:cs="Times New Roman"/>
          <w:sz w:val="24"/>
          <w:szCs w:val="24"/>
          <w:lang w:val="en-US"/>
        </w:rPr>
        <w:t xml:space="preserve">, S., &amp; Gillespie, R. G. </w:t>
      </w:r>
      <w:r w:rsidRPr="003B4F13">
        <w:rPr>
          <w:rFonts w:ascii="Times New Roman" w:hAnsi="Times New Roman" w:cs="Times New Roman"/>
          <w:sz w:val="24"/>
          <w:szCs w:val="24"/>
          <w:lang w:val="en-US"/>
        </w:rPr>
        <w:t>A cost</w:t>
      </w:r>
      <w:r w:rsidRPr="003B4F13">
        <w:rPr>
          <w:rFonts w:ascii="Cambria Math" w:hAnsi="Cambria Math" w:cs="Cambria Math"/>
          <w:sz w:val="24"/>
          <w:szCs w:val="24"/>
          <w:lang w:val="en-US"/>
        </w:rPr>
        <w:t>‐</w:t>
      </w:r>
      <w:r w:rsidRPr="003B4F13">
        <w:rPr>
          <w:rFonts w:ascii="Times New Roman" w:hAnsi="Times New Roman" w:cs="Times New Roman"/>
          <w:sz w:val="24"/>
          <w:szCs w:val="24"/>
          <w:lang w:val="en-US"/>
        </w:rPr>
        <w:t>efficient and simple protocol to enrich prey DNA from extractions of predatory arthropods for large</w:t>
      </w:r>
      <w:r w:rsidRPr="003B4F13">
        <w:rPr>
          <w:rFonts w:ascii="Cambria Math" w:hAnsi="Cambria Math" w:cs="Cambria Math"/>
          <w:sz w:val="24"/>
          <w:szCs w:val="24"/>
          <w:lang w:val="en-US"/>
        </w:rPr>
        <w:t>‐</w:t>
      </w:r>
      <w:r w:rsidRPr="003B4F13">
        <w:rPr>
          <w:rFonts w:ascii="Times New Roman" w:hAnsi="Times New Roman" w:cs="Times New Roman"/>
          <w:sz w:val="24"/>
          <w:szCs w:val="24"/>
          <w:lang w:val="en-US"/>
        </w:rPr>
        <w:t xml:space="preserve">scale gut content analysis by </w:t>
      </w:r>
      <w:proofErr w:type="spellStart"/>
      <w:r w:rsidRPr="003B4F13">
        <w:rPr>
          <w:rFonts w:ascii="Times New Roman" w:hAnsi="Times New Roman" w:cs="Times New Roman"/>
          <w:sz w:val="24"/>
          <w:szCs w:val="24"/>
          <w:lang w:val="en-US"/>
        </w:rPr>
        <w:t>Illumina</w:t>
      </w:r>
      <w:proofErr w:type="spellEnd"/>
      <w:r w:rsidRPr="003B4F13">
        <w:rPr>
          <w:rFonts w:ascii="Times New Roman" w:hAnsi="Times New Roman" w:cs="Times New Roman"/>
          <w:sz w:val="24"/>
          <w:szCs w:val="24"/>
          <w:lang w:val="en-US"/>
        </w:rPr>
        <w:t xml:space="preserve"> sequencing. </w:t>
      </w:r>
      <w:r w:rsidRPr="00BB54E8">
        <w:rPr>
          <w:rFonts w:ascii="Times New Roman" w:hAnsi="Times New Roman" w:cs="Times New Roman"/>
          <w:i/>
          <w:iCs/>
          <w:sz w:val="24"/>
          <w:szCs w:val="24"/>
          <w:lang w:val="en-US"/>
        </w:rPr>
        <w:t>Methods in Ecology and Evolution</w:t>
      </w:r>
      <w:r>
        <w:rPr>
          <w:rFonts w:ascii="Times New Roman" w:hAnsi="Times New Roman" w:cs="Times New Roman"/>
          <w:i/>
          <w:iCs/>
          <w:sz w:val="24"/>
          <w:szCs w:val="24"/>
          <w:lang w:val="en-US"/>
        </w:rPr>
        <w:t xml:space="preserve">. </w:t>
      </w:r>
      <w:r w:rsidRPr="002B1376">
        <w:rPr>
          <w:rFonts w:ascii="Times New Roman" w:hAnsi="Times New Roman" w:cs="Times New Roman"/>
          <w:sz w:val="24"/>
          <w:szCs w:val="24"/>
          <w:lang w:val="en-US"/>
        </w:rPr>
        <w:t>(2017</w:t>
      </w:r>
      <w:r>
        <w:rPr>
          <w:rFonts w:ascii="Times New Roman" w:hAnsi="Times New Roman" w:cs="Times New Roman"/>
          <w:sz w:val="24"/>
          <w:szCs w:val="24"/>
          <w:lang w:val="en-US"/>
        </w:rPr>
        <w:t>)</w:t>
      </w:r>
      <w:r w:rsidRPr="00BB54E8">
        <w:rPr>
          <w:rFonts w:ascii="Times New Roman" w:hAnsi="Times New Roman" w:cs="Times New Roman"/>
          <w:sz w:val="24"/>
          <w:szCs w:val="24"/>
          <w:lang w:val="en-US"/>
        </w:rPr>
        <w:t>.</w:t>
      </w:r>
    </w:p>
    <w:p w14:paraId="555C6974" w14:textId="77777777" w:rsidR="008856B7" w:rsidRPr="00456BFF"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7. </w:t>
      </w:r>
      <w:proofErr w:type="spellStart"/>
      <w:r>
        <w:rPr>
          <w:rFonts w:ascii="Times New Roman" w:hAnsi="Times New Roman" w:cs="Times New Roman"/>
          <w:sz w:val="24"/>
          <w:szCs w:val="24"/>
          <w:lang w:val="en-US"/>
        </w:rPr>
        <w:t>Shokralla</w:t>
      </w:r>
      <w:proofErr w:type="spellEnd"/>
      <w:r>
        <w:rPr>
          <w:rFonts w:ascii="Times New Roman" w:hAnsi="Times New Roman" w:cs="Times New Roman"/>
          <w:sz w:val="24"/>
          <w:szCs w:val="24"/>
          <w:lang w:val="en-US"/>
        </w:rPr>
        <w:t xml:space="preserve">, S. et al. </w:t>
      </w:r>
      <w:r w:rsidRPr="00456BFF">
        <w:rPr>
          <w:rFonts w:ascii="Times New Roman" w:hAnsi="Times New Roman" w:cs="Times New Roman"/>
          <w:sz w:val="24"/>
          <w:szCs w:val="24"/>
          <w:lang w:val="en-US"/>
        </w:rPr>
        <w:t xml:space="preserve">Massively parallel multiplex DNA sequencing for specimen identification using an </w:t>
      </w:r>
      <w:proofErr w:type="spellStart"/>
      <w:r w:rsidRPr="00456BFF">
        <w:rPr>
          <w:rFonts w:ascii="Times New Roman" w:hAnsi="Times New Roman" w:cs="Times New Roman"/>
          <w:sz w:val="24"/>
          <w:szCs w:val="24"/>
          <w:lang w:val="en-US"/>
        </w:rPr>
        <w:t>Illumina</w:t>
      </w:r>
      <w:proofErr w:type="spellEnd"/>
      <w:r w:rsidRPr="00456BFF">
        <w:rPr>
          <w:rFonts w:ascii="Times New Roman" w:hAnsi="Times New Roman" w:cs="Times New Roman"/>
          <w:sz w:val="24"/>
          <w:szCs w:val="24"/>
          <w:lang w:val="en-US"/>
        </w:rPr>
        <w:t xml:space="preserve"> </w:t>
      </w:r>
      <w:proofErr w:type="spellStart"/>
      <w:r w:rsidRPr="00456BFF">
        <w:rPr>
          <w:rFonts w:ascii="Times New Roman" w:hAnsi="Times New Roman" w:cs="Times New Roman"/>
          <w:sz w:val="24"/>
          <w:szCs w:val="24"/>
          <w:lang w:val="en-US"/>
        </w:rPr>
        <w:t>MiSeq</w:t>
      </w:r>
      <w:proofErr w:type="spellEnd"/>
      <w:r w:rsidRPr="00456BFF">
        <w:rPr>
          <w:rFonts w:ascii="Times New Roman" w:hAnsi="Times New Roman" w:cs="Times New Roman"/>
          <w:sz w:val="24"/>
          <w:szCs w:val="24"/>
          <w:lang w:val="en-US"/>
        </w:rPr>
        <w:t xml:space="preserve"> platform. </w:t>
      </w:r>
      <w:r w:rsidRPr="00456BFF">
        <w:rPr>
          <w:rFonts w:ascii="Times New Roman" w:hAnsi="Times New Roman" w:cs="Times New Roman"/>
          <w:i/>
          <w:iCs/>
          <w:sz w:val="24"/>
          <w:szCs w:val="24"/>
          <w:lang w:val="en-US"/>
        </w:rPr>
        <w:t>Scientific reports</w:t>
      </w:r>
      <w:r>
        <w:rPr>
          <w:rFonts w:ascii="Times New Roman" w:hAnsi="Times New Roman" w:cs="Times New Roman"/>
          <w:sz w:val="24"/>
          <w:szCs w:val="24"/>
          <w:lang w:val="en-US"/>
        </w:rPr>
        <w:t>.</w:t>
      </w:r>
      <w:r w:rsidRPr="00456BFF">
        <w:rPr>
          <w:rFonts w:ascii="Times New Roman" w:hAnsi="Times New Roman" w:cs="Times New Roman"/>
          <w:sz w:val="24"/>
          <w:szCs w:val="24"/>
          <w:lang w:val="en-US"/>
        </w:rPr>
        <w:t xml:space="preserve"> </w:t>
      </w:r>
      <w:r w:rsidRPr="00573DC6">
        <w:rPr>
          <w:rFonts w:ascii="Times New Roman" w:hAnsi="Times New Roman" w:cs="Times New Roman"/>
          <w:b/>
          <w:i/>
          <w:iCs/>
          <w:sz w:val="24"/>
          <w:szCs w:val="24"/>
          <w:lang w:val="en-US"/>
        </w:rPr>
        <w:t>5</w:t>
      </w:r>
      <w:r>
        <w:rPr>
          <w:rFonts w:ascii="Times New Roman" w:hAnsi="Times New Roman" w:cs="Times New Roman"/>
          <w:b/>
          <w:i/>
          <w:iCs/>
          <w:sz w:val="24"/>
          <w:szCs w:val="24"/>
          <w:lang w:val="en-US"/>
        </w:rPr>
        <w:t xml:space="preserve"> </w:t>
      </w:r>
      <w:r w:rsidRPr="00456BFF">
        <w:rPr>
          <w:rFonts w:ascii="Times New Roman" w:hAnsi="Times New Roman" w:cs="Times New Roman"/>
          <w:sz w:val="24"/>
          <w:szCs w:val="24"/>
          <w:lang w:val="en-US"/>
        </w:rPr>
        <w:t>(2015).</w:t>
      </w:r>
    </w:p>
    <w:p w14:paraId="554675F5"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8. </w:t>
      </w:r>
      <w:proofErr w:type="spellStart"/>
      <w:r w:rsidRPr="008E2CB6">
        <w:rPr>
          <w:rFonts w:ascii="Times New Roman" w:hAnsi="Times New Roman" w:cs="Times New Roman"/>
          <w:sz w:val="24"/>
          <w:szCs w:val="24"/>
          <w:lang w:val="en-US"/>
        </w:rPr>
        <w:t>Shokralla</w:t>
      </w:r>
      <w:proofErr w:type="spellEnd"/>
      <w:r w:rsidRPr="008E2CB6">
        <w:rPr>
          <w:rFonts w:ascii="Times New Roman" w:hAnsi="Times New Roman" w:cs="Times New Roman"/>
          <w:sz w:val="24"/>
          <w:szCs w:val="24"/>
          <w:lang w:val="en-US"/>
        </w:rPr>
        <w:t>, S., Spall, J. L., Gibson,</w:t>
      </w:r>
      <w:r>
        <w:rPr>
          <w:rFonts w:ascii="Times New Roman" w:hAnsi="Times New Roman" w:cs="Times New Roman"/>
          <w:sz w:val="24"/>
          <w:szCs w:val="24"/>
          <w:lang w:val="en-US"/>
        </w:rPr>
        <w:t xml:space="preserve"> J. F., &amp; </w:t>
      </w:r>
      <w:proofErr w:type="spellStart"/>
      <w:r>
        <w:rPr>
          <w:rFonts w:ascii="Times New Roman" w:hAnsi="Times New Roman" w:cs="Times New Roman"/>
          <w:sz w:val="24"/>
          <w:szCs w:val="24"/>
          <w:lang w:val="en-US"/>
        </w:rPr>
        <w:t>Hajibabaei</w:t>
      </w:r>
      <w:proofErr w:type="spellEnd"/>
      <w:r>
        <w:rPr>
          <w:rFonts w:ascii="Times New Roman" w:hAnsi="Times New Roman" w:cs="Times New Roman"/>
          <w:sz w:val="24"/>
          <w:szCs w:val="24"/>
          <w:lang w:val="en-US"/>
        </w:rPr>
        <w:t xml:space="preserve">, M. </w:t>
      </w:r>
      <w:r w:rsidRPr="008E2CB6">
        <w:rPr>
          <w:rFonts w:ascii="Times New Roman" w:hAnsi="Times New Roman" w:cs="Times New Roman"/>
          <w:sz w:val="24"/>
          <w:szCs w:val="24"/>
          <w:lang w:val="en-US"/>
        </w:rPr>
        <w:t>Next</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generation sequencing technologies for environmental DNA research. </w:t>
      </w:r>
      <w:r w:rsidRPr="008E2CB6">
        <w:rPr>
          <w:rFonts w:ascii="Times New Roman" w:hAnsi="Times New Roman" w:cs="Times New Roman"/>
          <w:i/>
          <w:iCs/>
          <w:sz w:val="24"/>
          <w:szCs w:val="24"/>
          <w:lang w:val="en-US"/>
        </w:rPr>
        <w:t>Molecular ecology</w:t>
      </w:r>
      <w:r>
        <w:rPr>
          <w:rFonts w:ascii="Times New Roman" w:hAnsi="Times New Roman" w:cs="Times New Roman"/>
          <w:sz w:val="24"/>
          <w:szCs w:val="24"/>
          <w:lang w:val="en-US"/>
        </w:rPr>
        <w:t>. 21</w:t>
      </w:r>
      <w:r w:rsidRPr="008E2CB6">
        <w:rPr>
          <w:rFonts w:ascii="Times New Roman" w:hAnsi="Times New Roman" w:cs="Times New Roman"/>
          <w:sz w:val="24"/>
          <w:szCs w:val="24"/>
          <w:lang w:val="en-US"/>
        </w:rPr>
        <w:t>, 1794-1805</w:t>
      </w:r>
      <w:r>
        <w:rPr>
          <w:rFonts w:ascii="Times New Roman" w:hAnsi="Times New Roman" w:cs="Times New Roman"/>
          <w:sz w:val="24"/>
          <w:szCs w:val="24"/>
          <w:lang w:val="en-US"/>
        </w:rPr>
        <w:t xml:space="preserve"> (2012)</w:t>
      </w:r>
      <w:r w:rsidRPr="008E2CB6">
        <w:rPr>
          <w:rFonts w:ascii="Times New Roman" w:hAnsi="Times New Roman" w:cs="Times New Roman"/>
          <w:sz w:val="24"/>
          <w:szCs w:val="24"/>
          <w:lang w:val="en-US"/>
        </w:rPr>
        <w:t>.</w:t>
      </w:r>
    </w:p>
    <w:p w14:paraId="0B282AA6" w14:textId="77777777" w:rsidR="008856B7" w:rsidRPr="008E2CB6" w:rsidRDefault="008856B7" w:rsidP="00015FCC">
      <w:pPr>
        <w:spacing w:after="0" w:line="480" w:lineRule="auto"/>
        <w:ind w:left="360" w:hanging="360"/>
        <w:jc w:val="both"/>
        <w:rPr>
          <w:rFonts w:ascii="Times New Roman" w:hAnsi="Times New Roman" w:cs="Times New Roman"/>
          <w:sz w:val="24"/>
          <w:szCs w:val="24"/>
          <w:lang w:val="pt-BR"/>
        </w:rPr>
      </w:pPr>
      <w:r>
        <w:rPr>
          <w:rFonts w:ascii="Times New Roman" w:hAnsi="Times New Roman" w:cs="Times New Roman"/>
          <w:sz w:val="24"/>
          <w:szCs w:val="24"/>
          <w:lang w:val="en-US"/>
        </w:rPr>
        <w:t xml:space="preserve">9. </w:t>
      </w:r>
      <w:r w:rsidRPr="008E2CB6">
        <w:rPr>
          <w:rFonts w:ascii="Times New Roman" w:hAnsi="Times New Roman" w:cs="Times New Roman"/>
          <w:sz w:val="24"/>
          <w:szCs w:val="24"/>
          <w:lang w:val="en-US"/>
        </w:rPr>
        <w:t xml:space="preserve">Kress, W. J., </w:t>
      </w:r>
      <w:proofErr w:type="spellStart"/>
      <w:r w:rsidRPr="008E2CB6">
        <w:rPr>
          <w:rFonts w:ascii="Times New Roman" w:hAnsi="Times New Roman" w:cs="Times New Roman"/>
          <w:sz w:val="24"/>
          <w:szCs w:val="24"/>
          <w:lang w:val="en-US"/>
        </w:rPr>
        <w:t>García-Robledo</w:t>
      </w:r>
      <w:proofErr w:type="spellEnd"/>
      <w:r w:rsidRPr="008E2CB6">
        <w:rPr>
          <w:rFonts w:ascii="Times New Roman" w:hAnsi="Times New Roman" w:cs="Times New Roman"/>
          <w:sz w:val="24"/>
          <w:szCs w:val="24"/>
          <w:lang w:val="en-US"/>
        </w:rPr>
        <w:t xml:space="preserve">, C., </w:t>
      </w:r>
      <w:proofErr w:type="spellStart"/>
      <w:r w:rsidRPr="008E2CB6">
        <w:rPr>
          <w:rFonts w:ascii="Times New Roman" w:hAnsi="Times New Roman" w:cs="Times New Roman"/>
          <w:sz w:val="24"/>
          <w:szCs w:val="24"/>
          <w:lang w:val="en-US"/>
        </w:rPr>
        <w:t>Uriart</w:t>
      </w:r>
      <w:r>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M., &amp; Erickson, D. L. </w:t>
      </w:r>
      <w:r w:rsidRPr="008E2CB6">
        <w:rPr>
          <w:rFonts w:ascii="Times New Roman" w:hAnsi="Times New Roman" w:cs="Times New Roman"/>
          <w:sz w:val="24"/>
          <w:szCs w:val="24"/>
          <w:lang w:val="en-US"/>
        </w:rPr>
        <w:t xml:space="preserve">DNA barcodes for ecology, evolution, and conservation. </w:t>
      </w:r>
      <w:r w:rsidRPr="008E2CB6">
        <w:rPr>
          <w:rFonts w:ascii="Times New Roman" w:hAnsi="Times New Roman" w:cs="Times New Roman"/>
          <w:i/>
          <w:iCs/>
          <w:sz w:val="24"/>
          <w:szCs w:val="24"/>
          <w:lang w:val="en-US"/>
        </w:rPr>
        <w:t xml:space="preserve">Trends in </w:t>
      </w:r>
      <w:r>
        <w:rPr>
          <w:rFonts w:ascii="Times New Roman" w:hAnsi="Times New Roman" w:cs="Times New Roman"/>
          <w:i/>
          <w:iCs/>
          <w:sz w:val="24"/>
          <w:szCs w:val="24"/>
          <w:lang w:val="en-US"/>
        </w:rPr>
        <w:t>E</w:t>
      </w:r>
      <w:r w:rsidRPr="008E2CB6">
        <w:rPr>
          <w:rFonts w:ascii="Times New Roman" w:hAnsi="Times New Roman" w:cs="Times New Roman"/>
          <w:i/>
          <w:iCs/>
          <w:sz w:val="24"/>
          <w:szCs w:val="24"/>
          <w:lang w:val="en-US"/>
        </w:rPr>
        <w:t xml:space="preserve">cology &amp; </w:t>
      </w:r>
      <w:r>
        <w:rPr>
          <w:rFonts w:ascii="Times New Roman" w:hAnsi="Times New Roman" w:cs="Times New Roman"/>
          <w:i/>
          <w:iCs/>
          <w:sz w:val="24"/>
          <w:szCs w:val="24"/>
          <w:lang w:val="en-US"/>
        </w:rPr>
        <w:t>Ev</w:t>
      </w:r>
      <w:r w:rsidRPr="008E2CB6">
        <w:rPr>
          <w:rFonts w:ascii="Times New Roman" w:hAnsi="Times New Roman" w:cs="Times New Roman"/>
          <w:i/>
          <w:iCs/>
          <w:sz w:val="24"/>
          <w:szCs w:val="24"/>
          <w:lang w:val="en-US"/>
        </w:rPr>
        <w:t>olution</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30</w:t>
      </w:r>
      <w:r w:rsidRPr="008E2CB6">
        <w:rPr>
          <w:rFonts w:ascii="Times New Roman" w:hAnsi="Times New Roman" w:cs="Times New Roman"/>
          <w:sz w:val="24"/>
          <w:szCs w:val="24"/>
          <w:lang w:val="en-US"/>
        </w:rPr>
        <w:t>, 25-35</w:t>
      </w:r>
      <w:r>
        <w:rPr>
          <w:rFonts w:ascii="Times New Roman" w:hAnsi="Times New Roman" w:cs="Times New Roman"/>
          <w:sz w:val="24"/>
          <w:szCs w:val="24"/>
          <w:lang w:val="en-US"/>
        </w:rPr>
        <w:t xml:space="preserve"> (2015)</w:t>
      </w:r>
      <w:r w:rsidRPr="008E2CB6">
        <w:rPr>
          <w:rFonts w:ascii="Times New Roman" w:hAnsi="Times New Roman" w:cs="Times New Roman"/>
          <w:sz w:val="24"/>
          <w:szCs w:val="24"/>
          <w:lang w:val="en-US"/>
        </w:rPr>
        <w:t>.</w:t>
      </w:r>
    </w:p>
    <w:p w14:paraId="1EF8D256" w14:textId="77777777" w:rsidR="008856B7" w:rsidRPr="0043722F"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10. </w:t>
      </w:r>
      <w:proofErr w:type="spellStart"/>
      <w:r w:rsidRPr="008E2CB6">
        <w:rPr>
          <w:rFonts w:ascii="Times New Roman" w:hAnsi="Times New Roman" w:cs="Times New Roman"/>
          <w:sz w:val="24"/>
          <w:szCs w:val="24"/>
          <w:lang w:val="en-US"/>
        </w:rPr>
        <w:t>E</w:t>
      </w:r>
      <w:r>
        <w:rPr>
          <w:rFonts w:ascii="Times New Roman" w:hAnsi="Times New Roman" w:cs="Times New Roman"/>
          <w:sz w:val="24"/>
          <w:szCs w:val="24"/>
          <w:lang w:val="en-US"/>
        </w:rPr>
        <w:t>lbrecht</w:t>
      </w:r>
      <w:proofErr w:type="spellEnd"/>
      <w:r>
        <w:rPr>
          <w:rFonts w:ascii="Times New Roman" w:hAnsi="Times New Roman" w:cs="Times New Roman"/>
          <w:sz w:val="24"/>
          <w:szCs w:val="24"/>
          <w:lang w:val="en-US"/>
        </w:rPr>
        <w:t xml:space="preserve">, V., &amp; </w:t>
      </w:r>
      <w:proofErr w:type="spellStart"/>
      <w:r>
        <w:rPr>
          <w:rFonts w:ascii="Times New Roman" w:hAnsi="Times New Roman" w:cs="Times New Roman"/>
          <w:sz w:val="24"/>
          <w:szCs w:val="24"/>
          <w:lang w:val="en-US"/>
        </w:rPr>
        <w:t>Leese</w:t>
      </w:r>
      <w:proofErr w:type="spellEnd"/>
      <w:r>
        <w:rPr>
          <w:rFonts w:ascii="Times New Roman" w:hAnsi="Times New Roman" w:cs="Times New Roman"/>
          <w:sz w:val="24"/>
          <w:szCs w:val="24"/>
          <w:lang w:val="en-US"/>
        </w:rPr>
        <w:t xml:space="preserve">, F. </w:t>
      </w:r>
      <w:r w:rsidRPr="008E2CB6">
        <w:rPr>
          <w:rFonts w:ascii="Times New Roman" w:hAnsi="Times New Roman" w:cs="Times New Roman"/>
          <w:sz w:val="24"/>
          <w:szCs w:val="24"/>
          <w:lang w:val="en-US"/>
        </w:rPr>
        <w:t xml:space="preserve">Can DNA-based ecosystem assessments quantify species abundance? Testing primer bias and biomass—sequence relationships with an innovative </w:t>
      </w:r>
      <w:proofErr w:type="spellStart"/>
      <w:r w:rsidRPr="008E2CB6">
        <w:rPr>
          <w:rFonts w:ascii="Times New Roman" w:hAnsi="Times New Roman" w:cs="Times New Roman"/>
          <w:sz w:val="24"/>
          <w:szCs w:val="24"/>
          <w:lang w:val="en-US"/>
        </w:rPr>
        <w:t>metabarcoding</w:t>
      </w:r>
      <w:proofErr w:type="spellEnd"/>
      <w:r w:rsidRPr="008E2CB6">
        <w:rPr>
          <w:rFonts w:ascii="Times New Roman" w:hAnsi="Times New Roman" w:cs="Times New Roman"/>
          <w:sz w:val="24"/>
          <w:szCs w:val="24"/>
          <w:lang w:val="en-US"/>
        </w:rPr>
        <w:t xml:space="preserve"> protocol. </w:t>
      </w:r>
      <w:proofErr w:type="spellStart"/>
      <w:r w:rsidRPr="0043722F">
        <w:rPr>
          <w:rFonts w:ascii="Times New Roman" w:hAnsi="Times New Roman" w:cs="Times New Roman"/>
          <w:i/>
          <w:iCs/>
          <w:sz w:val="24"/>
          <w:szCs w:val="24"/>
          <w:lang w:val="en-US"/>
        </w:rPr>
        <w:t>PloS</w:t>
      </w:r>
      <w:proofErr w:type="spellEnd"/>
      <w:r w:rsidRPr="0043722F">
        <w:rPr>
          <w:rFonts w:ascii="Times New Roman" w:hAnsi="Times New Roman" w:cs="Times New Roman"/>
          <w:i/>
          <w:iCs/>
          <w:sz w:val="24"/>
          <w:szCs w:val="24"/>
          <w:lang w:val="en-US"/>
        </w:rPr>
        <w:t xml:space="preserve"> one</w:t>
      </w:r>
      <w:r w:rsidRPr="0043722F">
        <w:rPr>
          <w:rFonts w:ascii="Times New Roman" w:hAnsi="Times New Roman" w:cs="Times New Roman"/>
          <w:sz w:val="24"/>
          <w:szCs w:val="24"/>
          <w:lang w:val="en-US"/>
        </w:rPr>
        <w:t xml:space="preserve">. </w:t>
      </w:r>
      <w:r w:rsidRPr="0043722F">
        <w:rPr>
          <w:rFonts w:ascii="Times New Roman" w:hAnsi="Times New Roman" w:cs="Times New Roman"/>
          <w:b/>
          <w:sz w:val="24"/>
          <w:szCs w:val="24"/>
          <w:lang w:val="en-US"/>
        </w:rPr>
        <w:t>10</w:t>
      </w:r>
      <w:r w:rsidRPr="0043722F">
        <w:rPr>
          <w:rFonts w:ascii="Times New Roman" w:hAnsi="Times New Roman" w:cs="Times New Roman"/>
          <w:sz w:val="24"/>
          <w:szCs w:val="24"/>
          <w:lang w:val="en-US"/>
        </w:rPr>
        <w:t xml:space="preserve">, e0130324 </w:t>
      </w:r>
      <w:r>
        <w:rPr>
          <w:rFonts w:ascii="Times New Roman" w:hAnsi="Times New Roman" w:cs="Times New Roman"/>
          <w:sz w:val="24"/>
          <w:szCs w:val="24"/>
          <w:lang w:val="en-US"/>
        </w:rPr>
        <w:t>(2015)</w:t>
      </w:r>
      <w:r w:rsidRPr="0043722F">
        <w:rPr>
          <w:rFonts w:ascii="Times New Roman" w:hAnsi="Times New Roman" w:cs="Times New Roman"/>
          <w:sz w:val="24"/>
          <w:szCs w:val="24"/>
          <w:lang w:val="en-US"/>
        </w:rPr>
        <w:t>.</w:t>
      </w:r>
    </w:p>
    <w:p w14:paraId="4AA9F147"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11. </w:t>
      </w:r>
      <w:proofErr w:type="spellStart"/>
      <w:r>
        <w:rPr>
          <w:rFonts w:ascii="Times New Roman" w:hAnsi="Times New Roman" w:cs="Times New Roman"/>
          <w:sz w:val="24"/>
          <w:szCs w:val="24"/>
          <w:lang w:val="en-US"/>
        </w:rPr>
        <w:t>Stadhouders</w:t>
      </w:r>
      <w:proofErr w:type="spellEnd"/>
      <w:r>
        <w:rPr>
          <w:rFonts w:ascii="Times New Roman" w:hAnsi="Times New Roman" w:cs="Times New Roman"/>
          <w:sz w:val="24"/>
          <w:szCs w:val="24"/>
          <w:lang w:val="en-US"/>
        </w:rPr>
        <w:t xml:space="preserve">, R. et al. </w:t>
      </w:r>
      <w:r w:rsidRPr="008E2CB6">
        <w:rPr>
          <w:rFonts w:ascii="Times New Roman" w:hAnsi="Times New Roman" w:cs="Times New Roman"/>
          <w:sz w:val="24"/>
          <w:szCs w:val="24"/>
          <w:lang w:val="en-US"/>
        </w:rPr>
        <w:t xml:space="preserve">The effect of primer-template mismatches on the detection and quantification of nucleic acids using the 5′ nuclease assay. </w:t>
      </w:r>
      <w:r w:rsidRPr="008E2CB6">
        <w:rPr>
          <w:rFonts w:ascii="Times New Roman" w:hAnsi="Times New Roman" w:cs="Times New Roman"/>
          <w:i/>
          <w:iCs/>
          <w:sz w:val="24"/>
          <w:szCs w:val="24"/>
          <w:lang w:val="en-US"/>
        </w:rPr>
        <w:t>The Journal of Molecular Diagnostics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12</w:t>
      </w:r>
      <w:r w:rsidRPr="008E2CB6">
        <w:rPr>
          <w:rFonts w:ascii="Times New Roman" w:hAnsi="Times New Roman" w:cs="Times New Roman"/>
          <w:sz w:val="24"/>
          <w:szCs w:val="24"/>
          <w:lang w:val="en-US"/>
        </w:rPr>
        <w:t>, 109-117</w:t>
      </w:r>
      <w:r>
        <w:rPr>
          <w:rFonts w:ascii="Times New Roman" w:hAnsi="Times New Roman" w:cs="Times New Roman"/>
          <w:sz w:val="24"/>
          <w:szCs w:val="24"/>
          <w:lang w:val="en-US"/>
        </w:rPr>
        <w:t xml:space="preserve"> (2010)</w:t>
      </w:r>
      <w:r w:rsidRPr="008E2CB6">
        <w:rPr>
          <w:rFonts w:ascii="Times New Roman" w:hAnsi="Times New Roman" w:cs="Times New Roman"/>
          <w:sz w:val="24"/>
          <w:szCs w:val="24"/>
          <w:lang w:val="en-US"/>
        </w:rPr>
        <w:t>.</w:t>
      </w:r>
    </w:p>
    <w:p w14:paraId="749A07EF"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12. </w:t>
      </w:r>
      <w:proofErr w:type="spellStart"/>
      <w:r w:rsidRPr="00EC6CFB">
        <w:rPr>
          <w:rFonts w:ascii="Times New Roman" w:hAnsi="Times New Roman" w:cs="Times New Roman"/>
          <w:sz w:val="24"/>
          <w:szCs w:val="24"/>
          <w:lang w:val="en-US"/>
        </w:rPr>
        <w:t>Bensasson</w:t>
      </w:r>
      <w:proofErr w:type="spellEnd"/>
      <w:r w:rsidRPr="00EC6CFB">
        <w:rPr>
          <w:rFonts w:ascii="Times New Roman" w:hAnsi="Times New Roman" w:cs="Times New Roman"/>
          <w:sz w:val="24"/>
          <w:szCs w:val="24"/>
          <w:lang w:val="en-US"/>
        </w:rPr>
        <w:t xml:space="preserve">, D., Zhang, D. X., </w:t>
      </w:r>
      <w:proofErr w:type="spellStart"/>
      <w:r w:rsidRPr="00EC6CFB">
        <w:rPr>
          <w:rFonts w:ascii="Times New Roman" w:hAnsi="Times New Roman" w:cs="Times New Roman"/>
          <w:sz w:val="24"/>
          <w:szCs w:val="24"/>
          <w:lang w:val="en-US"/>
        </w:rPr>
        <w:t>Hartl</w:t>
      </w:r>
      <w:proofErr w:type="spellEnd"/>
      <w:r w:rsidRPr="00EC6CFB">
        <w:rPr>
          <w:rFonts w:ascii="Times New Roman" w:hAnsi="Times New Roman" w:cs="Times New Roman"/>
          <w:sz w:val="24"/>
          <w:szCs w:val="24"/>
          <w:lang w:val="en-US"/>
        </w:rPr>
        <w:t xml:space="preserve">, D. L., &amp; Hewitt, G. M. </w:t>
      </w:r>
      <w:r w:rsidRPr="008E2CB6">
        <w:rPr>
          <w:rFonts w:ascii="Times New Roman" w:hAnsi="Times New Roman" w:cs="Times New Roman"/>
          <w:sz w:val="24"/>
          <w:szCs w:val="24"/>
          <w:lang w:val="en-US"/>
        </w:rPr>
        <w:t xml:space="preserve">Mitochondrial </w:t>
      </w:r>
      <w:proofErr w:type="spellStart"/>
      <w:r w:rsidRPr="008E2CB6">
        <w:rPr>
          <w:rFonts w:ascii="Times New Roman" w:hAnsi="Times New Roman" w:cs="Times New Roman"/>
          <w:sz w:val="24"/>
          <w:szCs w:val="24"/>
          <w:lang w:val="en-US"/>
        </w:rPr>
        <w:t>pseudogenes</w:t>
      </w:r>
      <w:proofErr w:type="spellEnd"/>
      <w:r w:rsidRPr="008E2CB6">
        <w:rPr>
          <w:rFonts w:ascii="Times New Roman" w:hAnsi="Times New Roman" w:cs="Times New Roman"/>
          <w:sz w:val="24"/>
          <w:szCs w:val="24"/>
          <w:lang w:val="en-US"/>
        </w:rPr>
        <w:t xml:space="preserve">: evolution's misplaced witnesses. </w:t>
      </w:r>
      <w:r w:rsidRPr="008E2CB6">
        <w:rPr>
          <w:rFonts w:ascii="Times New Roman" w:hAnsi="Times New Roman" w:cs="Times New Roman"/>
          <w:i/>
          <w:iCs/>
          <w:sz w:val="24"/>
          <w:szCs w:val="24"/>
          <w:lang w:val="en-US"/>
        </w:rPr>
        <w:t>Trends in ecology &amp; evolution</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16</w:t>
      </w:r>
      <w:r w:rsidRPr="008E2CB6">
        <w:rPr>
          <w:rFonts w:ascii="Times New Roman" w:hAnsi="Times New Roman" w:cs="Times New Roman"/>
          <w:sz w:val="24"/>
          <w:szCs w:val="24"/>
          <w:lang w:val="en-US"/>
        </w:rPr>
        <w:t>, 314-321</w:t>
      </w:r>
      <w:r>
        <w:rPr>
          <w:rFonts w:ascii="Times New Roman" w:hAnsi="Times New Roman" w:cs="Times New Roman"/>
          <w:sz w:val="24"/>
          <w:szCs w:val="24"/>
          <w:lang w:val="en-US"/>
        </w:rPr>
        <w:t xml:space="preserve"> </w:t>
      </w:r>
      <w:r w:rsidRPr="00EC6CFB">
        <w:rPr>
          <w:rFonts w:ascii="Times New Roman" w:hAnsi="Times New Roman" w:cs="Times New Roman"/>
          <w:sz w:val="24"/>
          <w:szCs w:val="24"/>
          <w:lang w:val="en-US"/>
        </w:rPr>
        <w:t>(2001)</w:t>
      </w:r>
      <w:r w:rsidRPr="008E2CB6">
        <w:rPr>
          <w:rFonts w:ascii="Times New Roman" w:hAnsi="Times New Roman" w:cs="Times New Roman"/>
          <w:sz w:val="24"/>
          <w:szCs w:val="24"/>
          <w:lang w:val="en-US"/>
        </w:rPr>
        <w:t>.</w:t>
      </w:r>
    </w:p>
    <w:p w14:paraId="542F3F2E"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13. </w:t>
      </w:r>
      <w:proofErr w:type="spellStart"/>
      <w:r>
        <w:rPr>
          <w:rFonts w:ascii="Times New Roman" w:hAnsi="Times New Roman" w:cs="Times New Roman"/>
          <w:sz w:val="24"/>
          <w:szCs w:val="24"/>
          <w:lang w:val="en-US"/>
        </w:rPr>
        <w:t>Angly</w:t>
      </w:r>
      <w:proofErr w:type="spellEnd"/>
      <w:r>
        <w:rPr>
          <w:rFonts w:ascii="Times New Roman" w:hAnsi="Times New Roman" w:cs="Times New Roman"/>
          <w:sz w:val="24"/>
          <w:szCs w:val="24"/>
          <w:lang w:val="en-US"/>
        </w:rPr>
        <w:t xml:space="preserve">, F. E. et al. </w:t>
      </w:r>
      <w:proofErr w:type="spellStart"/>
      <w:r w:rsidRPr="008E2CB6">
        <w:rPr>
          <w:rFonts w:ascii="Times New Roman" w:hAnsi="Times New Roman" w:cs="Times New Roman"/>
          <w:sz w:val="24"/>
          <w:szCs w:val="24"/>
          <w:lang w:val="en-US"/>
        </w:rPr>
        <w:t>CopyRighter</w:t>
      </w:r>
      <w:proofErr w:type="spellEnd"/>
      <w:r w:rsidRPr="008E2CB6">
        <w:rPr>
          <w:rFonts w:ascii="Times New Roman" w:hAnsi="Times New Roman" w:cs="Times New Roman"/>
          <w:sz w:val="24"/>
          <w:szCs w:val="24"/>
          <w:lang w:val="en-US"/>
        </w:rPr>
        <w:t xml:space="preserve">: a rapid tool for improving the accuracy of microbial community profiles through lineage-specific gene copy number correction. </w:t>
      </w:r>
      <w:proofErr w:type="spellStart"/>
      <w:r w:rsidRPr="008E2CB6">
        <w:rPr>
          <w:rFonts w:ascii="Times New Roman" w:hAnsi="Times New Roman" w:cs="Times New Roman"/>
          <w:i/>
          <w:iCs/>
          <w:sz w:val="24"/>
          <w:szCs w:val="24"/>
          <w:lang w:val="en-US"/>
        </w:rPr>
        <w:t>Microbiome</w:t>
      </w:r>
      <w:proofErr w:type="spellEnd"/>
      <w:r>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Pr="00573DC6">
        <w:rPr>
          <w:rFonts w:ascii="Times New Roman" w:hAnsi="Times New Roman" w:cs="Times New Roman"/>
          <w:b/>
          <w:iCs/>
          <w:sz w:val="24"/>
          <w:szCs w:val="24"/>
          <w:lang w:val="en-US"/>
        </w:rPr>
        <w:t>2</w:t>
      </w:r>
      <w:r w:rsidRPr="008E2CB6">
        <w:rPr>
          <w:rFonts w:ascii="Times New Roman" w:hAnsi="Times New Roman" w:cs="Times New Roman"/>
          <w:sz w:val="24"/>
          <w:szCs w:val="24"/>
          <w:lang w:val="en-US"/>
        </w:rPr>
        <w:t>, 1</w:t>
      </w:r>
      <w:r>
        <w:rPr>
          <w:rFonts w:ascii="Times New Roman" w:hAnsi="Times New Roman" w:cs="Times New Roman"/>
          <w:sz w:val="24"/>
          <w:szCs w:val="24"/>
          <w:lang w:val="en-US"/>
        </w:rPr>
        <w:t xml:space="preserve"> (2014)</w:t>
      </w:r>
      <w:r w:rsidRPr="008E2CB6">
        <w:rPr>
          <w:rFonts w:ascii="Times New Roman" w:hAnsi="Times New Roman" w:cs="Times New Roman"/>
          <w:sz w:val="24"/>
          <w:szCs w:val="24"/>
          <w:lang w:val="en-US"/>
        </w:rPr>
        <w:t>.</w:t>
      </w:r>
    </w:p>
    <w:p w14:paraId="33979C28" w14:textId="77777777" w:rsidR="008856B7" w:rsidRPr="000B5F21" w:rsidRDefault="008856B7" w:rsidP="00015FCC">
      <w:pPr>
        <w:spacing w:line="480" w:lineRule="auto"/>
        <w:ind w:left="706" w:hanging="706"/>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14. </w:t>
      </w:r>
      <w:proofErr w:type="spellStart"/>
      <w:r w:rsidRPr="000B5F21">
        <w:rPr>
          <w:rFonts w:ascii="Times New Roman" w:hAnsi="Times New Roman" w:cs="Times New Roman"/>
          <w:sz w:val="24"/>
          <w:szCs w:val="24"/>
          <w:lang w:val="en-US"/>
        </w:rPr>
        <w:t>Aird</w:t>
      </w:r>
      <w:proofErr w:type="spellEnd"/>
      <w:r w:rsidRPr="000B5F21">
        <w:rPr>
          <w:rFonts w:ascii="Times New Roman" w:hAnsi="Times New Roman" w:cs="Times New Roman"/>
          <w:sz w:val="24"/>
          <w:szCs w:val="24"/>
          <w:lang w:val="en-US"/>
        </w:rPr>
        <w:t>, D</w:t>
      </w:r>
      <w:r>
        <w:rPr>
          <w:rFonts w:ascii="Times New Roman" w:hAnsi="Times New Roman" w:cs="Times New Roman"/>
          <w:sz w:val="24"/>
          <w:szCs w:val="24"/>
          <w:lang w:val="en-US"/>
        </w:rPr>
        <w:t xml:space="preserve">. et al. </w:t>
      </w:r>
      <w:r w:rsidRPr="000B5F21">
        <w:rPr>
          <w:rFonts w:ascii="Times New Roman" w:hAnsi="Times New Roman" w:cs="Times New Roman"/>
          <w:sz w:val="24"/>
          <w:szCs w:val="24"/>
          <w:lang w:val="en-US"/>
        </w:rPr>
        <w:t xml:space="preserve">Analyzing and minimizing PCR amplification bias in </w:t>
      </w:r>
      <w:proofErr w:type="spellStart"/>
      <w:r w:rsidRPr="000B5F21">
        <w:rPr>
          <w:rFonts w:ascii="Times New Roman" w:hAnsi="Times New Roman" w:cs="Times New Roman"/>
          <w:sz w:val="24"/>
          <w:szCs w:val="24"/>
          <w:lang w:val="en-US"/>
        </w:rPr>
        <w:t>Illumina</w:t>
      </w:r>
      <w:proofErr w:type="spellEnd"/>
      <w:r w:rsidRPr="000B5F21">
        <w:rPr>
          <w:rFonts w:ascii="Times New Roman" w:hAnsi="Times New Roman" w:cs="Times New Roman"/>
          <w:sz w:val="24"/>
          <w:szCs w:val="24"/>
          <w:lang w:val="en-US"/>
        </w:rPr>
        <w:t xml:space="preserve"> sequencing libraries. </w:t>
      </w:r>
      <w:r w:rsidRPr="005D7C7A">
        <w:rPr>
          <w:rFonts w:ascii="Times New Roman" w:hAnsi="Times New Roman" w:cs="Times New Roman"/>
          <w:i/>
          <w:iCs/>
          <w:sz w:val="24"/>
          <w:szCs w:val="24"/>
          <w:lang w:val="en-US"/>
        </w:rPr>
        <w:t>Genome biology</w:t>
      </w:r>
      <w:r>
        <w:rPr>
          <w:rFonts w:ascii="Times New Roman" w:hAnsi="Times New Roman" w:cs="Times New Roman"/>
          <w:sz w:val="24"/>
          <w:szCs w:val="24"/>
          <w:lang w:val="en-US"/>
        </w:rPr>
        <w:t>.</w:t>
      </w:r>
      <w:r w:rsidRPr="005D7C7A">
        <w:rPr>
          <w:rFonts w:ascii="Times New Roman" w:hAnsi="Times New Roman" w:cs="Times New Roman"/>
          <w:sz w:val="24"/>
          <w:szCs w:val="24"/>
          <w:lang w:val="en-US"/>
        </w:rPr>
        <w:t xml:space="preserve"> </w:t>
      </w:r>
      <w:r w:rsidRPr="00573DC6">
        <w:rPr>
          <w:rFonts w:ascii="Times New Roman" w:hAnsi="Times New Roman" w:cs="Times New Roman"/>
          <w:b/>
          <w:iCs/>
          <w:sz w:val="24"/>
          <w:szCs w:val="24"/>
          <w:lang w:val="en-US"/>
        </w:rPr>
        <w:t>12</w:t>
      </w:r>
      <w:r w:rsidRPr="005D7C7A">
        <w:rPr>
          <w:rFonts w:ascii="Times New Roman" w:hAnsi="Times New Roman" w:cs="Times New Roman"/>
          <w:sz w:val="24"/>
          <w:szCs w:val="24"/>
          <w:lang w:val="en-US"/>
        </w:rPr>
        <w:t>, 1</w:t>
      </w:r>
      <w:r>
        <w:rPr>
          <w:rFonts w:ascii="Times New Roman" w:hAnsi="Times New Roman" w:cs="Times New Roman"/>
          <w:sz w:val="24"/>
          <w:szCs w:val="24"/>
          <w:lang w:val="en-US"/>
        </w:rPr>
        <w:t xml:space="preserve"> (2011)</w:t>
      </w:r>
      <w:r w:rsidRPr="005D7C7A">
        <w:rPr>
          <w:rFonts w:ascii="Times New Roman" w:hAnsi="Times New Roman" w:cs="Times New Roman"/>
          <w:sz w:val="24"/>
          <w:szCs w:val="24"/>
          <w:lang w:val="en-US"/>
        </w:rPr>
        <w:t>.</w:t>
      </w:r>
    </w:p>
    <w:p w14:paraId="5A4E7934" w14:textId="77777777" w:rsidR="008856B7" w:rsidRPr="005A319F"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15. </w:t>
      </w:r>
      <w:proofErr w:type="spellStart"/>
      <w:r w:rsidRPr="005A319F">
        <w:rPr>
          <w:rFonts w:ascii="Times New Roman" w:hAnsi="Times New Roman" w:cs="Times New Roman"/>
          <w:sz w:val="24"/>
          <w:szCs w:val="24"/>
          <w:lang w:val="en-US"/>
        </w:rPr>
        <w:t>Polz</w:t>
      </w:r>
      <w:proofErr w:type="spellEnd"/>
      <w:r w:rsidRPr="005A319F">
        <w:rPr>
          <w:rFonts w:ascii="Times New Roman" w:hAnsi="Times New Roman" w:cs="Times New Roman"/>
          <w:sz w:val="24"/>
          <w:szCs w:val="24"/>
          <w:lang w:val="en-US"/>
        </w:rPr>
        <w:t>, M</w:t>
      </w:r>
      <w:r>
        <w:rPr>
          <w:rFonts w:ascii="Times New Roman" w:hAnsi="Times New Roman" w:cs="Times New Roman"/>
          <w:sz w:val="24"/>
          <w:szCs w:val="24"/>
          <w:lang w:val="en-US"/>
        </w:rPr>
        <w:t xml:space="preserve">. F., &amp; Cavanaugh, C. M. </w:t>
      </w:r>
      <w:r w:rsidRPr="005A319F">
        <w:rPr>
          <w:rFonts w:ascii="Times New Roman" w:hAnsi="Times New Roman" w:cs="Times New Roman"/>
          <w:sz w:val="24"/>
          <w:szCs w:val="24"/>
          <w:lang w:val="en-US"/>
        </w:rPr>
        <w:t xml:space="preserve">Bias in template-to-product ratios in </w:t>
      </w:r>
      <w:proofErr w:type="spellStart"/>
      <w:r w:rsidRPr="005A319F">
        <w:rPr>
          <w:rFonts w:ascii="Times New Roman" w:hAnsi="Times New Roman" w:cs="Times New Roman"/>
          <w:sz w:val="24"/>
          <w:szCs w:val="24"/>
          <w:lang w:val="en-US"/>
        </w:rPr>
        <w:t>multitemplate</w:t>
      </w:r>
      <w:proofErr w:type="spellEnd"/>
      <w:r w:rsidRPr="005A319F">
        <w:rPr>
          <w:rFonts w:ascii="Times New Roman" w:hAnsi="Times New Roman" w:cs="Times New Roman"/>
          <w:sz w:val="24"/>
          <w:szCs w:val="24"/>
          <w:lang w:val="en-US"/>
        </w:rPr>
        <w:t xml:space="preserve"> PCR. </w:t>
      </w:r>
      <w:r w:rsidRPr="000E09BC">
        <w:rPr>
          <w:rFonts w:ascii="Times New Roman" w:hAnsi="Times New Roman" w:cs="Times New Roman"/>
          <w:i/>
          <w:iCs/>
          <w:sz w:val="24"/>
          <w:szCs w:val="24"/>
          <w:lang w:val="en-US"/>
        </w:rPr>
        <w:t>Applied and environmental Microbiology</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64</w:t>
      </w:r>
      <w:r w:rsidRPr="000E09BC">
        <w:rPr>
          <w:rFonts w:ascii="Times New Roman" w:hAnsi="Times New Roman" w:cs="Times New Roman"/>
          <w:sz w:val="24"/>
          <w:szCs w:val="24"/>
          <w:lang w:val="en-US"/>
        </w:rPr>
        <w:t>, 3724-3730</w:t>
      </w:r>
      <w:r>
        <w:rPr>
          <w:rFonts w:ascii="Times New Roman" w:hAnsi="Times New Roman" w:cs="Times New Roman"/>
          <w:sz w:val="24"/>
          <w:szCs w:val="24"/>
          <w:lang w:val="en-US"/>
        </w:rPr>
        <w:t xml:space="preserve"> (1998)</w:t>
      </w:r>
      <w:r w:rsidRPr="000E09BC">
        <w:rPr>
          <w:rFonts w:ascii="Times New Roman" w:hAnsi="Times New Roman" w:cs="Times New Roman"/>
          <w:sz w:val="24"/>
          <w:szCs w:val="24"/>
          <w:lang w:val="en-US"/>
        </w:rPr>
        <w:t>.</w:t>
      </w:r>
    </w:p>
    <w:p w14:paraId="0F8CB575" w14:textId="77777777" w:rsidR="008856B7" w:rsidRPr="00D66AC5" w:rsidRDefault="008856B7" w:rsidP="00015FCC">
      <w:pPr>
        <w:spacing w:line="480" w:lineRule="auto"/>
        <w:ind w:left="706" w:hanging="706"/>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16. </w:t>
      </w:r>
      <w:proofErr w:type="spellStart"/>
      <w:r>
        <w:rPr>
          <w:rFonts w:ascii="Times New Roman" w:eastAsia="Times New Roman" w:hAnsi="Times New Roman" w:cs="Times New Roman"/>
          <w:sz w:val="24"/>
          <w:szCs w:val="24"/>
          <w:lang w:val="en-US"/>
        </w:rPr>
        <w:t>Gotelli</w:t>
      </w:r>
      <w:proofErr w:type="spellEnd"/>
      <w:r>
        <w:rPr>
          <w:rFonts w:ascii="Times New Roman" w:eastAsia="Times New Roman" w:hAnsi="Times New Roman" w:cs="Times New Roman"/>
          <w:sz w:val="24"/>
          <w:szCs w:val="24"/>
          <w:lang w:val="en-US"/>
        </w:rPr>
        <w:t xml:space="preserve"> NJ, Chao A. </w:t>
      </w:r>
      <w:r w:rsidRPr="00D66AC5">
        <w:rPr>
          <w:rFonts w:ascii="Times New Roman" w:eastAsia="Times New Roman" w:hAnsi="Times New Roman" w:cs="Times New Roman"/>
          <w:sz w:val="24"/>
          <w:szCs w:val="24"/>
          <w:lang w:val="en-US"/>
        </w:rPr>
        <w:t xml:space="preserve">Measuring and estimating species richness, species diversity, and biotic similarity from sampling data. In Levin S, </w:t>
      </w:r>
      <w:proofErr w:type="spellStart"/>
      <w:r w:rsidRPr="00D66AC5">
        <w:rPr>
          <w:rFonts w:ascii="Times New Roman" w:eastAsia="Times New Roman" w:hAnsi="Times New Roman" w:cs="Times New Roman"/>
          <w:sz w:val="24"/>
          <w:szCs w:val="24"/>
          <w:lang w:val="en-US"/>
        </w:rPr>
        <w:t>ed</w:t>
      </w:r>
      <w:proofErr w:type="spellEnd"/>
      <w:r w:rsidRPr="00D66AC5">
        <w:rPr>
          <w:rFonts w:ascii="Times New Roman" w:eastAsia="Times New Roman" w:hAnsi="Times New Roman" w:cs="Times New Roman"/>
          <w:sz w:val="24"/>
          <w:szCs w:val="24"/>
          <w:lang w:val="en-US"/>
        </w:rPr>
        <w:t>, Encyclopedia of Biodiversity, Waltham,</w:t>
      </w:r>
      <w:r>
        <w:rPr>
          <w:rFonts w:ascii="Times New Roman" w:eastAsia="Times New Roman" w:hAnsi="Times New Roman" w:cs="Times New Roman"/>
          <w:sz w:val="24"/>
          <w:szCs w:val="24"/>
          <w:lang w:val="en-US"/>
        </w:rPr>
        <w:t xml:space="preserve"> </w:t>
      </w:r>
      <w:r w:rsidRPr="00D66AC5">
        <w:rPr>
          <w:rFonts w:ascii="Times New Roman" w:eastAsia="Times New Roman" w:hAnsi="Times New Roman" w:cs="Times New Roman"/>
          <w:sz w:val="24"/>
          <w:szCs w:val="24"/>
          <w:lang w:val="en-US"/>
        </w:rPr>
        <w:t>MA, USA</w:t>
      </w:r>
      <w:r>
        <w:rPr>
          <w:rFonts w:ascii="Times New Roman" w:eastAsia="Times New Roman" w:hAnsi="Times New Roman" w:cs="Times New Roman"/>
          <w:sz w:val="24"/>
          <w:szCs w:val="24"/>
          <w:lang w:val="en-US"/>
        </w:rPr>
        <w:t>.</w:t>
      </w:r>
      <w:r w:rsidRPr="00D66AC5">
        <w:rPr>
          <w:rFonts w:ascii="Times New Roman" w:eastAsia="Times New Roman" w:hAnsi="Times New Roman" w:cs="Times New Roman"/>
          <w:sz w:val="24"/>
          <w:szCs w:val="24"/>
          <w:lang w:val="en-US"/>
        </w:rPr>
        <w:t xml:space="preserve"> 195–211</w:t>
      </w:r>
      <w:r>
        <w:rPr>
          <w:rFonts w:ascii="Times New Roman" w:eastAsia="Times New Roman" w:hAnsi="Times New Roman" w:cs="Times New Roman"/>
          <w:sz w:val="24"/>
          <w:szCs w:val="24"/>
          <w:lang w:val="en-US"/>
        </w:rPr>
        <w:t xml:space="preserve"> (2013)</w:t>
      </w:r>
    </w:p>
    <w:p w14:paraId="2419FCC2" w14:textId="77777777" w:rsidR="008856B7" w:rsidRPr="00F13655"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17. </w:t>
      </w:r>
      <w:proofErr w:type="spellStart"/>
      <w:r>
        <w:rPr>
          <w:rFonts w:ascii="Times New Roman" w:hAnsi="Times New Roman" w:cs="Times New Roman"/>
          <w:sz w:val="24"/>
          <w:szCs w:val="24"/>
          <w:lang w:val="en-US"/>
        </w:rPr>
        <w:t>Saitoh</w:t>
      </w:r>
      <w:proofErr w:type="spellEnd"/>
      <w:r>
        <w:rPr>
          <w:rFonts w:ascii="Times New Roman" w:hAnsi="Times New Roman" w:cs="Times New Roman"/>
          <w:sz w:val="24"/>
          <w:szCs w:val="24"/>
          <w:lang w:val="en-US"/>
        </w:rPr>
        <w:t xml:space="preserve">, S. et al. </w:t>
      </w:r>
      <w:r w:rsidRPr="00F13655">
        <w:rPr>
          <w:rFonts w:ascii="Times New Roman" w:hAnsi="Times New Roman" w:cs="Times New Roman"/>
          <w:sz w:val="24"/>
          <w:szCs w:val="24"/>
          <w:lang w:val="en-US"/>
        </w:rPr>
        <w:t xml:space="preserve">A quantitative protocol for DNA </w:t>
      </w:r>
      <w:proofErr w:type="spellStart"/>
      <w:r w:rsidRPr="00F13655">
        <w:rPr>
          <w:rFonts w:ascii="Times New Roman" w:hAnsi="Times New Roman" w:cs="Times New Roman"/>
          <w:sz w:val="24"/>
          <w:szCs w:val="24"/>
          <w:lang w:val="en-US"/>
        </w:rPr>
        <w:t>metabarcoding</w:t>
      </w:r>
      <w:proofErr w:type="spellEnd"/>
      <w:r w:rsidRPr="00F13655">
        <w:rPr>
          <w:rFonts w:ascii="Times New Roman" w:hAnsi="Times New Roman" w:cs="Times New Roman"/>
          <w:sz w:val="24"/>
          <w:szCs w:val="24"/>
          <w:lang w:val="en-US"/>
        </w:rPr>
        <w:t xml:space="preserve"> of springtails (</w:t>
      </w:r>
      <w:proofErr w:type="spellStart"/>
      <w:r w:rsidRPr="00F13655">
        <w:rPr>
          <w:rFonts w:ascii="Times New Roman" w:hAnsi="Times New Roman" w:cs="Times New Roman"/>
          <w:sz w:val="24"/>
          <w:szCs w:val="24"/>
          <w:lang w:val="en-US"/>
        </w:rPr>
        <w:t>Collembola</w:t>
      </w:r>
      <w:proofErr w:type="spellEnd"/>
      <w:r w:rsidRPr="00F13655">
        <w:rPr>
          <w:rFonts w:ascii="Times New Roman" w:hAnsi="Times New Roman" w:cs="Times New Roman"/>
          <w:sz w:val="24"/>
          <w:szCs w:val="24"/>
          <w:lang w:val="en-US"/>
        </w:rPr>
        <w:t xml:space="preserve">) 1. </w:t>
      </w:r>
      <w:r w:rsidRPr="001B3F9C">
        <w:rPr>
          <w:rFonts w:ascii="Times New Roman" w:hAnsi="Times New Roman" w:cs="Times New Roman"/>
          <w:i/>
          <w:iCs/>
          <w:sz w:val="24"/>
          <w:szCs w:val="24"/>
          <w:lang w:val="en-US"/>
        </w:rPr>
        <w:t>Genome</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59</w:t>
      </w:r>
      <w:r w:rsidRPr="001B3F9C">
        <w:rPr>
          <w:rFonts w:ascii="Times New Roman" w:hAnsi="Times New Roman" w:cs="Times New Roman"/>
          <w:sz w:val="24"/>
          <w:szCs w:val="24"/>
          <w:lang w:val="en-US"/>
        </w:rPr>
        <w:t>, 705-723</w:t>
      </w:r>
      <w:r>
        <w:rPr>
          <w:rFonts w:ascii="Times New Roman" w:hAnsi="Times New Roman" w:cs="Times New Roman"/>
          <w:sz w:val="24"/>
          <w:szCs w:val="24"/>
          <w:lang w:val="en-US"/>
        </w:rPr>
        <w:t xml:space="preserve"> (2016)</w:t>
      </w:r>
      <w:r w:rsidRPr="001B3F9C">
        <w:rPr>
          <w:rFonts w:ascii="Times New Roman" w:hAnsi="Times New Roman" w:cs="Times New Roman"/>
          <w:sz w:val="24"/>
          <w:szCs w:val="24"/>
          <w:lang w:val="en-US"/>
        </w:rPr>
        <w:t>.</w:t>
      </w:r>
    </w:p>
    <w:p w14:paraId="14025B3F" w14:textId="77777777" w:rsidR="008856B7" w:rsidRPr="003C05F1"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18. Tang, M. et al. </w:t>
      </w:r>
      <w:r w:rsidRPr="003C05F1">
        <w:rPr>
          <w:rFonts w:ascii="Times New Roman" w:hAnsi="Times New Roman" w:cs="Times New Roman"/>
          <w:sz w:val="24"/>
          <w:szCs w:val="24"/>
          <w:lang w:val="en-US"/>
        </w:rPr>
        <w:t xml:space="preserve">High‐throughput monitoring of wild bee diversity and abundance via </w:t>
      </w:r>
      <w:proofErr w:type="spellStart"/>
      <w:r w:rsidRPr="003C05F1">
        <w:rPr>
          <w:rFonts w:ascii="Times New Roman" w:hAnsi="Times New Roman" w:cs="Times New Roman"/>
          <w:sz w:val="24"/>
          <w:szCs w:val="24"/>
          <w:lang w:val="en-US"/>
        </w:rPr>
        <w:t>mitogenomics</w:t>
      </w:r>
      <w:proofErr w:type="spellEnd"/>
      <w:r w:rsidRPr="003C05F1">
        <w:rPr>
          <w:rFonts w:ascii="Times New Roman" w:hAnsi="Times New Roman" w:cs="Times New Roman"/>
          <w:sz w:val="24"/>
          <w:szCs w:val="24"/>
          <w:lang w:val="en-US"/>
        </w:rPr>
        <w:t xml:space="preserve">. </w:t>
      </w:r>
      <w:r w:rsidRPr="00EC6CFB">
        <w:rPr>
          <w:rFonts w:ascii="Times New Roman" w:hAnsi="Times New Roman" w:cs="Times New Roman"/>
          <w:i/>
          <w:iCs/>
          <w:sz w:val="24"/>
          <w:szCs w:val="24"/>
          <w:lang w:val="en-US"/>
        </w:rPr>
        <w:t>Methods in Ecology and Evolution</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6</w:t>
      </w:r>
      <w:r>
        <w:rPr>
          <w:rFonts w:ascii="Times New Roman" w:hAnsi="Times New Roman" w:cs="Times New Roman"/>
          <w:sz w:val="24"/>
          <w:szCs w:val="24"/>
          <w:lang w:val="en-US"/>
        </w:rPr>
        <w:t>, 1034-1043 (2015)</w:t>
      </w:r>
      <w:r w:rsidRPr="003C05F1">
        <w:rPr>
          <w:rFonts w:ascii="Times New Roman" w:hAnsi="Times New Roman" w:cs="Times New Roman"/>
          <w:sz w:val="24"/>
          <w:szCs w:val="24"/>
          <w:lang w:val="en-US"/>
        </w:rPr>
        <w:t>.</w:t>
      </w:r>
    </w:p>
    <w:p w14:paraId="39733F47"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19. </w:t>
      </w:r>
      <w:r w:rsidRPr="008E2CB6">
        <w:rPr>
          <w:rFonts w:ascii="Times New Roman" w:hAnsi="Times New Roman" w:cs="Times New Roman"/>
          <w:sz w:val="24"/>
          <w:szCs w:val="24"/>
          <w:lang w:val="en-US"/>
        </w:rPr>
        <w:t xml:space="preserve">Hebert, P. D., </w:t>
      </w:r>
      <w:proofErr w:type="spellStart"/>
      <w:r w:rsidRPr="008E2CB6">
        <w:rPr>
          <w:rFonts w:ascii="Times New Roman" w:hAnsi="Times New Roman" w:cs="Times New Roman"/>
          <w:sz w:val="24"/>
          <w:szCs w:val="24"/>
          <w:lang w:val="en-US"/>
        </w:rPr>
        <w:t>Ratnasingha</w:t>
      </w:r>
      <w:r>
        <w:rPr>
          <w:rFonts w:ascii="Times New Roman" w:hAnsi="Times New Roman" w:cs="Times New Roman"/>
          <w:sz w:val="24"/>
          <w:szCs w:val="24"/>
          <w:lang w:val="en-US"/>
        </w:rPr>
        <w:t>m</w:t>
      </w:r>
      <w:proofErr w:type="spellEnd"/>
      <w:r>
        <w:rPr>
          <w:rFonts w:ascii="Times New Roman" w:hAnsi="Times New Roman" w:cs="Times New Roman"/>
          <w:sz w:val="24"/>
          <w:szCs w:val="24"/>
          <w:lang w:val="en-US"/>
        </w:rPr>
        <w:t xml:space="preserve">, S., &amp; de </w:t>
      </w:r>
      <w:proofErr w:type="spellStart"/>
      <w:r>
        <w:rPr>
          <w:rFonts w:ascii="Times New Roman" w:hAnsi="Times New Roman" w:cs="Times New Roman"/>
          <w:sz w:val="24"/>
          <w:szCs w:val="24"/>
          <w:lang w:val="en-US"/>
        </w:rPr>
        <w:t>Waard</w:t>
      </w:r>
      <w:proofErr w:type="spellEnd"/>
      <w:r>
        <w:rPr>
          <w:rFonts w:ascii="Times New Roman" w:hAnsi="Times New Roman" w:cs="Times New Roman"/>
          <w:sz w:val="24"/>
          <w:szCs w:val="24"/>
          <w:lang w:val="en-US"/>
        </w:rPr>
        <w:t xml:space="preserve">, J. R. </w:t>
      </w:r>
      <w:r w:rsidRPr="008E2CB6">
        <w:rPr>
          <w:rFonts w:ascii="Times New Roman" w:hAnsi="Times New Roman" w:cs="Times New Roman"/>
          <w:sz w:val="24"/>
          <w:szCs w:val="24"/>
          <w:lang w:val="en-US"/>
        </w:rPr>
        <w:t xml:space="preserve">Barcoding animal life: cytochrome c oxidase subunit 1 divergences among closely related species. </w:t>
      </w:r>
      <w:r w:rsidRPr="008E2CB6">
        <w:rPr>
          <w:rFonts w:ascii="Times New Roman" w:hAnsi="Times New Roman" w:cs="Times New Roman"/>
          <w:i/>
          <w:iCs/>
          <w:sz w:val="24"/>
          <w:szCs w:val="24"/>
          <w:lang w:val="en-US"/>
        </w:rPr>
        <w:t>Proceedings of the Royal Society of London B: Biological Sciences</w:t>
      </w:r>
      <w:r>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Pr="00573DC6">
        <w:rPr>
          <w:rFonts w:ascii="Times New Roman" w:hAnsi="Times New Roman" w:cs="Times New Roman"/>
          <w:b/>
          <w:iCs/>
          <w:sz w:val="24"/>
          <w:szCs w:val="24"/>
          <w:lang w:val="en-US"/>
        </w:rPr>
        <w:t>270</w:t>
      </w:r>
      <w:r>
        <w:rPr>
          <w:rFonts w:ascii="Times New Roman" w:hAnsi="Times New Roman" w:cs="Times New Roman"/>
          <w:sz w:val="24"/>
          <w:szCs w:val="24"/>
          <w:lang w:val="en-US"/>
        </w:rPr>
        <w:t>, 96-</w:t>
      </w:r>
      <w:r w:rsidRPr="008E2CB6">
        <w:rPr>
          <w:rFonts w:ascii="Times New Roman" w:hAnsi="Times New Roman" w:cs="Times New Roman"/>
          <w:sz w:val="24"/>
          <w:szCs w:val="24"/>
          <w:lang w:val="en-US"/>
        </w:rPr>
        <w:t>99</w:t>
      </w:r>
      <w:r>
        <w:rPr>
          <w:rFonts w:ascii="Times New Roman" w:hAnsi="Times New Roman" w:cs="Times New Roman"/>
          <w:sz w:val="24"/>
          <w:szCs w:val="24"/>
          <w:lang w:val="en-US"/>
        </w:rPr>
        <w:t xml:space="preserve"> (2003)</w:t>
      </w:r>
      <w:r w:rsidRPr="008E2CB6">
        <w:rPr>
          <w:rFonts w:ascii="Times New Roman" w:hAnsi="Times New Roman" w:cs="Times New Roman"/>
          <w:sz w:val="24"/>
          <w:szCs w:val="24"/>
          <w:lang w:val="en-US"/>
        </w:rPr>
        <w:t>.</w:t>
      </w:r>
    </w:p>
    <w:p w14:paraId="154F53E6" w14:textId="77777777" w:rsidR="008856B7" w:rsidRPr="008E2CB6" w:rsidRDefault="008856B7" w:rsidP="00015FCC">
      <w:pPr>
        <w:spacing w:after="0" w:line="48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20. Drummond, A. J. et al. </w:t>
      </w:r>
      <w:r w:rsidRPr="008E2CB6">
        <w:rPr>
          <w:rFonts w:ascii="Times New Roman" w:hAnsi="Times New Roman" w:cs="Times New Roman"/>
          <w:sz w:val="24"/>
          <w:szCs w:val="24"/>
          <w:lang w:val="en-US"/>
        </w:rPr>
        <w:t xml:space="preserve">Evaluating a </w:t>
      </w:r>
      <w:proofErr w:type="spellStart"/>
      <w:r w:rsidRPr="008E2CB6">
        <w:rPr>
          <w:rFonts w:ascii="Times New Roman" w:hAnsi="Times New Roman" w:cs="Times New Roman"/>
          <w:sz w:val="24"/>
          <w:szCs w:val="24"/>
          <w:lang w:val="en-US"/>
        </w:rPr>
        <w:t>multigene</w:t>
      </w:r>
      <w:proofErr w:type="spellEnd"/>
      <w:r w:rsidRPr="008E2CB6">
        <w:rPr>
          <w:rFonts w:ascii="Times New Roman" w:hAnsi="Times New Roman" w:cs="Times New Roman"/>
          <w:sz w:val="24"/>
          <w:szCs w:val="24"/>
          <w:lang w:val="en-US"/>
        </w:rPr>
        <w:t xml:space="preserve"> environmental DNA approach for biodiversity assessment. </w:t>
      </w:r>
      <w:proofErr w:type="spellStart"/>
      <w:r w:rsidRPr="008E2CB6">
        <w:rPr>
          <w:rFonts w:ascii="Times New Roman" w:hAnsi="Times New Roman" w:cs="Times New Roman"/>
          <w:i/>
          <w:iCs/>
          <w:sz w:val="24"/>
          <w:szCs w:val="24"/>
          <w:lang w:val="en-US"/>
        </w:rPr>
        <w:t>GigaScience</w:t>
      </w:r>
      <w:proofErr w:type="spellEnd"/>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4</w:t>
      </w:r>
      <w:r w:rsidRPr="008E2CB6">
        <w:rPr>
          <w:rFonts w:ascii="Times New Roman" w:hAnsi="Times New Roman" w:cs="Times New Roman"/>
          <w:sz w:val="24"/>
          <w:szCs w:val="24"/>
          <w:lang w:val="en-US"/>
        </w:rPr>
        <w:t>, 1</w:t>
      </w:r>
      <w:r>
        <w:rPr>
          <w:rFonts w:ascii="Times New Roman" w:hAnsi="Times New Roman" w:cs="Times New Roman"/>
          <w:sz w:val="24"/>
          <w:szCs w:val="24"/>
          <w:lang w:val="en-US"/>
        </w:rPr>
        <w:t xml:space="preserve"> (2015)</w:t>
      </w:r>
      <w:r w:rsidRPr="008E2CB6">
        <w:rPr>
          <w:rFonts w:ascii="Times New Roman" w:hAnsi="Times New Roman" w:cs="Times New Roman"/>
          <w:sz w:val="24"/>
          <w:szCs w:val="24"/>
          <w:lang w:val="en-US"/>
        </w:rPr>
        <w:t>.</w:t>
      </w:r>
    </w:p>
    <w:p w14:paraId="1F524E83"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21. </w:t>
      </w:r>
      <w:r w:rsidRPr="008E2CB6">
        <w:rPr>
          <w:rFonts w:ascii="Times New Roman" w:hAnsi="Times New Roman" w:cs="Times New Roman"/>
          <w:sz w:val="24"/>
          <w:szCs w:val="24"/>
          <w:lang w:val="en-US"/>
        </w:rPr>
        <w:t xml:space="preserve">Clarke, L. J., </w:t>
      </w:r>
      <w:proofErr w:type="spellStart"/>
      <w:r w:rsidRPr="008E2CB6">
        <w:rPr>
          <w:rFonts w:ascii="Times New Roman" w:hAnsi="Times New Roman" w:cs="Times New Roman"/>
          <w:sz w:val="24"/>
          <w:szCs w:val="24"/>
          <w:lang w:val="en-US"/>
        </w:rPr>
        <w:t>Soubrier</w:t>
      </w:r>
      <w:proofErr w:type="spellEnd"/>
      <w:r w:rsidRPr="008E2CB6">
        <w:rPr>
          <w:rFonts w:ascii="Times New Roman" w:hAnsi="Times New Roman" w:cs="Times New Roman"/>
          <w:sz w:val="24"/>
          <w:szCs w:val="24"/>
          <w:lang w:val="en-US"/>
        </w:rPr>
        <w:t xml:space="preserve">, J., </w:t>
      </w:r>
      <w:proofErr w:type="spellStart"/>
      <w:r w:rsidRPr="008E2CB6">
        <w:rPr>
          <w:rFonts w:ascii="Times New Roman" w:hAnsi="Times New Roman" w:cs="Times New Roman"/>
          <w:sz w:val="24"/>
          <w:szCs w:val="24"/>
          <w:lang w:val="en-US"/>
        </w:rPr>
        <w:t>Weyr</w:t>
      </w:r>
      <w:r>
        <w:rPr>
          <w:rFonts w:ascii="Times New Roman" w:hAnsi="Times New Roman" w:cs="Times New Roman"/>
          <w:sz w:val="24"/>
          <w:szCs w:val="24"/>
          <w:lang w:val="en-US"/>
        </w:rPr>
        <w:t>ich</w:t>
      </w:r>
      <w:proofErr w:type="spellEnd"/>
      <w:r>
        <w:rPr>
          <w:rFonts w:ascii="Times New Roman" w:hAnsi="Times New Roman" w:cs="Times New Roman"/>
          <w:sz w:val="24"/>
          <w:szCs w:val="24"/>
          <w:lang w:val="en-US"/>
        </w:rPr>
        <w:t xml:space="preserve">, L. S., &amp; Cooper, A. </w:t>
      </w:r>
      <w:r w:rsidRPr="008E2CB6">
        <w:rPr>
          <w:rFonts w:ascii="Times New Roman" w:hAnsi="Times New Roman" w:cs="Times New Roman"/>
          <w:sz w:val="24"/>
          <w:szCs w:val="24"/>
          <w:lang w:val="en-US"/>
        </w:rPr>
        <w:t xml:space="preserve">Environmental </w:t>
      </w:r>
      <w:proofErr w:type="spellStart"/>
      <w:r w:rsidRPr="008E2CB6">
        <w:rPr>
          <w:rFonts w:ascii="Times New Roman" w:hAnsi="Times New Roman" w:cs="Times New Roman"/>
          <w:sz w:val="24"/>
          <w:szCs w:val="24"/>
          <w:lang w:val="en-US"/>
        </w:rPr>
        <w:t>metabarcodes</w:t>
      </w:r>
      <w:proofErr w:type="spellEnd"/>
      <w:r w:rsidRPr="008E2CB6">
        <w:rPr>
          <w:rFonts w:ascii="Times New Roman" w:hAnsi="Times New Roman" w:cs="Times New Roman"/>
          <w:sz w:val="24"/>
          <w:szCs w:val="24"/>
          <w:lang w:val="en-US"/>
        </w:rPr>
        <w:t xml:space="preserve"> for insects: in </w:t>
      </w:r>
      <w:proofErr w:type="spellStart"/>
      <w:r w:rsidRPr="008E2CB6">
        <w:rPr>
          <w:rFonts w:ascii="Times New Roman" w:hAnsi="Times New Roman" w:cs="Times New Roman"/>
          <w:sz w:val="24"/>
          <w:szCs w:val="24"/>
          <w:lang w:val="en-US"/>
        </w:rPr>
        <w:t>silico</w:t>
      </w:r>
      <w:proofErr w:type="spellEnd"/>
      <w:r w:rsidRPr="008E2CB6">
        <w:rPr>
          <w:rFonts w:ascii="Times New Roman" w:hAnsi="Times New Roman" w:cs="Times New Roman"/>
          <w:sz w:val="24"/>
          <w:szCs w:val="24"/>
          <w:lang w:val="en-US"/>
        </w:rPr>
        <w:t xml:space="preserve"> PCR reveals potential for taxonomic bias. </w:t>
      </w:r>
      <w:r w:rsidRPr="008E2CB6">
        <w:rPr>
          <w:rFonts w:ascii="Times New Roman" w:hAnsi="Times New Roman" w:cs="Times New Roman"/>
          <w:i/>
          <w:iCs/>
          <w:sz w:val="24"/>
          <w:szCs w:val="24"/>
          <w:lang w:val="en-US"/>
        </w:rPr>
        <w:t>Molecular ecology resources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14</w:t>
      </w:r>
      <w:r w:rsidRPr="008E2CB6">
        <w:rPr>
          <w:rFonts w:ascii="Times New Roman" w:hAnsi="Times New Roman" w:cs="Times New Roman"/>
          <w:sz w:val="24"/>
          <w:szCs w:val="24"/>
          <w:lang w:val="en-US"/>
        </w:rPr>
        <w:t>, 1160-1170</w:t>
      </w:r>
      <w:r>
        <w:rPr>
          <w:rFonts w:ascii="Times New Roman" w:hAnsi="Times New Roman" w:cs="Times New Roman"/>
          <w:sz w:val="24"/>
          <w:szCs w:val="24"/>
          <w:lang w:val="en-US"/>
        </w:rPr>
        <w:t xml:space="preserve"> (2014)</w:t>
      </w:r>
      <w:r w:rsidRPr="008E2CB6">
        <w:rPr>
          <w:rFonts w:ascii="Times New Roman" w:hAnsi="Times New Roman" w:cs="Times New Roman"/>
          <w:sz w:val="24"/>
          <w:szCs w:val="24"/>
          <w:lang w:val="en-US"/>
        </w:rPr>
        <w:t>.</w:t>
      </w:r>
    </w:p>
    <w:p w14:paraId="339AB4A8"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22. </w:t>
      </w:r>
      <w:proofErr w:type="spellStart"/>
      <w:r w:rsidRPr="008E2CB6">
        <w:rPr>
          <w:rFonts w:ascii="Times New Roman" w:hAnsi="Times New Roman" w:cs="Times New Roman"/>
          <w:sz w:val="24"/>
          <w:szCs w:val="24"/>
          <w:lang w:val="en-US"/>
        </w:rPr>
        <w:t>Deagle</w:t>
      </w:r>
      <w:proofErr w:type="spellEnd"/>
      <w:r w:rsidRPr="008E2CB6">
        <w:rPr>
          <w:rFonts w:ascii="Times New Roman" w:hAnsi="Times New Roman" w:cs="Times New Roman"/>
          <w:sz w:val="24"/>
          <w:szCs w:val="24"/>
          <w:lang w:val="en-US"/>
        </w:rPr>
        <w:t xml:space="preserve">, B. E., </w:t>
      </w:r>
      <w:proofErr w:type="spellStart"/>
      <w:r w:rsidRPr="008E2CB6">
        <w:rPr>
          <w:rFonts w:ascii="Times New Roman" w:hAnsi="Times New Roman" w:cs="Times New Roman"/>
          <w:sz w:val="24"/>
          <w:szCs w:val="24"/>
          <w:lang w:val="en-US"/>
        </w:rPr>
        <w:t>Jarman</w:t>
      </w:r>
      <w:proofErr w:type="spellEnd"/>
      <w:r w:rsidRPr="008E2CB6">
        <w:rPr>
          <w:rFonts w:ascii="Times New Roman" w:hAnsi="Times New Roman" w:cs="Times New Roman"/>
          <w:sz w:val="24"/>
          <w:szCs w:val="24"/>
          <w:lang w:val="en-US"/>
        </w:rPr>
        <w:t xml:space="preserve">, S. N., </w:t>
      </w:r>
      <w:proofErr w:type="spellStart"/>
      <w:r w:rsidRPr="008E2CB6">
        <w:rPr>
          <w:rFonts w:ascii="Times New Roman" w:hAnsi="Times New Roman" w:cs="Times New Roman"/>
          <w:sz w:val="24"/>
          <w:szCs w:val="24"/>
          <w:lang w:val="en-US"/>
        </w:rPr>
        <w:t>Coissac</w:t>
      </w:r>
      <w:proofErr w:type="spellEnd"/>
      <w:r w:rsidRPr="008E2CB6">
        <w:rPr>
          <w:rFonts w:ascii="Times New Roman" w:hAnsi="Times New Roman" w:cs="Times New Roman"/>
          <w:sz w:val="24"/>
          <w:szCs w:val="24"/>
          <w:lang w:val="en-US"/>
        </w:rPr>
        <w:t xml:space="preserve">, E., </w:t>
      </w:r>
      <w:proofErr w:type="spellStart"/>
      <w:r w:rsidRPr="008E2CB6">
        <w:rPr>
          <w:rFonts w:ascii="Times New Roman" w:hAnsi="Times New Roman" w:cs="Times New Roman"/>
          <w:sz w:val="24"/>
          <w:szCs w:val="24"/>
          <w:lang w:val="en-US"/>
        </w:rPr>
        <w:t>Pomp</w:t>
      </w:r>
      <w:r>
        <w:rPr>
          <w:rFonts w:ascii="Times New Roman" w:hAnsi="Times New Roman" w:cs="Times New Roman"/>
          <w:sz w:val="24"/>
          <w:szCs w:val="24"/>
          <w:lang w:val="en-US"/>
        </w:rPr>
        <w:t>anon</w:t>
      </w:r>
      <w:proofErr w:type="spellEnd"/>
      <w:r>
        <w:rPr>
          <w:rFonts w:ascii="Times New Roman" w:hAnsi="Times New Roman" w:cs="Times New Roman"/>
          <w:sz w:val="24"/>
          <w:szCs w:val="24"/>
          <w:lang w:val="en-US"/>
        </w:rPr>
        <w:t xml:space="preserve">, F., &amp; </w:t>
      </w:r>
      <w:proofErr w:type="spellStart"/>
      <w:r>
        <w:rPr>
          <w:rFonts w:ascii="Times New Roman" w:hAnsi="Times New Roman" w:cs="Times New Roman"/>
          <w:sz w:val="24"/>
          <w:szCs w:val="24"/>
          <w:lang w:val="en-US"/>
        </w:rPr>
        <w:t>Taberlet</w:t>
      </w:r>
      <w:proofErr w:type="spellEnd"/>
      <w:r>
        <w:rPr>
          <w:rFonts w:ascii="Times New Roman" w:hAnsi="Times New Roman" w:cs="Times New Roman"/>
          <w:sz w:val="24"/>
          <w:szCs w:val="24"/>
          <w:lang w:val="en-US"/>
        </w:rPr>
        <w:t xml:space="preserve">, P. </w:t>
      </w:r>
      <w:r w:rsidRPr="008E2CB6">
        <w:rPr>
          <w:rFonts w:ascii="Times New Roman" w:hAnsi="Times New Roman" w:cs="Times New Roman"/>
          <w:sz w:val="24"/>
          <w:szCs w:val="24"/>
          <w:lang w:val="en-US"/>
        </w:rPr>
        <w:t xml:space="preserve">DNA </w:t>
      </w:r>
      <w:proofErr w:type="spellStart"/>
      <w:r w:rsidRPr="008E2CB6">
        <w:rPr>
          <w:rFonts w:ascii="Times New Roman" w:hAnsi="Times New Roman" w:cs="Times New Roman"/>
          <w:sz w:val="24"/>
          <w:szCs w:val="24"/>
          <w:lang w:val="en-US"/>
        </w:rPr>
        <w:t>metabarcoding</w:t>
      </w:r>
      <w:proofErr w:type="spellEnd"/>
      <w:r w:rsidRPr="008E2CB6">
        <w:rPr>
          <w:rFonts w:ascii="Times New Roman" w:hAnsi="Times New Roman" w:cs="Times New Roman"/>
          <w:sz w:val="24"/>
          <w:szCs w:val="24"/>
          <w:lang w:val="en-US"/>
        </w:rPr>
        <w:t xml:space="preserve"> and the cytochrome c oxidase subunit I marker: not a perfect match. </w:t>
      </w:r>
      <w:r w:rsidRPr="008E2CB6">
        <w:rPr>
          <w:rFonts w:ascii="Times New Roman" w:hAnsi="Times New Roman" w:cs="Times New Roman"/>
          <w:i/>
          <w:iCs/>
          <w:sz w:val="24"/>
          <w:szCs w:val="24"/>
          <w:lang w:val="en-US"/>
        </w:rPr>
        <w:t>Biology letters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10</w:t>
      </w:r>
      <w:r w:rsidRPr="008E2CB6">
        <w:rPr>
          <w:rFonts w:ascii="Times New Roman" w:hAnsi="Times New Roman" w:cs="Times New Roman"/>
          <w:sz w:val="24"/>
          <w:szCs w:val="24"/>
          <w:lang w:val="en-US"/>
        </w:rPr>
        <w:t>, 20140562</w:t>
      </w:r>
      <w:r>
        <w:rPr>
          <w:rFonts w:ascii="Times New Roman" w:hAnsi="Times New Roman" w:cs="Times New Roman"/>
          <w:sz w:val="24"/>
          <w:szCs w:val="24"/>
          <w:lang w:val="en-US"/>
        </w:rPr>
        <w:t xml:space="preserve"> (2014)</w:t>
      </w:r>
      <w:r w:rsidRPr="008E2CB6">
        <w:rPr>
          <w:rFonts w:ascii="Times New Roman" w:hAnsi="Times New Roman" w:cs="Times New Roman"/>
          <w:sz w:val="24"/>
          <w:szCs w:val="24"/>
          <w:lang w:val="en-US"/>
        </w:rPr>
        <w:t>.</w:t>
      </w:r>
    </w:p>
    <w:p w14:paraId="51116C4B" w14:textId="77777777" w:rsidR="008856B7" w:rsidRPr="00494DCE"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23. </w:t>
      </w:r>
      <w:proofErr w:type="spellStart"/>
      <w:r w:rsidRPr="006711B0">
        <w:rPr>
          <w:rFonts w:ascii="Times New Roman" w:hAnsi="Times New Roman" w:cs="Times New Roman"/>
          <w:sz w:val="24"/>
          <w:szCs w:val="24"/>
          <w:lang w:val="en-US"/>
        </w:rPr>
        <w:t>Elbrecht</w:t>
      </w:r>
      <w:proofErr w:type="spellEnd"/>
      <w:r w:rsidRPr="006711B0">
        <w:rPr>
          <w:rFonts w:ascii="Times New Roman" w:hAnsi="Times New Roman" w:cs="Times New Roman"/>
          <w:sz w:val="24"/>
          <w:szCs w:val="24"/>
          <w:lang w:val="en-US"/>
        </w:rPr>
        <w:t>, V.</w:t>
      </w:r>
      <w:r>
        <w:rPr>
          <w:rFonts w:ascii="Times New Roman" w:hAnsi="Times New Roman" w:cs="Times New Roman"/>
          <w:sz w:val="24"/>
          <w:szCs w:val="24"/>
          <w:lang w:val="en-US"/>
        </w:rPr>
        <w:t xml:space="preserve"> et al. </w:t>
      </w:r>
      <w:r w:rsidRPr="008E2CB6">
        <w:rPr>
          <w:rFonts w:ascii="Times New Roman" w:hAnsi="Times New Roman" w:cs="Times New Roman"/>
          <w:sz w:val="24"/>
          <w:szCs w:val="24"/>
          <w:lang w:val="en-US"/>
        </w:rPr>
        <w:t xml:space="preserve">Testing the potential of a ribosomal 16S marker for DNA </w:t>
      </w:r>
      <w:proofErr w:type="spellStart"/>
      <w:r w:rsidRPr="00494DCE">
        <w:rPr>
          <w:rFonts w:ascii="Times New Roman" w:hAnsi="Times New Roman" w:cs="Times New Roman"/>
          <w:sz w:val="24"/>
          <w:szCs w:val="24"/>
          <w:lang w:val="en-US"/>
        </w:rPr>
        <w:t>metabarcoding</w:t>
      </w:r>
      <w:proofErr w:type="spellEnd"/>
      <w:r w:rsidRPr="00494DCE">
        <w:rPr>
          <w:rFonts w:ascii="Times New Roman" w:hAnsi="Times New Roman" w:cs="Times New Roman"/>
          <w:sz w:val="24"/>
          <w:szCs w:val="24"/>
          <w:lang w:val="en-US"/>
        </w:rPr>
        <w:t xml:space="preserve"> of insects. </w:t>
      </w:r>
      <w:proofErr w:type="spellStart"/>
      <w:r w:rsidRPr="00494DCE">
        <w:rPr>
          <w:rFonts w:ascii="Times New Roman" w:hAnsi="Times New Roman" w:cs="Times New Roman"/>
          <w:i/>
          <w:iCs/>
          <w:sz w:val="24"/>
          <w:szCs w:val="24"/>
          <w:lang w:val="en-US"/>
        </w:rPr>
        <w:t>PeerJ</w:t>
      </w:r>
      <w:proofErr w:type="spellEnd"/>
      <w:r>
        <w:rPr>
          <w:rFonts w:ascii="Times New Roman" w:hAnsi="Times New Roman" w:cs="Times New Roman"/>
          <w:sz w:val="24"/>
          <w:szCs w:val="24"/>
          <w:lang w:val="en-US"/>
        </w:rPr>
        <w:t>.</w:t>
      </w:r>
      <w:r w:rsidRPr="00494DCE">
        <w:rPr>
          <w:rFonts w:ascii="Times New Roman" w:hAnsi="Times New Roman" w:cs="Times New Roman"/>
          <w:sz w:val="24"/>
          <w:szCs w:val="24"/>
          <w:lang w:val="en-US"/>
        </w:rPr>
        <w:t xml:space="preserve"> </w:t>
      </w:r>
      <w:r w:rsidRPr="00573DC6">
        <w:rPr>
          <w:rFonts w:ascii="Times New Roman" w:hAnsi="Times New Roman" w:cs="Times New Roman"/>
          <w:b/>
          <w:iCs/>
          <w:sz w:val="24"/>
          <w:szCs w:val="24"/>
          <w:lang w:val="en-US"/>
        </w:rPr>
        <w:t>4</w:t>
      </w:r>
      <w:r w:rsidRPr="00EC6CFB">
        <w:rPr>
          <w:rFonts w:ascii="Times New Roman" w:hAnsi="Times New Roman" w:cs="Times New Roman"/>
          <w:sz w:val="24"/>
          <w:szCs w:val="24"/>
          <w:lang w:val="en-US"/>
        </w:rPr>
        <w:t>,</w:t>
      </w:r>
      <w:r w:rsidRPr="00494DCE">
        <w:rPr>
          <w:rFonts w:ascii="Times New Roman" w:hAnsi="Times New Roman" w:cs="Times New Roman"/>
          <w:sz w:val="24"/>
          <w:szCs w:val="24"/>
          <w:lang w:val="en-US"/>
        </w:rPr>
        <w:t xml:space="preserve"> e1966</w:t>
      </w:r>
      <w:r>
        <w:rPr>
          <w:rFonts w:ascii="Times New Roman" w:hAnsi="Times New Roman" w:cs="Times New Roman"/>
          <w:sz w:val="24"/>
          <w:szCs w:val="24"/>
          <w:lang w:val="en-US"/>
        </w:rPr>
        <w:t xml:space="preserve"> (2016)</w:t>
      </w:r>
      <w:r w:rsidRPr="00494DCE">
        <w:rPr>
          <w:rFonts w:ascii="Times New Roman" w:hAnsi="Times New Roman" w:cs="Times New Roman"/>
          <w:sz w:val="24"/>
          <w:szCs w:val="24"/>
          <w:lang w:val="en-US"/>
        </w:rPr>
        <w:t>.</w:t>
      </w:r>
    </w:p>
    <w:p w14:paraId="24745C3A"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24. Tang, C. Q. et al. </w:t>
      </w:r>
      <w:r w:rsidRPr="008E2CB6">
        <w:rPr>
          <w:rFonts w:ascii="Times New Roman" w:hAnsi="Times New Roman" w:cs="Times New Roman"/>
          <w:sz w:val="24"/>
          <w:szCs w:val="24"/>
          <w:lang w:val="en-US"/>
        </w:rPr>
        <w:t xml:space="preserve">The widely used small subunit 18S </w:t>
      </w:r>
      <w:proofErr w:type="spellStart"/>
      <w:r w:rsidRPr="008E2CB6">
        <w:rPr>
          <w:rFonts w:ascii="Times New Roman" w:hAnsi="Times New Roman" w:cs="Times New Roman"/>
          <w:sz w:val="24"/>
          <w:szCs w:val="24"/>
          <w:lang w:val="en-US"/>
        </w:rPr>
        <w:t>rDNA</w:t>
      </w:r>
      <w:proofErr w:type="spellEnd"/>
      <w:r w:rsidRPr="008E2CB6">
        <w:rPr>
          <w:rFonts w:ascii="Times New Roman" w:hAnsi="Times New Roman" w:cs="Times New Roman"/>
          <w:sz w:val="24"/>
          <w:szCs w:val="24"/>
          <w:lang w:val="en-US"/>
        </w:rPr>
        <w:t xml:space="preserve"> molecule greatly underestimates true diversity in biodiversity surveys of the </w:t>
      </w:r>
      <w:proofErr w:type="spellStart"/>
      <w:r w:rsidRPr="008E2CB6">
        <w:rPr>
          <w:rFonts w:ascii="Times New Roman" w:hAnsi="Times New Roman" w:cs="Times New Roman"/>
          <w:sz w:val="24"/>
          <w:szCs w:val="24"/>
          <w:lang w:val="en-US"/>
        </w:rPr>
        <w:t>meiofauna</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National Academy of Sciences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109</w:t>
      </w:r>
      <w:r w:rsidRPr="008E2CB6">
        <w:rPr>
          <w:rFonts w:ascii="Times New Roman" w:hAnsi="Times New Roman" w:cs="Times New Roman"/>
          <w:sz w:val="24"/>
          <w:szCs w:val="24"/>
          <w:lang w:val="en-US"/>
        </w:rPr>
        <w:t>, 16208-16212</w:t>
      </w:r>
      <w:r>
        <w:rPr>
          <w:rFonts w:ascii="Times New Roman" w:hAnsi="Times New Roman" w:cs="Times New Roman"/>
          <w:sz w:val="24"/>
          <w:szCs w:val="24"/>
          <w:lang w:val="en-US"/>
        </w:rPr>
        <w:t xml:space="preserve"> (2012)</w:t>
      </w:r>
      <w:r w:rsidRPr="008E2CB6">
        <w:rPr>
          <w:rFonts w:ascii="Times New Roman" w:hAnsi="Times New Roman" w:cs="Times New Roman"/>
          <w:sz w:val="24"/>
          <w:szCs w:val="24"/>
          <w:lang w:val="en-US"/>
        </w:rPr>
        <w:t>.</w:t>
      </w:r>
    </w:p>
    <w:p w14:paraId="1F02F4E3" w14:textId="77777777" w:rsidR="008856B7" w:rsidRPr="00E70BFB" w:rsidRDefault="008856B7" w:rsidP="00015FCC">
      <w:pPr>
        <w:spacing w:line="480" w:lineRule="auto"/>
        <w:ind w:left="706" w:hanging="706"/>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25. </w:t>
      </w:r>
      <w:proofErr w:type="spellStart"/>
      <w:r w:rsidRPr="003A27EF">
        <w:rPr>
          <w:rFonts w:ascii="Times New Roman" w:hAnsi="Times New Roman" w:cs="Times New Roman"/>
          <w:sz w:val="24"/>
          <w:szCs w:val="24"/>
          <w:lang w:val="en-US"/>
        </w:rPr>
        <w:t>Ratnasingham</w:t>
      </w:r>
      <w:proofErr w:type="spellEnd"/>
      <w:r w:rsidRPr="003A27EF">
        <w:rPr>
          <w:rFonts w:ascii="Times New Roman" w:hAnsi="Times New Roman" w:cs="Times New Roman"/>
          <w:sz w:val="24"/>
          <w:szCs w:val="24"/>
          <w:lang w:val="en-US"/>
        </w:rPr>
        <w:t xml:space="preserve">, S., &amp; Hebert, P. D. </w:t>
      </w:r>
      <w:r w:rsidRPr="00E70BFB">
        <w:rPr>
          <w:rFonts w:ascii="Times New Roman" w:hAnsi="Times New Roman" w:cs="Times New Roman"/>
          <w:sz w:val="24"/>
          <w:szCs w:val="24"/>
          <w:lang w:val="en-US"/>
        </w:rPr>
        <w:t xml:space="preserve">BOLD: The Barcode of Life Data System (http://www. </w:t>
      </w:r>
      <w:proofErr w:type="spellStart"/>
      <w:r w:rsidRPr="00E70BFB">
        <w:rPr>
          <w:rFonts w:ascii="Times New Roman" w:hAnsi="Times New Roman" w:cs="Times New Roman"/>
          <w:sz w:val="24"/>
          <w:szCs w:val="24"/>
          <w:lang w:val="en-US"/>
        </w:rPr>
        <w:t>barcodinglife</w:t>
      </w:r>
      <w:proofErr w:type="spellEnd"/>
      <w:r w:rsidRPr="00E70BFB">
        <w:rPr>
          <w:rFonts w:ascii="Times New Roman" w:hAnsi="Times New Roman" w:cs="Times New Roman"/>
          <w:sz w:val="24"/>
          <w:szCs w:val="24"/>
          <w:lang w:val="en-US"/>
        </w:rPr>
        <w:t xml:space="preserve">. org). </w:t>
      </w:r>
      <w:r w:rsidRPr="00E70BFB">
        <w:rPr>
          <w:rFonts w:ascii="Times New Roman" w:hAnsi="Times New Roman" w:cs="Times New Roman"/>
          <w:i/>
          <w:iCs/>
          <w:sz w:val="24"/>
          <w:szCs w:val="24"/>
          <w:lang w:val="en-US"/>
        </w:rPr>
        <w:t>Molecular ecology notes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7</w:t>
      </w:r>
      <w:r w:rsidRPr="00E70BFB">
        <w:rPr>
          <w:rFonts w:ascii="Times New Roman" w:hAnsi="Times New Roman" w:cs="Times New Roman"/>
          <w:sz w:val="24"/>
          <w:szCs w:val="24"/>
          <w:lang w:val="en-US"/>
        </w:rPr>
        <w:t>, 355-364</w:t>
      </w:r>
      <w:r>
        <w:rPr>
          <w:rFonts w:ascii="Times New Roman" w:hAnsi="Times New Roman" w:cs="Times New Roman"/>
          <w:sz w:val="24"/>
          <w:szCs w:val="24"/>
          <w:lang w:val="en-US"/>
        </w:rPr>
        <w:t xml:space="preserve"> </w:t>
      </w:r>
      <w:r w:rsidRPr="003A27EF">
        <w:rPr>
          <w:rFonts w:ascii="Times New Roman" w:hAnsi="Times New Roman" w:cs="Times New Roman"/>
          <w:sz w:val="24"/>
          <w:szCs w:val="24"/>
          <w:lang w:val="en-US"/>
        </w:rPr>
        <w:t>(2007)</w:t>
      </w:r>
      <w:r w:rsidRPr="00E70BFB">
        <w:rPr>
          <w:rFonts w:ascii="Times New Roman" w:hAnsi="Times New Roman" w:cs="Times New Roman"/>
          <w:sz w:val="24"/>
          <w:szCs w:val="24"/>
          <w:lang w:val="en-US"/>
        </w:rPr>
        <w:t>.</w:t>
      </w:r>
    </w:p>
    <w:p w14:paraId="4F797DCF"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26. Yu, D.</w:t>
      </w:r>
      <w:r w:rsidRPr="00B30D44">
        <w:rPr>
          <w:rFonts w:ascii="Times New Roman" w:hAnsi="Times New Roman" w:cs="Times New Roman"/>
          <w:sz w:val="24"/>
          <w:szCs w:val="24"/>
          <w:lang w:val="en-US"/>
        </w:rPr>
        <w:t>W.</w:t>
      </w:r>
      <w:r>
        <w:rPr>
          <w:rFonts w:ascii="Times New Roman" w:hAnsi="Times New Roman" w:cs="Times New Roman"/>
          <w:sz w:val="24"/>
          <w:szCs w:val="24"/>
          <w:lang w:val="en-US"/>
        </w:rPr>
        <w:t xml:space="preserve"> et al. </w:t>
      </w:r>
      <w:r w:rsidRPr="008E2CB6">
        <w:rPr>
          <w:rFonts w:ascii="Times New Roman" w:hAnsi="Times New Roman" w:cs="Times New Roman"/>
          <w:sz w:val="24"/>
          <w:szCs w:val="24"/>
          <w:lang w:val="en-US"/>
        </w:rPr>
        <w:t xml:space="preserve">Biodiversity soup: </w:t>
      </w:r>
      <w:proofErr w:type="spellStart"/>
      <w:r w:rsidRPr="008E2CB6">
        <w:rPr>
          <w:rFonts w:ascii="Times New Roman" w:hAnsi="Times New Roman" w:cs="Times New Roman"/>
          <w:sz w:val="24"/>
          <w:szCs w:val="24"/>
          <w:lang w:val="en-US"/>
        </w:rPr>
        <w:t>metabarcoding</w:t>
      </w:r>
      <w:proofErr w:type="spellEnd"/>
      <w:r w:rsidRPr="008E2CB6">
        <w:rPr>
          <w:rFonts w:ascii="Times New Roman" w:hAnsi="Times New Roman" w:cs="Times New Roman"/>
          <w:sz w:val="24"/>
          <w:szCs w:val="24"/>
          <w:lang w:val="en-US"/>
        </w:rPr>
        <w:t xml:space="preserve"> of arthropods for rapid biodiversity assessment and </w:t>
      </w:r>
      <w:proofErr w:type="spellStart"/>
      <w:r w:rsidRPr="008E2CB6">
        <w:rPr>
          <w:rFonts w:ascii="Times New Roman" w:hAnsi="Times New Roman" w:cs="Times New Roman"/>
          <w:sz w:val="24"/>
          <w:szCs w:val="24"/>
          <w:lang w:val="en-US"/>
        </w:rPr>
        <w:t>biomonitoring</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Methods in Ecology and Evolution</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3</w:t>
      </w:r>
      <w:r w:rsidRPr="008E2CB6">
        <w:rPr>
          <w:rFonts w:ascii="Times New Roman" w:hAnsi="Times New Roman" w:cs="Times New Roman"/>
          <w:sz w:val="24"/>
          <w:szCs w:val="24"/>
          <w:lang w:val="en-US"/>
        </w:rPr>
        <w:t>, 613-623</w:t>
      </w:r>
      <w:r>
        <w:rPr>
          <w:rFonts w:ascii="Times New Roman" w:hAnsi="Times New Roman" w:cs="Times New Roman"/>
          <w:sz w:val="24"/>
          <w:szCs w:val="24"/>
          <w:lang w:val="en-US"/>
        </w:rPr>
        <w:t xml:space="preserve"> (2012)</w:t>
      </w:r>
      <w:r w:rsidRPr="008E2CB6">
        <w:rPr>
          <w:rFonts w:ascii="Times New Roman" w:hAnsi="Times New Roman" w:cs="Times New Roman"/>
          <w:sz w:val="24"/>
          <w:szCs w:val="24"/>
          <w:lang w:val="en-US"/>
        </w:rPr>
        <w:t>.</w:t>
      </w:r>
    </w:p>
    <w:p w14:paraId="02DC43C5" w14:textId="77777777" w:rsidR="008856B7" w:rsidRPr="00AE32AC" w:rsidRDefault="008856B7" w:rsidP="00015FCC">
      <w:pPr>
        <w:spacing w:line="480" w:lineRule="auto"/>
        <w:ind w:left="706" w:hanging="706"/>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 xml:space="preserve">27. </w:t>
      </w:r>
      <w:r w:rsidRPr="00AE32AC">
        <w:rPr>
          <w:rFonts w:ascii="Times New Roman" w:hAnsi="Times New Roman" w:cs="Times New Roman"/>
          <w:sz w:val="24"/>
          <w:szCs w:val="24"/>
          <w:lang w:val="en-US"/>
        </w:rPr>
        <w:t>Suzuki, M.</w:t>
      </w:r>
      <w:r>
        <w:rPr>
          <w:rFonts w:ascii="Times New Roman" w:hAnsi="Times New Roman" w:cs="Times New Roman"/>
          <w:sz w:val="24"/>
          <w:szCs w:val="24"/>
          <w:lang w:val="en-US"/>
        </w:rPr>
        <w:t xml:space="preserve"> T., &amp; </w:t>
      </w:r>
      <w:proofErr w:type="spellStart"/>
      <w:r>
        <w:rPr>
          <w:rFonts w:ascii="Times New Roman" w:hAnsi="Times New Roman" w:cs="Times New Roman"/>
          <w:sz w:val="24"/>
          <w:szCs w:val="24"/>
          <w:lang w:val="en-US"/>
        </w:rPr>
        <w:t>Giovannoni</w:t>
      </w:r>
      <w:proofErr w:type="spellEnd"/>
      <w:r>
        <w:rPr>
          <w:rFonts w:ascii="Times New Roman" w:hAnsi="Times New Roman" w:cs="Times New Roman"/>
          <w:sz w:val="24"/>
          <w:szCs w:val="24"/>
          <w:lang w:val="en-US"/>
        </w:rPr>
        <w:t xml:space="preserve">, S. J. </w:t>
      </w:r>
      <w:r w:rsidRPr="00AE32AC">
        <w:rPr>
          <w:rFonts w:ascii="Times New Roman" w:hAnsi="Times New Roman" w:cs="Times New Roman"/>
          <w:sz w:val="24"/>
          <w:szCs w:val="24"/>
          <w:lang w:val="en-US"/>
        </w:rPr>
        <w:t xml:space="preserve">Bias caused by template annealing in the amplification of mixtures of 16S </w:t>
      </w:r>
      <w:proofErr w:type="spellStart"/>
      <w:r w:rsidRPr="00AE32AC">
        <w:rPr>
          <w:rFonts w:ascii="Times New Roman" w:hAnsi="Times New Roman" w:cs="Times New Roman"/>
          <w:sz w:val="24"/>
          <w:szCs w:val="24"/>
          <w:lang w:val="en-US"/>
        </w:rPr>
        <w:t>rRNA</w:t>
      </w:r>
      <w:proofErr w:type="spellEnd"/>
      <w:r w:rsidRPr="00AE32AC">
        <w:rPr>
          <w:rFonts w:ascii="Times New Roman" w:hAnsi="Times New Roman" w:cs="Times New Roman"/>
          <w:sz w:val="24"/>
          <w:szCs w:val="24"/>
          <w:lang w:val="en-US"/>
        </w:rPr>
        <w:t xml:space="preserve"> genes by PCR. </w:t>
      </w:r>
      <w:r w:rsidRPr="000E09BC">
        <w:rPr>
          <w:rFonts w:ascii="Times New Roman" w:hAnsi="Times New Roman" w:cs="Times New Roman"/>
          <w:i/>
          <w:iCs/>
          <w:sz w:val="24"/>
          <w:szCs w:val="24"/>
          <w:lang w:val="en-US"/>
        </w:rPr>
        <w:t>Applied and environmental microbiology</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62</w:t>
      </w:r>
      <w:r w:rsidRPr="000E09BC">
        <w:rPr>
          <w:rFonts w:ascii="Times New Roman" w:hAnsi="Times New Roman" w:cs="Times New Roman"/>
          <w:sz w:val="24"/>
          <w:szCs w:val="24"/>
          <w:lang w:val="en-US"/>
        </w:rPr>
        <w:t>, 625-630</w:t>
      </w:r>
      <w:r>
        <w:rPr>
          <w:rFonts w:ascii="Times New Roman" w:hAnsi="Times New Roman" w:cs="Times New Roman"/>
          <w:sz w:val="24"/>
          <w:szCs w:val="24"/>
          <w:lang w:val="en-US"/>
        </w:rPr>
        <w:t xml:space="preserve"> (1996)</w:t>
      </w:r>
      <w:r w:rsidRPr="000E09BC">
        <w:rPr>
          <w:rFonts w:ascii="Times New Roman" w:hAnsi="Times New Roman" w:cs="Times New Roman"/>
          <w:sz w:val="24"/>
          <w:szCs w:val="24"/>
          <w:lang w:val="en-US"/>
        </w:rPr>
        <w:t>.</w:t>
      </w:r>
    </w:p>
    <w:p w14:paraId="5720A0AD"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28. </w:t>
      </w:r>
      <w:proofErr w:type="spellStart"/>
      <w:r w:rsidRPr="008E2CB6">
        <w:rPr>
          <w:rFonts w:ascii="Times New Roman" w:hAnsi="Times New Roman" w:cs="Times New Roman"/>
          <w:sz w:val="24"/>
          <w:szCs w:val="24"/>
          <w:lang w:val="en-US"/>
        </w:rPr>
        <w:t>Crampton</w:t>
      </w:r>
      <w:proofErr w:type="spellEnd"/>
      <w:r w:rsidRPr="008E2CB6">
        <w:rPr>
          <w:rFonts w:ascii="Times New Roman" w:hAnsi="Times New Roman" w:cs="Times New Roman"/>
          <w:sz w:val="24"/>
          <w:szCs w:val="24"/>
          <w:lang w:val="en-US"/>
        </w:rPr>
        <w:t>-Platt, A., Douglas, W. Y., Z</w:t>
      </w:r>
      <w:r>
        <w:rPr>
          <w:rFonts w:ascii="Times New Roman" w:hAnsi="Times New Roman" w:cs="Times New Roman"/>
          <w:sz w:val="24"/>
          <w:szCs w:val="24"/>
          <w:lang w:val="en-US"/>
        </w:rPr>
        <w:t xml:space="preserve">hou, X., &amp; </w:t>
      </w:r>
      <w:proofErr w:type="spellStart"/>
      <w:r>
        <w:rPr>
          <w:rFonts w:ascii="Times New Roman" w:hAnsi="Times New Roman" w:cs="Times New Roman"/>
          <w:sz w:val="24"/>
          <w:szCs w:val="24"/>
          <w:lang w:val="en-US"/>
        </w:rPr>
        <w:t>Vogler</w:t>
      </w:r>
      <w:proofErr w:type="spellEnd"/>
      <w:r>
        <w:rPr>
          <w:rFonts w:ascii="Times New Roman" w:hAnsi="Times New Roman" w:cs="Times New Roman"/>
          <w:sz w:val="24"/>
          <w:szCs w:val="24"/>
          <w:lang w:val="en-US"/>
        </w:rPr>
        <w:t xml:space="preserve">, A. P. </w:t>
      </w:r>
      <w:r w:rsidRPr="008E2CB6">
        <w:rPr>
          <w:rFonts w:ascii="Times New Roman" w:hAnsi="Times New Roman" w:cs="Times New Roman"/>
          <w:sz w:val="24"/>
          <w:szCs w:val="24"/>
          <w:lang w:val="en-US"/>
        </w:rPr>
        <w:t xml:space="preserve">Mitochondrial </w:t>
      </w:r>
      <w:proofErr w:type="spellStart"/>
      <w:r w:rsidRPr="008E2CB6">
        <w:rPr>
          <w:rFonts w:ascii="Times New Roman" w:hAnsi="Times New Roman" w:cs="Times New Roman"/>
          <w:sz w:val="24"/>
          <w:szCs w:val="24"/>
          <w:lang w:val="en-US"/>
        </w:rPr>
        <w:t>metagenomics</w:t>
      </w:r>
      <w:proofErr w:type="spellEnd"/>
      <w:r w:rsidRPr="008E2CB6">
        <w:rPr>
          <w:rFonts w:ascii="Times New Roman" w:hAnsi="Times New Roman" w:cs="Times New Roman"/>
          <w:sz w:val="24"/>
          <w:szCs w:val="24"/>
          <w:lang w:val="en-US"/>
        </w:rPr>
        <w:t xml:space="preserve">: letting the genes out of the bottle. </w:t>
      </w:r>
      <w:proofErr w:type="spellStart"/>
      <w:r w:rsidRPr="008E2CB6">
        <w:rPr>
          <w:rFonts w:ascii="Times New Roman" w:hAnsi="Times New Roman" w:cs="Times New Roman"/>
          <w:i/>
          <w:iCs/>
          <w:sz w:val="24"/>
          <w:szCs w:val="24"/>
          <w:lang w:val="en-US"/>
        </w:rPr>
        <w:t>GigaScience</w:t>
      </w:r>
      <w:proofErr w:type="spellEnd"/>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5</w:t>
      </w:r>
      <w:r w:rsidRPr="008E2CB6">
        <w:rPr>
          <w:rFonts w:ascii="Times New Roman" w:hAnsi="Times New Roman" w:cs="Times New Roman"/>
          <w:sz w:val="24"/>
          <w:szCs w:val="24"/>
          <w:lang w:val="en-US"/>
        </w:rPr>
        <w:t>, 1</w:t>
      </w:r>
      <w:r>
        <w:rPr>
          <w:rFonts w:ascii="Times New Roman" w:hAnsi="Times New Roman" w:cs="Times New Roman"/>
          <w:sz w:val="24"/>
          <w:szCs w:val="24"/>
          <w:lang w:val="en-US"/>
        </w:rPr>
        <w:t xml:space="preserve"> (2016)</w:t>
      </w:r>
      <w:r w:rsidRPr="008E2CB6">
        <w:rPr>
          <w:rFonts w:ascii="Times New Roman" w:hAnsi="Times New Roman" w:cs="Times New Roman"/>
          <w:sz w:val="24"/>
          <w:szCs w:val="24"/>
          <w:lang w:val="en-US"/>
        </w:rPr>
        <w:t>.</w:t>
      </w:r>
    </w:p>
    <w:p w14:paraId="19C0EAF6" w14:textId="77777777" w:rsidR="008856B7" w:rsidRPr="008E2CB6" w:rsidRDefault="008856B7" w:rsidP="00015FCC">
      <w:pPr>
        <w:spacing w:after="0" w:line="48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29. </w:t>
      </w:r>
      <w:r w:rsidRPr="008E2CB6">
        <w:rPr>
          <w:rFonts w:ascii="Times New Roman" w:hAnsi="Times New Roman" w:cs="Times New Roman"/>
          <w:sz w:val="24"/>
          <w:szCs w:val="24"/>
          <w:lang w:val="en-US"/>
        </w:rPr>
        <w:t>Gómez</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Rodríguez, C., </w:t>
      </w:r>
      <w:proofErr w:type="spellStart"/>
      <w:r w:rsidRPr="008E2CB6">
        <w:rPr>
          <w:rFonts w:ascii="Times New Roman" w:hAnsi="Times New Roman" w:cs="Times New Roman"/>
          <w:sz w:val="24"/>
          <w:szCs w:val="24"/>
          <w:lang w:val="en-US"/>
        </w:rPr>
        <w:t>Crampton</w:t>
      </w:r>
      <w:proofErr w:type="spellEnd"/>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Platt, A., </w:t>
      </w:r>
      <w:proofErr w:type="spellStart"/>
      <w:r w:rsidRPr="008E2CB6">
        <w:rPr>
          <w:rFonts w:ascii="Times New Roman" w:hAnsi="Times New Roman" w:cs="Times New Roman"/>
          <w:sz w:val="24"/>
          <w:szCs w:val="24"/>
          <w:lang w:val="en-US"/>
        </w:rPr>
        <w:t>Timmermans</w:t>
      </w:r>
      <w:proofErr w:type="spellEnd"/>
      <w:r w:rsidRPr="008E2CB6">
        <w:rPr>
          <w:rFonts w:ascii="Times New Roman" w:hAnsi="Times New Roman" w:cs="Times New Roman"/>
          <w:sz w:val="24"/>
          <w:szCs w:val="24"/>
          <w:lang w:val="en-US"/>
        </w:rPr>
        <w:t xml:space="preserve">, M. J., </w:t>
      </w:r>
      <w:proofErr w:type="spellStart"/>
      <w:r w:rsidRPr="008E2CB6">
        <w:rPr>
          <w:rFonts w:ascii="Times New Roman" w:hAnsi="Times New Roman" w:cs="Times New Roman"/>
          <w:sz w:val="24"/>
          <w:szCs w:val="24"/>
          <w:lang w:val="en-US"/>
        </w:rPr>
        <w:t>Baselga</w:t>
      </w:r>
      <w:proofErr w:type="spellEnd"/>
      <w:r w:rsidRPr="008E2CB6">
        <w:rPr>
          <w:rFonts w:ascii="Times New Roman" w:hAnsi="Times New Roman" w:cs="Times New Roman"/>
          <w:sz w:val="24"/>
          <w:szCs w:val="24"/>
          <w:lang w:val="en-US"/>
        </w:rPr>
        <w:t xml:space="preserve">, A., &amp; </w:t>
      </w:r>
      <w:proofErr w:type="spellStart"/>
      <w:r w:rsidRPr="008E2CB6">
        <w:rPr>
          <w:rFonts w:ascii="Times New Roman" w:hAnsi="Times New Roman" w:cs="Times New Roman"/>
          <w:sz w:val="24"/>
          <w:szCs w:val="24"/>
          <w:lang w:val="en-US"/>
        </w:rPr>
        <w:t>Vogler</w:t>
      </w:r>
      <w:proofErr w:type="spellEnd"/>
      <w:r w:rsidRPr="008E2CB6">
        <w:rPr>
          <w:rFonts w:ascii="Times New Roman" w:hAnsi="Times New Roman" w:cs="Times New Roman"/>
          <w:sz w:val="24"/>
          <w:szCs w:val="24"/>
          <w:lang w:val="en-US"/>
        </w:rPr>
        <w:t>,</w:t>
      </w:r>
      <w:r>
        <w:rPr>
          <w:rFonts w:ascii="Times New Roman" w:hAnsi="Times New Roman" w:cs="Times New Roman"/>
          <w:sz w:val="24"/>
          <w:szCs w:val="24"/>
          <w:lang w:val="en-US"/>
        </w:rPr>
        <w:t xml:space="preserve"> A. P. </w:t>
      </w:r>
      <w:r w:rsidRPr="008E2CB6">
        <w:rPr>
          <w:rFonts w:ascii="Times New Roman" w:hAnsi="Times New Roman" w:cs="Times New Roman"/>
          <w:sz w:val="24"/>
          <w:szCs w:val="24"/>
          <w:lang w:val="en-US"/>
        </w:rPr>
        <w:t xml:space="preserve">Validating the power of mitochondrial </w:t>
      </w:r>
      <w:proofErr w:type="spellStart"/>
      <w:r w:rsidRPr="008E2CB6">
        <w:rPr>
          <w:rFonts w:ascii="Times New Roman" w:hAnsi="Times New Roman" w:cs="Times New Roman"/>
          <w:sz w:val="24"/>
          <w:szCs w:val="24"/>
          <w:lang w:val="en-US"/>
        </w:rPr>
        <w:t>metagenomics</w:t>
      </w:r>
      <w:proofErr w:type="spellEnd"/>
      <w:r w:rsidRPr="008E2CB6">
        <w:rPr>
          <w:rFonts w:ascii="Times New Roman" w:hAnsi="Times New Roman" w:cs="Times New Roman"/>
          <w:sz w:val="24"/>
          <w:szCs w:val="24"/>
          <w:lang w:val="en-US"/>
        </w:rPr>
        <w:t xml:space="preserve"> for community ecology and </w:t>
      </w:r>
      <w:proofErr w:type="spellStart"/>
      <w:r w:rsidRPr="008E2CB6">
        <w:rPr>
          <w:rFonts w:ascii="Times New Roman" w:hAnsi="Times New Roman" w:cs="Times New Roman"/>
          <w:sz w:val="24"/>
          <w:szCs w:val="24"/>
          <w:lang w:val="en-US"/>
        </w:rPr>
        <w:t>phylogenetics</w:t>
      </w:r>
      <w:proofErr w:type="spellEnd"/>
      <w:r w:rsidRPr="008E2CB6">
        <w:rPr>
          <w:rFonts w:ascii="Times New Roman" w:hAnsi="Times New Roman" w:cs="Times New Roman"/>
          <w:sz w:val="24"/>
          <w:szCs w:val="24"/>
          <w:lang w:val="en-US"/>
        </w:rPr>
        <w:t xml:space="preserve"> of complex assemblages. </w:t>
      </w:r>
      <w:r w:rsidRPr="008E2CB6">
        <w:rPr>
          <w:rFonts w:ascii="Times New Roman" w:hAnsi="Times New Roman" w:cs="Times New Roman"/>
          <w:i/>
          <w:iCs/>
          <w:sz w:val="24"/>
          <w:szCs w:val="24"/>
          <w:lang w:val="en-US"/>
        </w:rPr>
        <w:t>Methods in Ecology and Evolution</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6</w:t>
      </w:r>
      <w:r w:rsidRPr="008E2CB6">
        <w:rPr>
          <w:rFonts w:ascii="Times New Roman" w:hAnsi="Times New Roman" w:cs="Times New Roman"/>
          <w:sz w:val="24"/>
          <w:szCs w:val="24"/>
          <w:lang w:val="en-US"/>
        </w:rPr>
        <w:t>, 883-894</w:t>
      </w:r>
      <w:r>
        <w:rPr>
          <w:rFonts w:ascii="Times New Roman" w:hAnsi="Times New Roman" w:cs="Times New Roman"/>
          <w:sz w:val="24"/>
          <w:szCs w:val="24"/>
          <w:lang w:val="en-US"/>
        </w:rPr>
        <w:t xml:space="preserve"> (2015)</w:t>
      </w:r>
      <w:r w:rsidRPr="008E2CB6">
        <w:rPr>
          <w:rFonts w:ascii="Times New Roman" w:hAnsi="Times New Roman" w:cs="Times New Roman"/>
          <w:sz w:val="24"/>
          <w:szCs w:val="24"/>
          <w:lang w:val="en-US"/>
        </w:rPr>
        <w:t>.</w:t>
      </w:r>
    </w:p>
    <w:p w14:paraId="1902AF3E" w14:textId="77777777" w:rsidR="008856B7"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30. Zhou, X.</w:t>
      </w:r>
      <w:r w:rsidRPr="008E2CB6">
        <w:rPr>
          <w:rFonts w:ascii="Times New Roman" w:hAnsi="Times New Roman" w:cs="Times New Roman"/>
          <w:sz w:val="24"/>
          <w:szCs w:val="24"/>
          <w:lang w:val="en-US"/>
        </w:rPr>
        <w:t xml:space="preserve"> </w:t>
      </w:r>
      <w:r w:rsidRPr="009522A6">
        <w:rPr>
          <w:rFonts w:ascii="Times New Roman" w:hAnsi="Times New Roman" w:cs="Times New Roman"/>
          <w:i/>
          <w:sz w:val="24"/>
          <w:szCs w:val="24"/>
          <w:lang w:val="en-US"/>
        </w:rPr>
        <w:t>et al.</w:t>
      </w:r>
      <w:r>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 xml:space="preserve">Ultra-deep sequencing enables high-fidelity recovery of biodiversity for bulk arthropod samples without PCR amplification. </w:t>
      </w:r>
      <w:proofErr w:type="spellStart"/>
      <w:r w:rsidRPr="000E09BC">
        <w:rPr>
          <w:rFonts w:ascii="Times New Roman" w:hAnsi="Times New Roman" w:cs="Times New Roman"/>
          <w:i/>
          <w:iCs/>
          <w:sz w:val="24"/>
          <w:szCs w:val="24"/>
          <w:lang w:val="en-US"/>
        </w:rPr>
        <w:t>Gigascience</w:t>
      </w:r>
      <w:proofErr w:type="spellEnd"/>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2</w:t>
      </w:r>
      <w:r w:rsidRPr="000E09BC">
        <w:rPr>
          <w:rFonts w:ascii="Times New Roman" w:hAnsi="Times New Roman" w:cs="Times New Roman"/>
          <w:sz w:val="24"/>
          <w:szCs w:val="24"/>
          <w:lang w:val="en-US"/>
        </w:rPr>
        <w:t>, 1</w:t>
      </w:r>
      <w:r>
        <w:rPr>
          <w:rFonts w:ascii="Times New Roman" w:hAnsi="Times New Roman" w:cs="Times New Roman"/>
          <w:sz w:val="24"/>
          <w:szCs w:val="24"/>
          <w:lang w:val="en-US"/>
        </w:rPr>
        <w:t xml:space="preserve"> (2013)</w:t>
      </w:r>
      <w:r w:rsidRPr="000E09BC">
        <w:rPr>
          <w:rFonts w:ascii="Times New Roman" w:hAnsi="Times New Roman" w:cs="Times New Roman"/>
          <w:sz w:val="24"/>
          <w:szCs w:val="24"/>
          <w:lang w:val="en-US"/>
        </w:rPr>
        <w:t>.</w:t>
      </w:r>
    </w:p>
    <w:p w14:paraId="1709A921"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31. </w:t>
      </w:r>
      <w:proofErr w:type="spellStart"/>
      <w:r w:rsidRPr="008E2CB6">
        <w:rPr>
          <w:rFonts w:ascii="Times New Roman" w:hAnsi="Times New Roman" w:cs="Times New Roman"/>
          <w:sz w:val="24"/>
          <w:szCs w:val="24"/>
          <w:lang w:val="en-US"/>
        </w:rPr>
        <w:t>Heid</w:t>
      </w:r>
      <w:proofErr w:type="spellEnd"/>
      <w:r w:rsidRPr="008E2CB6">
        <w:rPr>
          <w:rFonts w:ascii="Times New Roman" w:hAnsi="Times New Roman" w:cs="Times New Roman"/>
          <w:sz w:val="24"/>
          <w:szCs w:val="24"/>
          <w:lang w:val="en-US"/>
        </w:rPr>
        <w:t xml:space="preserve">, C. A., Stevens, J., </w:t>
      </w:r>
      <w:proofErr w:type="spellStart"/>
      <w:r w:rsidRPr="008E2CB6">
        <w:rPr>
          <w:rFonts w:ascii="Times New Roman" w:hAnsi="Times New Roman" w:cs="Times New Roman"/>
          <w:sz w:val="24"/>
          <w:szCs w:val="24"/>
          <w:lang w:val="en-US"/>
        </w:rPr>
        <w:t>Livak</w:t>
      </w:r>
      <w:proofErr w:type="spellEnd"/>
      <w:r w:rsidRPr="008E2CB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K. J., &amp; Williams, P. M. </w:t>
      </w:r>
      <w:r w:rsidRPr="008E2CB6">
        <w:rPr>
          <w:rFonts w:ascii="Times New Roman" w:hAnsi="Times New Roman" w:cs="Times New Roman"/>
          <w:sz w:val="24"/>
          <w:szCs w:val="24"/>
          <w:lang w:val="en-US"/>
        </w:rPr>
        <w:t xml:space="preserve">Real time quantitative PCR. </w:t>
      </w:r>
      <w:r w:rsidRPr="008E2CB6">
        <w:rPr>
          <w:rFonts w:ascii="Times New Roman" w:hAnsi="Times New Roman" w:cs="Times New Roman"/>
          <w:i/>
          <w:iCs/>
          <w:sz w:val="24"/>
          <w:szCs w:val="24"/>
          <w:lang w:val="en-US"/>
        </w:rPr>
        <w:t>Genome research</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6</w:t>
      </w:r>
      <w:r w:rsidRPr="008E2CB6">
        <w:rPr>
          <w:rFonts w:ascii="Times New Roman" w:hAnsi="Times New Roman" w:cs="Times New Roman"/>
          <w:sz w:val="24"/>
          <w:szCs w:val="24"/>
          <w:lang w:val="en-US"/>
        </w:rPr>
        <w:t>, 986-994</w:t>
      </w:r>
      <w:r>
        <w:rPr>
          <w:rFonts w:ascii="Times New Roman" w:hAnsi="Times New Roman" w:cs="Times New Roman"/>
          <w:sz w:val="24"/>
          <w:szCs w:val="24"/>
          <w:lang w:val="en-US"/>
        </w:rPr>
        <w:t xml:space="preserve"> (1996)</w:t>
      </w:r>
      <w:r w:rsidRPr="008E2CB6">
        <w:rPr>
          <w:rFonts w:ascii="Times New Roman" w:hAnsi="Times New Roman" w:cs="Times New Roman"/>
          <w:sz w:val="24"/>
          <w:szCs w:val="24"/>
          <w:lang w:val="en-US"/>
        </w:rPr>
        <w:t>.</w:t>
      </w:r>
    </w:p>
    <w:p w14:paraId="68AA1507" w14:textId="77777777" w:rsidR="008856B7"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32. </w:t>
      </w:r>
      <w:r w:rsidRPr="008E2CB6">
        <w:rPr>
          <w:rFonts w:ascii="Times New Roman" w:hAnsi="Times New Roman" w:cs="Times New Roman"/>
          <w:sz w:val="24"/>
          <w:szCs w:val="24"/>
          <w:lang w:val="en-US"/>
        </w:rPr>
        <w:t xml:space="preserve">Thomas, A. C., </w:t>
      </w:r>
      <w:proofErr w:type="spellStart"/>
      <w:r w:rsidRPr="008E2CB6">
        <w:rPr>
          <w:rFonts w:ascii="Times New Roman" w:hAnsi="Times New Roman" w:cs="Times New Roman"/>
          <w:sz w:val="24"/>
          <w:szCs w:val="24"/>
          <w:lang w:val="en-US"/>
        </w:rPr>
        <w:t>Deagle</w:t>
      </w:r>
      <w:proofErr w:type="spellEnd"/>
      <w:r w:rsidRPr="008E2CB6">
        <w:rPr>
          <w:rFonts w:ascii="Times New Roman" w:hAnsi="Times New Roman" w:cs="Times New Roman"/>
          <w:sz w:val="24"/>
          <w:szCs w:val="24"/>
          <w:lang w:val="en-US"/>
        </w:rPr>
        <w:t xml:space="preserve">, B. E., </w:t>
      </w:r>
      <w:proofErr w:type="spellStart"/>
      <w:r w:rsidRPr="008E2CB6">
        <w:rPr>
          <w:rFonts w:ascii="Times New Roman" w:hAnsi="Times New Roman" w:cs="Times New Roman"/>
          <w:sz w:val="24"/>
          <w:szCs w:val="24"/>
          <w:lang w:val="en-US"/>
        </w:rPr>
        <w:t>Eveson</w:t>
      </w:r>
      <w:proofErr w:type="spellEnd"/>
      <w:r w:rsidRPr="008E2CB6">
        <w:rPr>
          <w:rFonts w:ascii="Times New Roman" w:hAnsi="Times New Roman" w:cs="Times New Roman"/>
          <w:sz w:val="24"/>
          <w:szCs w:val="24"/>
          <w:lang w:val="en-US"/>
        </w:rPr>
        <w:t xml:space="preserve">, J. P., </w:t>
      </w:r>
      <w:proofErr w:type="spellStart"/>
      <w:r w:rsidRPr="008E2CB6">
        <w:rPr>
          <w:rFonts w:ascii="Times New Roman" w:hAnsi="Times New Roman" w:cs="Times New Roman"/>
          <w:sz w:val="24"/>
          <w:szCs w:val="24"/>
          <w:lang w:val="en-US"/>
        </w:rPr>
        <w:t>Harsch</w:t>
      </w:r>
      <w:proofErr w:type="spellEnd"/>
      <w:r w:rsidRPr="008E2CB6">
        <w:rPr>
          <w:rFonts w:ascii="Times New Roman" w:hAnsi="Times New Roman" w:cs="Times New Roman"/>
          <w:sz w:val="24"/>
          <w:szCs w:val="24"/>
          <w:lang w:val="en-US"/>
        </w:rPr>
        <w:t xml:space="preserve">, C. H., &amp; </w:t>
      </w:r>
      <w:proofErr w:type="spellStart"/>
      <w:r w:rsidRPr="008E2CB6">
        <w:rPr>
          <w:rFonts w:ascii="Times New Roman" w:hAnsi="Times New Roman" w:cs="Times New Roman"/>
          <w:sz w:val="24"/>
          <w:szCs w:val="24"/>
          <w:lang w:val="en-US"/>
        </w:rPr>
        <w:t>Tr</w:t>
      </w:r>
      <w:r>
        <w:rPr>
          <w:rFonts w:ascii="Times New Roman" w:hAnsi="Times New Roman" w:cs="Times New Roman"/>
          <w:sz w:val="24"/>
          <w:szCs w:val="24"/>
          <w:lang w:val="en-US"/>
        </w:rPr>
        <w:t>ites</w:t>
      </w:r>
      <w:proofErr w:type="spellEnd"/>
      <w:r>
        <w:rPr>
          <w:rFonts w:ascii="Times New Roman" w:hAnsi="Times New Roman" w:cs="Times New Roman"/>
          <w:sz w:val="24"/>
          <w:szCs w:val="24"/>
          <w:lang w:val="en-US"/>
        </w:rPr>
        <w:t xml:space="preserve">, A. W. </w:t>
      </w:r>
      <w:r w:rsidRPr="008E2CB6">
        <w:rPr>
          <w:rFonts w:ascii="Times New Roman" w:hAnsi="Times New Roman" w:cs="Times New Roman"/>
          <w:sz w:val="24"/>
          <w:szCs w:val="24"/>
          <w:lang w:val="en-US"/>
        </w:rPr>
        <w:t xml:space="preserve">Quantitative DNA </w:t>
      </w:r>
      <w:proofErr w:type="spellStart"/>
      <w:r w:rsidRPr="008E2CB6">
        <w:rPr>
          <w:rFonts w:ascii="Times New Roman" w:hAnsi="Times New Roman" w:cs="Times New Roman"/>
          <w:sz w:val="24"/>
          <w:szCs w:val="24"/>
          <w:lang w:val="en-US"/>
        </w:rPr>
        <w:t>metabarcoding</w:t>
      </w:r>
      <w:proofErr w:type="spellEnd"/>
      <w:r w:rsidRPr="008E2CB6">
        <w:rPr>
          <w:rFonts w:ascii="Times New Roman" w:hAnsi="Times New Roman" w:cs="Times New Roman"/>
          <w:sz w:val="24"/>
          <w:szCs w:val="24"/>
          <w:lang w:val="en-US"/>
        </w:rPr>
        <w:t xml:space="preserve">: improved estimates of species proportional biomass using correction factors derived from control material. </w:t>
      </w:r>
      <w:r w:rsidRPr="008E2CB6">
        <w:rPr>
          <w:rFonts w:ascii="Times New Roman" w:hAnsi="Times New Roman" w:cs="Times New Roman"/>
          <w:i/>
          <w:iCs/>
          <w:sz w:val="24"/>
          <w:szCs w:val="24"/>
          <w:lang w:val="en-US"/>
        </w:rPr>
        <w:t>Molecular ecology resources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(2015)</w:t>
      </w:r>
      <w:r w:rsidRPr="008E2CB6">
        <w:rPr>
          <w:rFonts w:ascii="Times New Roman" w:hAnsi="Times New Roman" w:cs="Times New Roman"/>
          <w:sz w:val="24"/>
          <w:szCs w:val="24"/>
          <w:lang w:val="en-US"/>
        </w:rPr>
        <w:t>.</w:t>
      </w:r>
    </w:p>
    <w:p w14:paraId="5FF596AA" w14:textId="77777777" w:rsidR="008856B7" w:rsidRPr="00494DCE"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33. </w:t>
      </w:r>
      <w:r w:rsidRPr="00494DCE">
        <w:rPr>
          <w:rFonts w:ascii="Times New Roman" w:hAnsi="Times New Roman" w:cs="Times New Roman"/>
          <w:sz w:val="24"/>
          <w:szCs w:val="24"/>
          <w:lang w:val="en-US"/>
        </w:rPr>
        <w:t>Evans, N. T.</w:t>
      </w:r>
      <w:r>
        <w:rPr>
          <w:rFonts w:ascii="Times New Roman" w:hAnsi="Times New Roman" w:cs="Times New Roman"/>
          <w:sz w:val="24"/>
          <w:szCs w:val="24"/>
          <w:lang w:val="en-US"/>
        </w:rPr>
        <w:t xml:space="preserve"> et al. </w:t>
      </w:r>
      <w:r w:rsidRPr="00494DCE">
        <w:rPr>
          <w:rFonts w:ascii="Times New Roman" w:hAnsi="Times New Roman" w:cs="Times New Roman"/>
          <w:sz w:val="24"/>
          <w:szCs w:val="24"/>
          <w:lang w:val="en-US"/>
        </w:rPr>
        <w:t xml:space="preserve">Quantification of </w:t>
      </w:r>
      <w:proofErr w:type="spellStart"/>
      <w:r w:rsidRPr="00494DCE">
        <w:rPr>
          <w:rFonts w:ascii="Times New Roman" w:hAnsi="Times New Roman" w:cs="Times New Roman"/>
          <w:sz w:val="24"/>
          <w:szCs w:val="24"/>
          <w:lang w:val="en-US"/>
        </w:rPr>
        <w:t>mesocosm</w:t>
      </w:r>
      <w:proofErr w:type="spellEnd"/>
      <w:r w:rsidRPr="00494DCE">
        <w:rPr>
          <w:rFonts w:ascii="Times New Roman" w:hAnsi="Times New Roman" w:cs="Times New Roman"/>
          <w:sz w:val="24"/>
          <w:szCs w:val="24"/>
          <w:lang w:val="en-US"/>
        </w:rPr>
        <w:t xml:space="preserve"> fish and amphibian species diversity via environmental DNA </w:t>
      </w:r>
      <w:proofErr w:type="spellStart"/>
      <w:r w:rsidRPr="00494DCE">
        <w:rPr>
          <w:rFonts w:ascii="Times New Roman" w:hAnsi="Times New Roman" w:cs="Times New Roman"/>
          <w:sz w:val="24"/>
          <w:szCs w:val="24"/>
          <w:lang w:val="en-US"/>
        </w:rPr>
        <w:t>metabarcoding</w:t>
      </w:r>
      <w:proofErr w:type="spellEnd"/>
      <w:r w:rsidRPr="00494DCE">
        <w:rPr>
          <w:rFonts w:ascii="Times New Roman" w:hAnsi="Times New Roman" w:cs="Times New Roman"/>
          <w:sz w:val="24"/>
          <w:szCs w:val="24"/>
          <w:lang w:val="en-US"/>
        </w:rPr>
        <w:t xml:space="preserve">. </w:t>
      </w:r>
      <w:r w:rsidRPr="00494DCE">
        <w:rPr>
          <w:rFonts w:ascii="Times New Roman" w:hAnsi="Times New Roman" w:cs="Times New Roman"/>
          <w:i/>
          <w:iCs/>
          <w:sz w:val="24"/>
          <w:szCs w:val="24"/>
          <w:lang w:val="en-US"/>
        </w:rPr>
        <w:t>Molecular ecology resources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16</w:t>
      </w:r>
      <w:r w:rsidRPr="00494DCE">
        <w:rPr>
          <w:rFonts w:ascii="Times New Roman" w:hAnsi="Times New Roman" w:cs="Times New Roman"/>
          <w:sz w:val="24"/>
          <w:szCs w:val="24"/>
          <w:lang w:val="en-US"/>
        </w:rPr>
        <w:t>, 29-41</w:t>
      </w:r>
      <w:r>
        <w:rPr>
          <w:rFonts w:ascii="Times New Roman" w:hAnsi="Times New Roman" w:cs="Times New Roman"/>
          <w:sz w:val="24"/>
          <w:szCs w:val="24"/>
          <w:lang w:val="en-US"/>
        </w:rPr>
        <w:t xml:space="preserve"> (2016)</w:t>
      </w:r>
      <w:r w:rsidRPr="00494DCE">
        <w:rPr>
          <w:rFonts w:ascii="Times New Roman" w:hAnsi="Times New Roman" w:cs="Times New Roman"/>
          <w:sz w:val="24"/>
          <w:szCs w:val="24"/>
          <w:lang w:val="en-US"/>
        </w:rPr>
        <w:t>.</w:t>
      </w:r>
    </w:p>
    <w:p w14:paraId="6BA1F1E3"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34. </w:t>
      </w:r>
      <w:proofErr w:type="spellStart"/>
      <w:r w:rsidRPr="00EC6CFB">
        <w:rPr>
          <w:rFonts w:ascii="Times New Roman" w:hAnsi="Times New Roman" w:cs="Times New Roman"/>
          <w:sz w:val="24"/>
          <w:szCs w:val="24"/>
          <w:lang w:val="en-US"/>
        </w:rPr>
        <w:t>Kembel</w:t>
      </w:r>
      <w:proofErr w:type="spellEnd"/>
      <w:r w:rsidRPr="00EC6CFB">
        <w:rPr>
          <w:rFonts w:ascii="Times New Roman" w:hAnsi="Times New Roman" w:cs="Times New Roman"/>
          <w:sz w:val="24"/>
          <w:szCs w:val="24"/>
          <w:lang w:val="en-US"/>
        </w:rPr>
        <w:t xml:space="preserve">, S. W., Wu, M., </w:t>
      </w:r>
      <w:proofErr w:type="spellStart"/>
      <w:r w:rsidRPr="00EC6CFB">
        <w:rPr>
          <w:rFonts w:ascii="Times New Roman" w:hAnsi="Times New Roman" w:cs="Times New Roman"/>
          <w:sz w:val="24"/>
          <w:szCs w:val="24"/>
          <w:lang w:val="en-US"/>
        </w:rPr>
        <w:t>Eise</w:t>
      </w:r>
      <w:r>
        <w:rPr>
          <w:rFonts w:ascii="Times New Roman" w:hAnsi="Times New Roman" w:cs="Times New Roman"/>
          <w:sz w:val="24"/>
          <w:szCs w:val="24"/>
          <w:lang w:val="en-US"/>
        </w:rPr>
        <w:t>n</w:t>
      </w:r>
      <w:proofErr w:type="spellEnd"/>
      <w:r>
        <w:rPr>
          <w:rFonts w:ascii="Times New Roman" w:hAnsi="Times New Roman" w:cs="Times New Roman"/>
          <w:sz w:val="24"/>
          <w:szCs w:val="24"/>
          <w:lang w:val="en-US"/>
        </w:rPr>
        <w:t xml:space="preserve">, J. A., &amp; Green, J. L. </w:t>
      </w:r>
      <w:r w:rsidRPr="008E2CB6">
        <w:rPr>
          <w:rFonts w:ascii="Times New Roman" w:hAnsi="Times New Roman" w:cs="Times New Roman"/>
          <w:sz w:val="24"/>
          <w:szCs w:val="24"/>
          <w:lang w:val="en-US"/>
        </w:rPr>
        <w:t xml:space="preserve">Incorporating 16S gene copy number information improves estimates of microbial diversity and abundance. </w:t>
      </w:r>
      <w:proofErr w:type="spellStart"/>
      <w:r w:rsidRPr="008E2CB6">
        <w:rPr>
          <w:rFonts w:ascii="Times New Roman" w:hAnsi="Times New Roman" w:cs="Times New Roman"/>
          <w:i/>
          <w:iCs/>
          <w:sz w:val="24"/>
          <w:szCs w:val="24"/>
          <w:lang w:val="en-US"/>
        </w:rPr>
        <w:t>PLoS</w:t>
      </w:r>
      <w:proofErr w:type="spellEnd"/>
      <w:r w:rsidRPr="008E2CB6">
        <w:rPr>
          <w:rFonts w:ascii="Times New Roman" w:hAnsi="Times New Roman" w:cs="Times New Roman"/>
          <w:i/>
          <w:iCs/>
          <w:sz w:val="24"/>
          <w:szCs w:val="24"/>
          <w:lang w:val="en-US"/>
        </w:rPr>
        <w:t xml:space="preserve"> </w:t>
      </w:r>
      <w:proofErr w:type="spellStart"/>
      <w:r w:rsidRPr="008E2CB6">
        <w:rPr>
          <w:rFonts w:ascii="Times New Roman" w:hAnsi="Times New Roman" w:cs="Times New Roman"/>
          <w:i/>
          <w:iCs/>
          <w:sz w:val="24"/>
          <w:szCs w:val="24"/>
          <w:lang w:val="en-US"/>
        </w:rPr>
        <w:t>Comput</w:t>
      </w:r>
      <w:proofErr w:type="spellEnd"/>
      <w:r w:rsidRPr="008E2CB6">
        <w:rPr>
          <w:rFonts w:ascii="Times New Roman" w:hAnsi="Times New Roman" w:cs="Times New Roman"/>
          <w:i/>
          <w:iCs/>
          <w:sz w:val="24"/>
          <w:szCs w:val="24"/>
          <w:lang w:val="en-US"/>
        </w:rPr>
        <w:t xml:space="preserve"> Biol</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8</w:t>
      </w:r>
      <w:r w:rsidRPr="008E2CB6">
        <w:rPr>
          <w:rFonts w:ascii="Times New Roman" w:hAnsi="Times New Roman" w:cs="Times New Roman"/>
          <w:sz w:val="24"/>
          <w:szCs w:val="24"/>
          <w:lang w:val="en-US"/>
        </w:rPr>
        <w:t>, e1002743</w:t>
      </w:r>
      <w:r>
        <w:rPr>
          <w:rFonts w:ascii="Times New Roman" w:hAnsi="Times New Roman" w:cs="Times New Roman"/>
          <w:sz w:val="24"/>
          <w:szCs w:val="24"/>
          <w:lang w:val="en-US"/>
        </w:rPr>
        <w:t xml:space="preserve"> (2012)</w:t>
      </w:r>
      <w:r w:rsidRPr="008E2CB6">
        <w:rPr>
          <w:rFonts w:ascii="Times New Roman" w:hAnsi="Times New Roman" w:cs="Times New Roman"/>
          <w:sz w:val="24"/>
          <w:szCs w:val="24"/>
          <w:lang w:val="en-US"/>
        </w:rPr>
        <w:t>.</w:t>
      </w:r>
    </w:p>
    <w:p w14:paraId="3EC99484" w14:textId="77777777" w:rsidR="008856B7" w:rsidRPr="008E2CB6" w:rsidRDefault="008856B7" w:rsidP="00015FCC">
      <w:pPr>
        <w:spacing w:after="0" w:line="480" w:lineRule="auto"/>
        <w:ind w:left="360" w:hanging="360"/>
        <w:jc w:val="both"/>
        <w:rPr>
          <w:rFonts w:ascii="Times New Roman" w:hAnsi="Times New Roman" w:cs="Times New Roman"/>
          <w:sz w:val="24"/>
          <w:szCs w:val="24"/>
          <w:lang w:val="pt-BR"/>
        </w:rPr>
      </w:pPr>
      <w:r>
        <w:rPr>
          <w:rFonts w:ascii="Times New Roman" w:hAnsi="Times New Roman" w:cs="Times New Roman"/>
          <w:sz w:val="24"/>
          <w:szCs w:val="24"/>
          <w:lang w:val="pt-BR"/>
        </w:rPr>
        <w:lastRenderedPageBreak/>
        <w:t xml:space="preserve">35. Lange, V. Et al. </w:t>
      </w:r>
      <w:proofErr w:type="spellStart"/>
      <w:r w:rsidRPr="008E2CB6">
        <w:rPr>
          <w:rFonts w:ascii="Times New Roman" w:hAnsi="Times New Roman" w:cs="Times New Roman"/>
          <w:sz w:val="24"/>
          <w:szCs w:val="24"/>
          <w:lang w:val="pt-BR"/>
        </w:rPr>
        <w:t>Cost-efficient</w:t>
      </w:r>
      <w:proofErr w:type="spellEnd"/>
      <w:r w:rsidRPr="008E2CB6">
        <w:rPr>
          <w:rFonts w:ascii="Times New Roman" w:hAnsi="Times New Roman" w:cs="Times New Roman"/>
          <w:sz w:val="24"/>
          <w:szCs w:val="24"/>
          <w:lang w:val="pt-BR"/>
        </w:rPr>
        <w:t xml:space="preserve"> high-</w:t>
      </w:r>
      <w:proofErr w:type="spellStart"/>
      <w:r w:rsidRPr="008E2CB6">
        <w:rPr>
          <w:rFonts w:ascii="Times New Roman" w:hAnsi="Times New Roman" w:cs="Times New Roman"/>
          <w:sz w:val="24"/>
          <w:szCs w:val="24"/>
          <w:lang w:val="pt-BR"/>
        </w:rPr>
        <w:t>throughput</w:t>
      </w:r>
      <w:proofErr w:type="spellEnd"/>
      <w:r w:rsidRPr="008E2CB6">
        <w:rPr>
          <w:rFonts w:ascii="Times New Roman" w:hAnsi="Times New Roman" w:cs="Times New Roman"/>
          <w:sz w:val="24"/>
          <w:szCs w:val="24"/>
          <w:lang w:val="pt-BR"/>
        </w:rPr>
        <w:t xml:space="preserve"> HLA </w:t>
      </w:r>
      <w:proofErr w:type="spellStart"/>
      <w:r w:rsidRPr="008E2CB6">
        <w:rPr>
          <w:rFonts w:ascii="Times New Roman" w:hAnsi="Times New Roman" w:cs="Times New Roman"/>
          <w:sz w:val="24"/>
          <w:szCs w:val="24"/>
          <w:lang w:val="pt-BR"/>
        </w:rPr>
        <w:t>typing</w:t>
      </w:r>
      <w:proofErr w:type="spellEnd"/>
      <w:r w:rsidRPr="008E2CB6">
        <w:rPr>
          <w:rFonts w:ascii="Times New Roman" w:hAnsi="Times New Roman" w:cs="Times New Roman"/>
          <w:sz w:val="24"/>
          <w:szCs w:val="24"/>
          <w:lang w:val="pt-BR"/>
        </w:rPr>
        <w:t xml:space="preserve"> </w:t>
      </w:r>
      <w:proofErr w:type="spellStart"/>
      <w:r w:rsidRPr="008E2CB6">
        <w:rPr>
          <w:rFonts w:ascii="Times New Roman" w:hAnsi="Times New Roman" w:cs="Times New Roman"/>
          <w:sz w:val="24"/>
          <w:szCs w:val="24"/>
          <w:lang w:val="pt-BR"/>
        </w:rPr>
        <w:t>by</w:t>
      </w:r>
      <w:proofErr w:type="spellEnd"/>
      <w:r w:rsidRPr="008E2CB6">
        <w:rPr>
          <w:rFonts w:ascii="Times New Roman" w:hAnsi="Times New Roman" w:cs="Times New Roman"/>
          <w:sz w:val="24"/>
          <w:szCs w:val="24"/>
          <w:lang w:val="pt-BR"/>
        </w:rPr>
        <w:t xml:space="preserve"> </w:t>
      </w:r>
      <w:proofErr w:type="spellStart"/>
      <w:r w:rsidRPr="008E2CB6">
        <w:rPr>
          <w:rFonts w:ascii="Times New Roman" w:hAnsi="Times New Roman" w:cs="Times New Roman"/>
          <w:sz w:val="24"/>
          <w:szCs w:val="24"/>
          <w:lang w:val="pt-BR"/>
        </w:rPr>
        <w:t>MiSeq</w:t>
      </w:r>
      <w:proofErr w:type="spellEnd"/>
      <w:r w:rsidRPr="008E2CB6">
        <w:rPr>
          <w:rFonts w:ascii="Times New Roman" w:hAnsi="Times New Roman" w:cs="Times New Roman"/>
          <w:sz w:val="24"/>
          <w:szCs w:val="24"/>
          <w:lang w:val="pt-BR"/>
        </w:rPr>
        <w:t xml:space="preserve"> </w:t>
      </w:r>
      <w:proofErr w:type="spellStart"/>
      <w:r w:rsidRPr="008E2CB6">
        <w:rPr>
          <w:rFonts w:ascii="Times New Roman" w:hAnsi="Times New Roman" w:cs="Times New Roman"/>
          <w:sz w:val="24"/>
          <w:szCs w:val="24"/>
          <w:lang w:val="pt-BR"/>
        </w:rPr>
        <w:t>amplicon</w:t>
      </w:r>
      <w:proofErr w:type="spellEnd"/>
      <w:r w:rsidRPr="008E2CB6">
        <w:rPr>
          <w:rFonts w:ascii="Times New Roman" w:hAnsi="Times New Roman" w:cs="Times New Roman"/>
          <w:sz w:val="24"/>
          <w:szCs w:val="24"/>
          <w:lang w:val="pt-BR"/>
        </w:rPr>
        <w:t xml:space="preserve"> </w:t>
      </w:r>
      <w:proofErr w:type="spellStart"/>
      <w:r w:rsidRPr="008E2CB6">
        <w:rPr>
          <w:rFonts w:ascii="Times New Roman" w:hAnsi="Times New Roman" w:cs="Times New Roman"/>
          <w:sz w:val="24"/>
          <w:szCs w:val="24"/>
          <w:lang w:val="pt-BR"/>
        </w:rPr>
        <w:t>sequencing</w:t>
      </w:r>
      <w:proofErr w:type="spellEnd"/>
      <w:r w:rsidRPr="008E2CB6">
        <w:rPr>
          <w:rFonts w:ascii="Times New Roman" w:hAnsi="Times New Roman" w:cs="Times New Roman"/>
          <w:sz w:val="24"/>
          <w:szCs w:val="24"/>
          <w:lang w:val="pt-BR"/>
        </w:rPr>
        <w:t xml:space="preserve">. </w:t>
      </w:r>
      <w:r w:rsidRPr="008E2CB6">
        <w:rPr>
          <w:rFonts w:ascii="Times New Roman" w:hAnsi="Times New Roman" w:cs="Times New Roman"/>
          <w:i/>
          <w:sz w:val="24"/>
          <w:szCs w:val="24"/>
          <w:lang w:val="pt-BR"/>
        </w:rPr>
        <w:t xml:space="preserve">BMC </w:t>
      </w:r>
      <w:proofErr w:type="spellStart"/>
      <w:r w:rsidRPr="008E2CB6">
        <w:rPr>
          <w:rFonts w:ascii="Times New Roman" w:hAnsi="Times New Roman" w:cs="Times New Roman"/>
          <w:i/>
          <w:sz w:val="24"/>
          <w:szCs w:val="24"/>
          <w:lang w:val="pt-BR"/>
        </w:rPr>
        <w:t>Genomics</w:t>
      </w:r>
      <w:proofErr w:type="spellEnd"/>
      <w:r>
        <w:rPr>
          <w:rFonts w:ascii="Times New Roman" w:hAnsi="Times New Roman" w:cs="Times New Roman"/>
          <w:sz w:val="24"/>
          <w:szCs w:val="24"/>
          <w:lang w:val="pt-BR"/>
        </w:rPr>
        <w:t>.</w:t>
      </w:r>
      <w:r w:rsidRPr="008E2CB6">
        <w:rPr>
          <w:rFonts w:ascii="Times New Roman" w:hAnsi="Times New Roman" w:cs="Times New Roman"/>
          <w:sz w:val="24"/>
          <w:szCs w:val="24"/>
          <w:lang w:val="pt-BR"/>
        </w:rPr>
        <w:t xml:space="preserve"> </w:t>
      </w:r>
      <w:r w:rsidRPr="00573DC6">
        <w:rPr>
          <w:rFonts w:ascii="Times New Roman" w:hAnsi="Times New Roman" w:cs="Times New Roman"/>
          <w:b/>
          <w:sz w:val="24"/>
          <w:szCs w:val="24"/>
          <w:lang w:val="pt-BR"/>
        </w:rPr>
        <w:t>15</w:t>
      </w:r>
      <w:r w:rsidRPr="008E2CB6">
        <w:rPr>
          <w:rFonts w:ascii="Times New Roman" w:hAnsi="Times New Roman" w:cs="Times New Roman"/>
          <w:sz w:val="24"/>
          <w:szCs w:val="24"/>
          <w:lang w:val="pt-BR"/>
        </w:rPr>
        <w:t>, 63</w:t>
      </w:r>
      <w:r>
        <w:rPr>
          <w:rFonts w:ascii="Times New Roman" w:hAnsi="Times New Roman" w:cs="Times New Roman"/>
          <w:sz w:val="24"/>
          <w:szCs w:val="24"/>
          <w:lang w:val="pt-BR"/>
        </w:rPr>
        <w:t xml:space="preserve"> </w:t>
      </w:r>
      <w:r w:rsidRPr="008E2CB6">
        <w:rPr>
          <w:rFonts w:ascii="Times New Roman" w:hAnsi="Times New Roman" w:cs="Times New Roman"/>
          <w:sz w:val="24"/>
          <w:szCs w:val="24"/>
          <w:lang w:val="pt-BR"/>
        </w:rPr>
        <w:t>(2014).</w:t>
      </w:r>
    </w:p>
    <w:p w14:paraId="565359F4" w14:textId="77777777" w:rsidR="008856B7" w:rsidRPr="008E2CB6" w:rsidRDefault="008856B7" w:rsidP="00015FCC">
      <w:pPr>
        <w:spacing w:after="0" w:line="48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36. </w:t>
      </w:r>
      <w:r w:rsidRPr="008E2CB6">
        <w:rPr>
          <w:rFonts w:ascii="Times New Roman" w:hAnsi="Times New Roman" w:cs="Times New Roman"/>
          <w:sz w:val="24"/>
          <w:szCs w:val="24"/>
          <w:lang w:val="en-US"/>
        </w:rPr>
        <w:t xml:space="preserve">Zhang, J., </w:t>
      </w:r>
      <w:proofErr w:type="spellStart"/>
      <w:r w:rsidRPr="008E2CB6">
        <w:rPr>
          <w:rFonts w:ascii="Times New Roman" w:hAnsi="Times New Roman" w:cs="Times New Roman"/>
          <w:sz w:val="24"/>
          <w:szCs w:val="24"/>
          <w:lang w:val="en-US"/>
        </w:rPr>
        <w:t>Kobert</w:t>
      </w:r>
      <w:proofErr w:type="spellEnd"/>
      <w:r w:rsidRPr="008E2CB6">
        <w:rPr>
          <w:rFonts w:ascii="Times New Roman" w:hAnsi="Times New Roman" w:cs="Times New Roman"/>
          <w:sz w:val="24"/>
          <w:szCs w:val="24"/>
          <w:lang w:val="en-US"/>
        </w:rPr>
        <w:t xml:space="preserve">, K., </w:t>
      </w:r>
      <w:proofErr w:type="spellStart"/>
      <w:r w:rsidRPr="008E2CB6">
        <w:rPr>
          <w:rFonts w:ascii="Times New Roman" w:hAnsi="Times New Roman" w:cs="Times New Roman"/>
          <w:sz w:val="24"/>
          <w:szCs w:val="24"/>
          <w:lang w:val="en-US"/>
        </w:rPr>
        <w:t>Flouri</w:t>
      </w:r>
      <w:proofErr w:type="spellEnd"/>
      <w:r w:rsidRPr="008E2CB6">
        <w:rPr>
          <w:rFonts w:ascii="Times New Roman" w:hAnsi="Times New Roman" w:cs="Times New Roman"/>
          <w:sz w:val="24"/>
          <w:szCs w:val="24"/>
          <w:lang w:val="en-US"/>
        </w:rPr>
        <w:t xml:space="preserve">, T. &amp; </w:t>
      </w:r>
      <w:proofErr w:type="spellStart"/>
      <w:r w:rsidRPr="008E2CB6">
        <w:rPr>
          <w:rFonts w:ascii="Times New Roman" w:hAnsi="Times New Roman" w:cs="Times New Roman"/>
          <w:sz w:val="24"/>
          <w:szCs w:val="24"/>
          <w:lang w:val="en-US"/>
        </w:rPr>
        <w:t>Stamatakis</w:t>
      </w:r>
      <w:proofErr w:type="spellEnd"/>
      <w:r w:rsidRPr="008E2CB6">
        <w:rPr>
          <w:rFonts w:ascii="Times New Roman" w:hAnsi="Times New Roman" w:cs="Times New Roman"/>
          <w:sz w:val="24"/>
          <w:szCs w:val="24"/>
          <w:lang w:val="en-US"/>
        </w:rPr>
        <w:t xml:space="preserve">, A. PEAR: a fast and accurate </w:t>
      </w:r>
      <w:proofErr w:type="spellStart"/>
      <w:r w:rsidRPr="008E2CB6">
        <w:rPr>
          <w:rFonts w:ascii="Times New Roman" w:hAnsi="Times New Roman" w:cs="Times New Roman"/>
          <w:sz w:val="24"/>
          <w:szCs w:val="24"/>
          <w:lang w:val="en-US"/>
        </w:rPr>
        <w:t>Illumina</w:t>
      </w:r>
      <w:proofErr w:type="spellEnd"/>
      <w:r w:rsidRPr="008E2CB6">
        <w:rPr>
          <w:rFonts w:ascii="Times New Roman" w:hAnsi="Times New Roman" w:cs="Times New Roman"/>
          <w:sz w:val="24"/>
          <w:szCs w:val="24"/>
          <w:lang w:val="en-US"/>
        </w:rPr>
        <w:t xml:space="preserve"> Paired-End </w:t>
      </w:r>
      <w:proofErr w:type="spellStart"/>
      <w:r w:rsidRPr="008E2CB6">
        <w:rPr>
          <w:rFonts w:ascii="Times New Roman" w:hAnsi="Times New Roman" w:cs="Times New Roman"/>
          <w:sz w:val="24"/>
          <w:szCs w:val="24"/>
          <w:lang w:val="en-US"/>
        </w:rPr>
        <w:t>reAd</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mergeR</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sz w:val="24"/>
          <w:szCs w:val="24"/>
          <w:lang w:val="en-US"/>
        </w:rPr>
        <w:t>Bioinformatics</w:t>
      </w:r>
      <w:r>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30</w:t>
      </w:r>
      <w:r w:rsidRPr="008E2CB6">
        <w:rPr>
          <w:rFonts w:ascii="Times New Roman" w:hAnsi="Times New Roman" w:cs="Times New Roman"/>
          <w:sz w:val="24"/>
          <w:szCs w:val="24"/>
          <w:lang w:val="en-US"/>
        </w:rPr>
        <w:t>, 614-620</w:t>
      </w:r>
      <w:r>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(2014).</w:t>
      </w:r>
    </w:p>
    <w:p w14:paraId="56AEC2DA" w14:textId="77777777" w:rsidR="008856B7" w:rsidRPr="008E2CB6" w:rsidRDefault="008856B7" w:rsidP="00015FCC">
      <w:pPr>
        <w:spacing w:after="0" w:line="48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37. </w:t>
      </w:r>
      <w:r w:rsidRPr="008E2CB6">
        <w:rPr>
          <w:rFonts w:ascii="Times New Roman" w:hAnsi="Times New Roman" w:cs="Times New Roman"/>
          <w:sz w:val="24"/>
          <w:szCs w:val="24"/>
          <w:lang w:val="en-US"/>
        </w:rPr>
        <w:t xml:space="preserve">Gordon, A. &amp; Hannon, G.J. </w:t>
      </w:r>
      <w:proofErr w:type="spellStart"/>
      <w:r w:rsidRPr="008E2CB6">
        <w:rPr>
          <w:rFonts w:ascii="Times New Roman" w:hAnsi="Times New Roman" w:cs="Times New Roman"/>
          <w:sz w:val="24"/>
          <w:szCs w:val="24"/>
          <w:lang w:val="en-US"/>
        </w:rPr>
        <w:t>Fastx</w:t>
      </w:r>
      <w:proofErr w:type="spellEnd"/>
      <w:r w:rsidRPr="008E2CB6">
        <w:rPr>
          <w:rFonts w:ascii="Times New Roman" w:hAnsi="Times New Roman" w:cs="Times New Roman"/>
          <w:sz w:val="24"/>
          <w:szCs w:val="24"/>
          <w:lang w:val="en-US"/>
        </w:rPr>
        <w:t xml:space="preserve">-toolkit. </w:t>
      </w:r>
      <w:r w:rsidRPr="008E2CB6">
        <w:rPr>
          <w:rFonts w:ascii="Times New Roman" w:hAnsi="Times New Roman" w:cs="Times New Roman"/>
          <w:i/>
          <w:sz w:val="24"/>
          <w:szCs w:val="24"/>
          <w:lang w:val="en-US"/>
        </w:rPr>
        <w:t xml:space="preserve">Computer Program Distributed by the Author, Website http://hannonlab. </w:t>
      </w:r>
      <w:proofErr w:type="spellStart"/>
      <w:r w:rsidRPr="008E2CB6">
        <w:rPr>
          <w:rFonts w:ascii="Times New Roman" w:hAnsi="Times New Roman" w:cs="Times New Roman"/>
          <w:i/>
          <w:sz w:val="24"/>
          <w:szCs w:val="24"/>
          <w:lang w:val="en-US"/>
        </w:rPr>
        <w:t>cshl</w:t>
      </w:r>
      <w:proofErr w:type="spellEnd"/>
      <w:r w:rsidRPr="008E2CB6">
        <w:rPr>
          <w:rFonts w:ascii="Times New Roman" w:hAnsi="Times New Roman" w:cs="Times New Roman"/>
          <w:i/>
          <w:sz w:val="24"/>
          <w:szCs w:val="24"/>
          <w:lang w:val="en-US"/>
        </w:rPr>
        <w:t xml:space="preserve">. </w:t>
      </w:r>
      <w:proofErr w:type="spellStart"/>
      <w:r w:rsidRPr="008E2CB6">
        <w:rPr>
          <w:rFonts w:ascii="Times New Roman" w:hAnsi="Times New Roman" w:cs="Times New Roman"/>
          <w:i/>
          <w:sz w:val="24"/>
          <w:szCs w:val="24"/>
          <w:lang w:val="en-US"/>
        </w:rPr>
        <w:t>edu</w:t>
      </w:r>
      <w:proofErr w:type="spellEnd"/>
      <w:r w:rsidRPr="008E2CB6">
        <w:rPr>
          <w:rFonts w:ascii="Times New Roman" w:hAnsi="Times New Roman" w:cs="Times New Roman"/>
          <w:i/>
          <w:sz w:val="24"/>
          <w:szCs w:val="24"/>
          <w:lang w:val="en-US"/>
        </w:rPr>
        <w:t>/</w:t>
      </w:r>
      <w:proofErr w:type="spellStart"/>
      <w:r w:rsidRPr="008E2CB6">
        <w:rPr>
          <w:rFonts w:ascii="Times New Roman" w:hAnsi="Times New Roman" w:cs="Times New Roman"/>
          <w:i/>
          <w:sz w:val="24"/>
          <w:szCs w:val="24"/>
          <w:lang w:val="en-US"/>
        </w:rPr>
        <w:t>fastx_toolkit</w:t>
      </w:r>
      <w:proofErr w:type="spellEnd"/>
      <w:r w:rsidRPr="008E2CB6">
        <w:rPr>
          <w:rFonts w:ascii="Times New Roman" w:hAnsi="Times New Roman" w:cs="Times New Roman"/>
          <w:i/>
          <w:sz w:val="24"/>
          <w:szCs w:val="24"/>
          <w:lang w:val="en-US"/>
        </w:rPr>
        <w:t>/index. html [accessed 2014–201</w:t>
      </w:r>
      <w:r>
        <w:rPr>
          <w:rFonts w:ascii="Times New Roman" w:hAnsi="Times New Roman" w:cs="Times New Roman"/>
          <w:i/>
          <w:sz w:val="24"/>
          <w:szCs w:val="24"/>
          <w:lang w:val="en-US"/>
        </w:rPr>
        <w:t>6</w:t>
      </w:r>
      <w:r w:rsidRPr="008E2CB6">
        <w:rPr>
          <w:rFonts w:ascii="Times New Roman" w:hAnsi="Times New Roman" w:cs="Times New Roman"/>
          <w:i/>
          <w:sz w:val="24"/>
          <w:szCs w:val="24"/>
          <w:lang w:val="en-US"/>
        </w:rPr>
        <w:t>]</w:t>
      </w:r>
      <w:r w:rsidRPr="006711B0">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(2010).</w:t>
      </w:r>
    </w:p>
    <w:p w14:paraId="0975FD8A" w14:textId="77777777" w:rsidR="008856B7" w:rsidRPr="008E2CB6" w:rsidRDefault="008856B7" w:rsidP="00015FCC">
      <w:pPr>
        <w:spacing w:after="0" w:line="48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38. </w:t>
      </w:r>
      <w:r w:rsidRPr="008E2CB6">
        <w:rPr>
          <w:rFonts w:ascii="Times New Roman" w:hAnsi="Times New Roman" w:cs="Times New Roman"/>
          <w:sz w:val="24"/>
          <w:szCs w:val="24"/>
          <w:lang w:val="en-US"/>
        </w:rPr>
        <w:t xml:space="preserve">Edgar, R. C., Haas, B. J., Clemente, J. C., Quince, C., &amp; Knight, R. UCHIME improves sensitivity and speed of chimera detection. </w:t>
      </w:r>
      <w:r w:rsidRPr="008E2CB6">
        <w:rPr>
          <w:rFonts w:ascii="Times New Roman" w:hAnsi="Times New Roman" w:cs="Times New Roman"/>
          <w:i/>
          <w:iCs/>
          <w:sz w:val="24"/>
          <w:szCs w:val="24"/>
          <w:lang w:val="en-US"/>
        </w:rPr>
        <w:t>Bioinformatics</w:t>
      </w:r>
      <w:r>
        <w:rPr>
          <w:rFonts w:ascii="Times New Roman" w:hAnsi="Times New Roman" w:cs="Times New Roman"/>
          <w:sz w:val="24"/>
          <w:szCs w:val="24"/>
          <w:lang w:val="en-US"/>
        </w:rPr>
        <w:t xml:space="preserve">. </w:t>
      </w:r>
      <w:r w:rsidRPr="00573DC6">
        <w:rPr>
          <w:rFonts w:ascii="Times New Roman" w:hAnsi="Times New Roman" w:cs="Times New Roman"/>
          <w:b/>
          <w:iCs/>
          <w:sz w:val="24"/>
          <w:szCs w:val="24"/>
          <w:lang w:val="en-US"/>
        </w:rPr>
        <w:t>27</w:t>
      </w:r>
      <w:r w:rsidRPr="008E2CB6">
        <w:rPr>
          <w:rFonts w:ascii="Times New Roman" w:hAnsi="Times New Roman" w:cs="Times New Roman"/>
          <w:sz w:val="24"/>
          <w:szCs w:val="24"/>
          <w:lang w:val="en-US"/>
        </w:rPr>
        <w:t>, 2194-2200</w:t>
      </w:r>
      <w:r>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(2011).</w:t>
      </w:r>
    </w:p>
    <w:p w14:paraId="0E8C5088" w14:textId="77777777" w:rsidR="008856B7" w:rsidRPr="00B30D44" w:rsidRDefault="008856B7" w:rsidP="00015FCC">
      <w:pPr>
        <w:pStyle w:val="CommentText"/>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39. </w:t>
      </w:r>
      <w:proofErr w:type="spellStart"/>
      <w:r w:rsidRPr="002B1376">
        <w:rPr>
          <w:rFonts w:ascii="Times New Roman" w:hAnsi="Times New Roman" w:cs="Times New Roman"/>
          <w:sz w:val="24"/>
          <w:szCs w:val="24"/>
          <w:lang w:val="en-US"/>
        </w:rPr>
        <w:t>Wiesner</w:t>
      </w:r>
      <w:proofErr w:type="spellEnd"/>
      <w:r w:rsidRPr="002B1376">
        <w:rPr>
          <w:rFonts w:ascii="Times New Roman" w:hAnsi="Times New Roman" w:cs="Times New Roman"/>
          <w:sz w:val="24"/>
          <w:szCs w:val="24"/>
          <w:lang w:val="en-US"/>
        </w:rPr>
        <w:t xml:space="preserve">, R. J., </w:t>
      </w:r>
      <w:proofErr w:type="spellStart"/>
      <w:r w:rsidRPr="002B1376">
        <w:rPr>
          <w:rFonts w:ascii="Times New Roman" w:hAnsi="Times New Roman" w:cs="Times New Roman"/>
          <w:sz w:val="24"/>
          <w:szCs w:val="24"/>
          <w:lang w:val="en-US"/>
        </w:rPr>
        <w:t>Rü</w:t>
      </w:r>
      <w:r>
        <w:rPr>
          <w:rFonts w:ascii="Times New Roman" w:hAnsi="Times New Roman" w:cs="Times New Roman"/>
          <w:sz w:val="24"/>
          <w:szCs w:val="24"/>
          <w:lang w:val="en-US"/>
        </w:rPr>
        <w:t>egg</w:t>
      </w:r>
      <w:proofErr w:type="spellEnd"/>
      <w:r>
        <w:rPr>
          <w:rFonts w:ascii="Times New Roman" w:hAnsi="Times New Roman" w:cs="Times New Roman"/>
          <w:sz w:val="24"/>
          <w:szCs w:val="24"/>
          <w:lang w:val="en-US"/>
        </w:rPr>
        <w:t xml:space="preserve">, J. C., &amp; </w:t>
      </w:r>
      <w:proofErr w:type="spellStart"/>
      <w:r>
        <w:rPr>
          <w:rFonts w:ascii="Times New Roman" w:hAnsi="Times New Roman" w:cs="Times New Roman"/>
          <w:sz w:val="24"/>
          <w:szCs w:val="24"/>
          <w:lang w:val="en-US"/>
        </w:rPr>
        <w:t>Morano</w:t>
      </w:r>
      <w:proofErr w:type="spellEnd"/>
      <w:r>
        <w:rPr>
          <w:rFonts w:ascii="Times New Roman" w:hAnsi="Times New Roman" w:cs="Times New Roman"/>
          <w:sz w:val="24"/>
          <w:szCs w:val="24"/>
          <w:lang w:val="en-US"/>
        </w:rPr>
        <w:t xml:space="preserve">, I. </w:t>
      </w:r>
      <w:r w:rsidRPr="00B30D44">
        <w:rPr>
          <w:rFonts w:ascii="Times New Roman" w:hAnsi="Times New Roman" w:cs="Times New Roman"/>
          <w:sz w:val="24"/>
          <w:szCs w:val="24"/>
          <w:lang w:val="en-US"/>
        </w:rPr>
        <w:t xml:space="preserve">Counting target molecules by exponential polymerase chain reaction: copy number of mitochondrial DNA in rat tissues. </w:t>
      </w:r>
      <w:r w:rsidRPr="00DD64F1">
        <w:rPr>
          <w:rFonts w:ascii="Times New Roman" w:hAnsi="Times New Roman" w:cs="Times New Roman"/>
          <w:i/>
          <w:iCs/>
          <w:sz w:val="24"/>
          <w:szCs w:val="24"/>
          <w:lang w:val="en-US"/>
        </w:rPr>
        <w:t>Biochemical and biophysical research communications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183</w:t>
      </w:r>
      <w:r w:rsidRPr="00DD64F1">
        <w:rPr>
          <w:rFonts w:ascii="Times New Roman" w:hAnsi="Times New Roman" w:cs="Times New Roman"/>
          <w:sz w:val="24"/>
          <w:szCs w:val="24"/>
          <w:lang w:val="en-US"/>
        </w:rPr>
        <w:t>, 553-559</w:t>
      </w:r>
      <w:r>
        <w:rPr>
          <w:rFonts w:ascii="Times New Roman" w:hAnsi="Times New Roman" w:cs="Times New Roman"/>
          <w:sz w:val="24"/>
          <w:szCs w:val="24"/>
          <w:lang w:val="en-US"/>
        </w:rPr>
        <w:t xml:space="preserve"> (1992)</w:t>
      </w:r>
      <w:r w:rsidRPr="00DD64F1">
        <w:rPr>
          <w:rFonts w:ascii="Times New Roman" w:hAnsi="Times New Roman" w:cs="Times New Roman"/>
          <w:sz w:val="24"/>
          <w:szCs w:val="24"/>
          <w:lang w:val="en-US"/>
        </w:rPr>
        <w:t>.</w:t>
      </w:r>
    </w:p>
    <w:p w14:paraId="37FA2A21" w14:textId="77777777" w:rsidR="008856B7" w:rsidRPr="00456BFF"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40. </w:t>
      </w:r>
      <w:proofErr w:type="spellStart"/>
      <w:r w:rsidRPr="00456BFF">
        <w:rPr>
          <w:rFonts w:ascii="Times New Roman" w:hAnsi="Times New Roman" w:cs="Times New Roman"/>
          <w:sz w:val="24"/>
          <w:szCs w:val="24"/>
          <w:lang w:val="en-US"/>
        </w:rPr>
        <w:t>Shokralla</w:t>
      </w:r>
      <w:proofErr w:type="spellEnd"/>
      <w:r w:rsidRPr="00456BFF">
        <w:rPr>
          <w:rFonts w:ascii="Times New Roman" w:hAnsi="Times New Roman" w:cs="Times New Roman"/>
          <w:sz w:val="24"/>
          <w:szCs w:val="24"/>
          <w:lang w:val="en-US"/>
        </w:rPr>
        <w:t xml:space="preserve">, S., Gibson, J., King, I., Baird, D., Janzen, D., </w:t>
      </w:r>
      <w:proofErr w:type="spellStart"/>
      <w:r w:rsidRPr="00456BFF">
        <w:rPr>
          <w:rFonts w:ascii="Times New Roman" w:hAnsi="Times New Roman" w:cs="Times New Roman"/>
          <w:sz w:val="24"/>
          <w:szCs w:val="24"/>
          <w:lang w:val="en-US"/>
        </w:rPr>
        <w:t>Hallwac</w:t>
      </w:r>
      <w:r>
        <w:rPr>
          <w:rFonts w:ascii="Times New Roman" w:hAnsi="Times New Roman" w:cs="Times New Roman"/>
          <w:sz w:val="24"/>
          <w:szCs w:val="24"/>
          <w:lang w:val="en-US"/>
        </w:rPr>
        <w:t>hs</w:t>
      </w:r>
      <w:proofErr w:type="spellEnd"/>
      <w:r>
        <w:rPr>
          <w:rFonts w:ascii="Times New Roman" w:hAnsi="Times New Roman" w:cs="Times New Roman"/>
          <w:sz w:val="24"/>
          <w:szCs w:val="24"/>
          <w:lang w:val="en-US"/>
        </w:rPr>
        <w:t xml:space="preserve">, W., &amp; </w:t>
      </w:r>
      <w:proofErr w:type="spellStart"/>
      <w:r>
        <w:rPr>
          <w:rFonts w:ascii="Times New Roman" w:hAnsi="Times New Roman" w:cs="Times New Roman"/>
          <w:sz w:val="24"/>
          <w:szCs w:val="24"/>
          <w:lang w:val="en-US"/>
        </w:rPr>
        <w:t>Hajibabaei</w:t>
      </w:r>
      <w:proofErr w:type="spellEnd"/>
      <w:r>
        <w:rPr>
          <w:rFonts w:ascii="Times New Roman" w:hAnsi="Times New Roman" w:cs="Times New Roman"/>
          <w:sz w:val="24"/>
          <w:szCs w:val="24"/>
          <w:lang w:val="en-US"/>
        </w:rPr>
        <w:t xml:space="preserve">, M. </w:t>
      </w:r>
      <w:r w:rsidRPr="00456BFF">
        <w:rPr>
          <w:rFonts w:ascii="Times New Roman" w:hAnsi="Times New Roman" w:cs="Times New Roman"/>
          <w:sz w:val="24"/>
          <w:szCs w:val="24"/>
          <w:lang w:val="en-US"/>
        </w:rPr>
        <w:t xml:space="preserve">Environmental DNA Barcode Sequence Capture: Targeted, PCR-free Sequence Capture for Biodiversity Analysis from Bulk Environmental Samples. </w:t>
      </w:r>
      <w:proofErr w:type="spellStart"/>
      <w:r w:rsidRPr="00456BFF">
        <w:rPr>
          <w:rFonts w:ascii="Times New Roman" w:hAnsi="Times New Roman" w:cs="Times New Roman"/>
          <w:i/>
          <w:iCs/>
          <w:sz w:val="24"/>
          <w:szCs w:val="24"/>
          <w:lang w:val="en-US"/>
        </w:rPr>
        <w:t>bioRxiv</w:t>
      </w:r>
      <w:proofErr w:type="spellEnd"/>
      <w:r>
        <w:rPr>
          <w:rFonts w:ascii="Times New Roman" w:hAnsi="Times New Roman" w:cs="Times New Roman"/>
          <w:sz w:val="24"/>
          <w:szCs w:val="24"/>
          <w:lang w:val="en-US"/>
        </w:rPr>
        <w:t>.</w:t>
      </w:r>
      <w:r w:rsidRPr="00456BFF">
        <w:rPr>
          <w:rFonts w:ascii="Times New Roman" w:hAnsi="Times New Roman" w:cs="Times New Roman"/>
          <w:sz w:val="24"/>
          <w:szCs w:val="24"/>
          <w:lang w:val="en-US"/>
        </w:rPr>
        <w:t xml:space="preserve"> 087437</w:t>
      </w:r>
      <w:r>
        <w:rPr>
          <w:rFonts w:ascii="Times New Roman" w:hAnsi="Times New Roman" w:cs="Times New Roman"/>
          <w:sz w:val="24"/>
          <w:szCs w:val="24"/>
          <w:lang w:val="en-US"/>
        </w:rPr>
        <w:t xml:space="preserve"> (2016)</w:t>
      </w:r>
      <w:r w:rsidRPr="00456BFF">
        <w:rPr>
          <w:rFonts w:ascii="Times New Roman" w:hAnsi="Times New Roman" w:cs="Times New Roman"/>
          <w:sz w:val="24"/>
          <w:szCs w:val="24"/>
          <w:lang w:val="en-US"/>
        </w:rPr>
        <w:t>.</w:t>
      </w:r>
    </w:p>
    <w:p w14:paraId="132EFAB9" w14:textId="77777777" w:rsidR="008856B7" w:rsidRPr="00C85DA5" w:rsidRDefault="008856B7" w:rsidP="00015FCC">
      <w:pPr>
        <w:spacing w:line="480" w:lineRule="auto"/>
        <w:ind w:left="706" w:hanging="706"/>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41. </w:t>
      </w:r>
      <w:proofErr w:type="spellStart"/>
      <w:r w:rsidRPr="00456BFF">
        <w:rPr>
          <w:rFonts w:ascii="Times New Roman" w:eastAsia="Times New Roman" w:hAnsi="Times New Roman" w:cs="Times New Roman"/>
          <w:sz w:val="24"/>
          <w:szCs w:val="24"/>
          <w:lang w:val="en-US"/>
        </w:rPr>
        <w:t>Sohn</w:t>
      </w:r>
      <w:proofErr w:type="spellEnd"/>
      <w:r w:rsidRPr="00456BFF">
        <w:rPr>
          <w:rFonts w:ascii="Times New Roman" w:eastAsia="Times New Roman" w:hAnsi="Times New Roman" w:cs="Times New Roman"/>
          <w:sz w:val="24"/>
          <w:szCs w:val="24"/>
          <w:lang w:val="en-US"/>
        </w:rPr>
        <w:t>, M</w:t>
      </w:r>
      <w:r>
        <w:rPr>
          <w:rFonts w:ascii="Times New Roman" w:eastAsia="Times New Roman" w:hAnsi="Times New Roman" w:cs="Times New Roman"/>
          <w:sz w:val="24"/>
          <w:szCs w:val="24"/>
          <w:lang w:val="en-US"/>
        </w:rPr>
        <w:t>.</w:t>
      </w:r>
      <w:r w:rsidRPr="00456BFF">
        <w:rPr>
          <w:rFonts w:ascii="Times New Roman" w:eastAsia="Times New Roman" w:hAnsi="Times New Roman" w:cs="Times New Roman"/>
          <w:sz w:val="24"/>
          <w:szCs w:val="24"/>
          <w:lang w:val="en-US"/>
        </w:rPr>
        <w:t xml:space="preserve"> B., </w:t>
      </w:r>
      <w:proofErr w:type="spellStart"/>
      <w:r w:rsidRPr="00456BFF">
        <w:rPr>
          <w:rFonts w:ascii="Times New Roman" w:eastAsia="Times New Roman" w:hAnsi="Times New Roman" w:cs="Times New Roman"/>
          <w:sz w:val="24"/>
          <w:szCs w:val="24"/>
          <w:lang w:val="en-US"/>
        </w:rPr>
        <w:t>Lingling</w:t>
      </w:r>
      <w:proofErr w:type="spellEnd"/>
      <w:r w:rsidRPr="00456BFF">
        <w:rPr>
          <w:rFonts w:ascii="Times New Roman" w:eastAsia="Times New Roman" w:hAnsi="Times New Roman" w:cs="Times New Roman"/>
          <w:sz w:val="24"/>
          <w:szCs w:val="24"/>
          <w:lang w:val="en-US"/>
        </w:rPr>
        <w:t xml:space="preserve"> A</w:t>
      </w:r>
      <w:r>
        <w:rPr>
          <w:rFonts w:ascii="Times New Roman" w:eastAsia="Times New Roman" w:hAnsi="Times New Roman" w:cs="Times New Roman"/>
          <w:sz w:val="24"/>
          <w:szCs w:val="24"/>
          <w:lang w:val="en-US"/>
        </w:rPr>
        <w:t>.</w:t>
      </w:r>
      <w:r w:rsidRPr="00456BFF">
        <w:rPr>
          <w:rFonts w:ascii="Times New Roman" w:eastAsia="Times New Roman" w:hAnsi="Times New Roman" w:cs="Times New Roman"/>
          <w:sz w:val="24"/>
          <w:szCs w:val="24"/>
          <w:lang w:val="en-US"/>
        </w:rPr>
        <w:t xml:space="preserve">, </w:t>
      </w:r>
      <w:proofErr w:type="spellStart"/>
      <w:r w:rsidRPr="00456BFF">
        <w:rPr>
          <w:rFonts w:ascii="Times New Roman" w:eastAsia="Times New Roman" w:hAnsi="Times New Roman" w:cs="Times New Roman"/>
          <w:sz w:val="24"/>
          <w:szCs w:val="24"/>
          <w:lang w:val="en-US"/>
        </w:rPr>
        <w:t>Naruekamol</w:t>
      </w:r>
      <w:proofErr w:type="spellEnd"/>
      <w:r w:rsidRPr="00456BFF">
        <w:rPr>
          <w:rFonts w:ascii="Times New Roman" w:eastAsia="Times New Roman" w:hAnsi="Times New Roman" w:cs="Times New Roman"/>
          <w:sz w:val="24"/>
          <w:szCs w:val="24"/>
          <w:lang w:val="en-US"/>
        </w:rPr>
        <w:t xml:space="preserve"> P</w:t>
      </w:r>
      <w:r>
        <w:rPr>
          <w:rFonts w:ascii="Times New Roman" w:eastAsia="Times New Roman" w:hAnsi="Times New Roman" w:cs="Times New Roman"/>
          <w:sz w:val="24"/>
          <w:szCs w:val="24"/>
          <w:lang w:val="en-US"/>
        </w:rPr>
        <w:t>.</w:t>
      </w:r>
      <w:r w:rsidRPr="00456BFF">
        <w:rPr>
          <w:rFonts w:ascii="Times New Roman" w:eastAsia="Times New Roman" w:hAnsi="Times New Roman" w:cs="Times New Roman"/>
          <w:sz w:val="24"/>
          <w:szCs w:val="24"/>
          <w:lang w:val="en-US"/>
        </w:rPr>
        <w:t xml:space="preserve">, und </w:t>
      </w:r>
      <w:proofErr w:type="spellStart"/>
      <w:r w:rsidRPr="00456BFF">
        <w:rPr>
          <w:rFonts w:ascii="Times New Roman" w:eastAsia="Times New Roman" w:hAnsi="Times New Roman" w:cs="Times New Roman"/>
          <w:sz w:val="24"/>
          <w:szCs w:val="24"/>
          <w:lang w:val="en-US"/>
        </w:rPr>
        <w:t>Qike</w:t>
      </w:r>
      <w:proofErr w:type="spellEnd"/>
      <w:r w:rsidRPr="00456BFF">
        <w:rPr>
          <w:rFonts w:ascii="Times New Roman" w:eastAsia="Times New Roman" w:hAnsi="Times New Roman" w:cs="Times New Roman"/>
          <w:sz w:val="24"/>
          <w:szCs w:val="24"/>
          <w:lang w:val="en-US"/>
        </w:rPr>
        <w:t xml:space="preserve"> L</w:t>
      </w:r>
      <w:r>
        <w:rPr>
          <w:rFonts w:ascii="Times New Roman" w:eastAsia="Times New Roman" w:hAnsi="Times New Roman" w:cs="Times New Roman"/>
          <w:sz w:val="24"/>
          <w:szCs w:val="24"/>
          <w:lang w:val="en-US"/>
        </w:rPr>
        <w:t xml:space="preserve">. </w:t>
      </w:r>
      <w:r w:rsidRPr="008E2CB6">
        <w:rPr>
          <w:rFonts w:ascii="Times New Roman" w:eastAsia="Times New Roman" w:hAnsi="Times New Roman" w:cs="Times New Roman"/>
          <w:sz w:val="24"/>
          <w:szCs w:val="24"/>
          <w:lang w:val="en-US"/>
        </w:rPr>
        <w:t xml:space="preserve">Accurate genome relative abundance estimation for closely related species in a </w:t>
      </w:r>
      <w:proofErr w:type="spellStart"/>
      <w:r w:rsidRPr="008E2CB6">
        <w:rPr>
          <w:rFonts w:ascii="Times New Roman" w:eastAsia="Times New Roman" w:hAnsi="Times New Roman" w:cs="Times New Roman"/>
          <w:sz w:val="24"/>
          <w:szCs w:val="24"/>
          <w:lang w:val="en-US"/>
        </w:rPr>
        <w:t>metagenomic</w:t>
      </w:r>
      <w:proofErr w:type="spellEnd"/>
      <w:r w:rsidRPr="008E2CB6">
        <w:rPr>
          <w:rFonts w:ascii="Times New Roman" w:eastAsia="Times New Roman" w:hAnsi="Times New Roman" w:cs="Times New Roman"/>
          <w:sz w:val="24"/>
          <w:szCs w:val="24"/>
          <w:lang w:val="en-US"/>
        </w:rPr>
        <w:t xml:space="preserve"> sample. </w:t>
      </w:r>
      <w:r w:rsidRPr="00C85DA5">
        <w:rPr>
          <w:rFonts w:ascii="Times New Roman" w:eastAsia="Times New Roman" w:hAnsi="Times New Roman" w:cs="Times New Roman"/>
          <w:i/>
          <w:iCs/>
          <w:sz w:val="24"/>
          <w:szCs w:val="24"/>
          <w:lang w:val="en-US"/>
        </w:rPr>
        <w:t>BMC Bioinformatics</w:t>
      </w:r>
      <w:r>
        <w:rPr>
          <w:rFonts w:ascii="Times New Roman" w:eastAsia="Times New Roman" w:hAnsi="Times New Roman" w:cs="Times New Roman"/>
          <w:i/>
          <w:iCs/>
          <w:sz w:val="24"/>
          <w:szCs w:val="24"/>
          <w:lang w:val="en-US"/>
        </w:rPr>
        <w:t>.</w:t>
      </w:r>
      <w:r w:rsidRPr="00C85DA5">
        <w:rPr>
          <w:rFonts w:ascii="Times New Roman" w:eastAsia="Times New Roman" w:hAnsi="Times New Roman" w:cs="Times New Roman"/>
          <w:sz w:val="24"/>
          <w:szCs w:val="24"/>
          <w:lang w:val="en-US"/>
        </w:rPr>
        <w:t xml:space="preserve"> </w:t>
      </w:r>
      <w:r w:rsidRPr="00573DC6">
        <w:rPr>
          <w:rFonts w:ascii="Times New Roman" w:eastAsia="Times New Roman" w:hAnsi="Times New Roman" w:cs="Times New Roman"/>
          <w:b/>
          <w:sz w:val="24"/>
          <w:szCs w:val="24"/>
          <w:lang w:val="en-US"/>
        </w:rPr>
        <w:t>15</w:t>
      </w:r>
      <w:r>
        <w:rPr>
          <w:rFonts w:ascii="Times New Roman" w:eastAsia="Times New Roman" w:hAnsi="Times New Roman" w:cs="Times New Roman"/>
          <w:sz w:val="24"/>
          <w:szCs w:val="24"/>
          <w:lang w:val="en-US"/>
        </w:rPr>
        <w:t>,</w:t>
      </w:r>
      <w:r w:rsidRPr="00C85DA5">
        <w:rPr>
          <w:rFonts w:ascii="Times New Roman" w:eastAsia="Times New Roman" w:hAnsi="Times New Roman" w:cs="Times New Roman"/>
          <w:sz w:val="24"/>
          <w:szCs w:val="24"/>
          <w:lang w:val="en-US"/>
        </w:rPr>
        <w:t xml:space="preserve"> 242</w:t>
      </w:r>
      <w:r>
        <w:rPr>
          <w:rFonts w:ascii="Times New Roman" w:eastAsia="Times New Roman" w:hAnsi="Times New Roman" w:cs="Times New Roman"/>
          <w:sz w:val="24"/>
          <w:szCs w:val="24"/>
          <w:lang w:val="en-US"/>
        </w:rPr>
        <w:t xml:space="preserve"> (2014)</w:t>
      </w:r>
      <w:r w:rsidRPr="00C85DA5">
        <w:rPr>
          <w:rFonts w:ascii="Times New Roman" w:eastAsia="Times New Roman" w:hAnsi="Times New Roman" w:cs="Times New Roman"/>
          <w:sz w:val="24"/>
          <w:szCs w:val="24"/>
          <w:lang w:val="en-US"/>
        </w:rPr>
        <w:t>.</w:t>
      </w:r>
    </w:p>
    <w:p w14:paraId="0C5550AB" w14:textId="77777777" w:rsidR="008856B7" w:rsidRPr="008E2CB6" w:rsidRDefault="008856B7" w:rsidP="00015FCC">
      <w:pPr>
        <w:spacing w:line="480" w:lineRule="auto"/>
        <w:ind w:left="706" w:hanging="706"/>
        <w:jc w:val="both"/>
        <w:rPr>
          <w:rFonts w:ascii="Times New Roman" w:eastAsia="Times New Roman" w:hAnsi="Times New Roman" w:cs="Times New Roman"/>
          <w:sz w:val="24"/>
          <w:szCs w:val="24"/>
          <w:lang w:val="en-US"/>
        </w:rPr>
      </w:pPr>
      <w:r w:rsidRPr="00BA68DD">
        <w:rPr>
          <w:rFonts w:ascii="Times New Roman" w:eastAsia="Times New Roman" w:hAnsi="Times New Roman" w:cs="Times New Roman"/>
          <w:sz w:val="24"/>
          <w:szCs w:val="24"/>
          <w:lang w:val="en-US"/>
        </w:rPr>
        <w:t xml:space="preserve">42. </w:t>
      </w:r>
      <w:proofErr w:type="spellStart"/>
      <w:r w:rsidRPr="00BA68DD">
        <w:rPr>
          <w:rFonts w:ascii="Times New Roman" w:eastAsia="Times New Roman" w:hAnsi="Times New Roman" w:cs="Times New Roman"/>
          <w:sz w:val="24"/>
          <w:szCs w:val="24"/>
          <w:lang w:val="en-US"/>
        </w:rPr>
        <w:t>Giner</w:t>
      </w:r>
      <w:proofErr w:type="spellEnd"/>
      <w:r w:rsidRPr="00BA68DD">
        <w:rPr>
          <w:rFonts w:ascii="Times New Roman" w:eastAsia="Times New Roman" w:hAnsi="Times New Roman" w:cs="Times New Roman"/>
          <w:sz w:val="24"/>
          <w:szCs w:val="24"/>
          <w:lang w:val="en-US"/>
        </w:rPr>
        <w:t xml:space="preserve">, C. R. et al. </w:t>
      </w:r>
      <w:r w:rsidRPr="008E2CB6">
        <w:rPr>
          <w:rFonts w:ascii="Times New Roman" w:eastAsia="Times New Roman" w:hAnsi="Times New Roman" w:cs="Times New Roman"/>
          <w:sz w:val="24"/>
          <w:szCs w:val="24"/>
          <w:lang w:val="en-US"/>
        </w:rPr>
        <w:t>Environmental Sequencing Provides Reasonable Estimates of the Relative Abund</w:t>
      </w:r>
      <w:r>
        <w:rPr>
          <w:rFonts w:ascii="Times New Roman" w:eastAsia="Times New Roman" w:hAnsi="Times New Roman" w:cs="Times New Roman"/>
          <w:sz w:val="24"/>
          <w:szCs w:val="24"/>
          <w:lang w:val="en-US"/>
        </w:rPr>
        <w:t xml:space="preserve">ance of Specific </w:t>
      </w:r>
      <w:proofErr w:type="spellStart"/>
      <w:r>
        <w:rPr>
          <w:rFonts w:ascii="Times New Roman" w:eastAsia="Times New Roman" w:hAnsi="Times New Roman" w:cs="Times New Roman"/>
          <w:sz w:val="24"/>
          <w:szCs w:val="24"/>
          <w:lang w:val="en-US"/>
        </w:rPr>
        <w:t>Picoeukaryotes</w:t>
      </w:r>
      <w:proofErr w:type="spellEnd"/>
      <w:r w:rsidRPr="008E2CB6">
        <w:rPr>
          <w:rFonts w:ascii="Times New Roman" w:eastAsia="Times New Roman" w:hAnsi="Times New Roman" w:cs="Times New Roman"/>
          <w:sz w:val="24"/>
          <w:szCs w:val="24"/>
          <w:lang w:val="en-US"/>
        </w:rPr>
        <w:t xml:space="preserve">. </w:t>
      </w:r>
      <w:r w:rsidRPr="008E2CB6">
        <w:rPr>
          <w:rFonts w:ascii="Times New Roman" w:eastAsia="Times New Roman" w:hAnsi="Times New Roman" w:cs="Times New Roman"/>
          <w:i/>
          <w:iCs/>
          <w:sz w:val="24"/>
          <w:szCs w:val="24"/>
          <w:lang w:val="en-US"/>
        </w:rPr>
        <w:t>Applied and Environmental Microbiology</w:t>
      </w:r>
      <w:r>
        <w:rPr>
          <w:rFonts w:ascii="Times New Roman" w:eastAsia="Times New Roman" w:hAnsi="Times New Roman" w:cs="Times New Roman"/>
          <w:sz w:val="24"/>
          <w:szCs w:val="24"/>
          <w:lang w:val="en-US"/>
        </w:rPr>
        <w:t xml:space="preserve">. </w:t>
      </w:r>
      <w:r w:rsidRPr="008E2CB6">
        <w:rPr>
          <w:rFonts w:ascii="Times New Roman" w:eastAsia="Times New Roman" w:hAnsi="Times New Roman" w:cs="Times New Roman"/>
          <w:sz w:val="24"/>
          <w:szCs w:val="24"/>
          <w:lang w:val="en-US"/>
        </w:rPr>
        <w:t>AEM.00560-16</w:t>
      </w:r>
      <w:r>
        <w:rPr>
          <w:rFonts w:ascii="Times New Roman" w:eastAsia="Times New Roman" w:hAnsi="Times New Roman" w:cs="Times New Roman"/>
          <w:sz w:val="24"/>
          <w:szCs w:val="24"/>
          <w:lang w:val="en-US"/>
        </w:rPr>
        <w:t xml:space="preserve"> (2016)</w:t>
      </w:r>
      <w:r w:rsidRPr="008E2CB6">
        <w:rPr>
          <w:rFonts w:ascii="Times New Roman" w:eastAsia="Times New Roman" w:hAnsi="Times New Roman" w:cs="Times New Roman"/>
          <w:sz w:val="24"/>
          <w:szCs w:val="24"/>
          <w:lang w:val="en-US"/>
        </w:rPr>
        <w:t>.</w:t>
      </w:r>
    </w:p>
    <w:p w14:paraId="40047235"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43. </w:t>
      </w:r>
      <w:r w:rsidRPr="008E2CB6">
        <w:rPr>
          <w:rFonts w:ascii="Times New Roman" w:hAnsi="Times New Roman" w:cs="Times New Roman"/>
          <w:sz w:val="24"/>
          <w:szCs w:val="24"/>
          <w:lang w:val="en-US"/>
        </w:rPr>
        <w:t>Hurst,</w:t>
      </w:r>
      <w:r>
        <w:rPr>
          <w:rFonts w:ascii="Times New Roman" w:hAnsi="Times New Roman" w:cs="Times New Roman"/>
          <w:sz w:val="24"/>
          <w:szCs w:val="24"/>
          <w:lang w:val="en-US"/>
        </w:rPr>
        <w:t xml:space="preserve"> G. D., &amp; </w:t>
      </w:r>
      <w:proofErr w:type="spellStart"/>
      <w:r>
        <w:rPr>
          <w:rFonts w:ascii="Times New Roman" w:hAnsi="Times New Roman" w:cs="Times New Roman"/>
          <w:sz w:val="24"/>
          <w:szCs w:val="24"/>
          <w:lang w:val="en-US"/>
        </w:rPr>
        <w:t>Jiggins</w:t>
      </w:r>
      <w:proofErr w:type="spellEnd"/>
      <w:r>
        <w:rPr>
          <w:rFonts w:ascii="Times New Roman" w:hAnsi="Times New Roman" w:cs="Times New Roman"/>
          <w:sz w:val="24"/>
          <w:szCs w:val="24"/>
          <w:lang w:val="en-US"/>
        </w:rPr>
        <w:t xml:space="preserve">, F. M. </w:t>
      </w:r>
      <w:r w:rsidRPr="008E2CB6">
        <w:rPr>
          <w:rFonts w:ascii="Times New Roman" w:hAnsi="Times New Roman" w:cs="Times New Roman"/>
          <w:sz w:val="24"/>
          <w:szCs w:val="24"/>
          <w:lang w:val="en-US"/>
        </w:rPr>
        <w:t xml:space="preserve">Problems with mitochondrial DNA as a marker in population, </w:t>
      </w:r>
      <w:proofErr w:type="spellStart"/>
      <w:r w:rsidRPr="008E2CB6">
        <w:rPr>
          <w:rFonts w:ascii="Times New Roman" w:hAnsi="Times New Roman" w:cs="Times New Roman"/>
          <w:sz w:val="24"/>
          <w:szCs w:val="24"/>
          <w:lang w:val="en-US"/>
        </w:rPr>
        <w:t>phylogeographic</w:t>
      </w:r>
      <w:proofErr w:type="spellEnd"/>
      <w:r w:rsidRPr="008E2CB6">
        <w:rPr>
          <w:rFonts w:ascii="Times New Roman" w:hAnsi="Times New Roman" w:cs="Times New Roman"/>
          <w:sz w:val="24"/>
          <w:szCs w:val="24"/>
          <w:lang w:val="en-US"/>
        </w:rPr>
        <w:t xml:space="preserve"> and phylogenetic studies: the effects of inherited </w:t>
      </w:r>
      <w:proofErr w:type="spellStart"/>
      <w:r w:rsidRPr="008E2CB6">
        <w:rPr>
          <w:rFonts w:ascii="Times New Roman" w:hAnsi="Times New Roman" w:cs="Times New Roman"/>
          <w:sz w:val="24"/>
          <w:szCs w:val="24"/>
          <w:lang w:val="en-US"/>
        </w:rPr>
        <w:lastRenderedPageBreak/>
        <w:t>symbionts</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Royal Society of London B: Biological Sciences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272</w:t>
      </w:r>
      <w:r w:rsidRPr="008E2CB6">
        <w:rPr>
          <w:rFonts w:ascii="Times New Roman" w:hAnsi="Times New Roman" w:cs="Times New Roman"/>
          <w:sz w:val="24"/>
          <w:szCs w:val="24"/>
          <w:lang w:val="en-US"/>
        </w:rPr>
        <w:t>, 1525-1534</w:t>
      </w:r>
      <w:r>
        <w:rPr>
          <w:rFonts w:ascii="Times New Roman" w:hAnsi="Times New Roman" w:cs="Times New Roman"/>
          <w:sz w:val="24"/>
          <w:szCs w:val="24"/>
          <w:lang w:val="en-US"/>
        </w:rPr>
        <w:t xml:space="preserve"> (2005)</w:t>
      </w:r>
      <w:r w:rsidRPr="008E2CB6">
        <w:rPr>
          <w:rFonts w:ascii="Times New Roman" w:hAnsi="Times New Roman" w:cs="Times New Roman"/>
          <w:sz w:val="24"/>
          <w:szCs w:val="24"/>
          <w:lang w:val="en-US"/>
        </w:rPr>
        <w:t>.</w:t>
      </w:r>
    </w:p>
    <w:p w14:paraId="059E3D0A"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44. </w:t>
      </w:r>
      <w:r w:rsidRPr="008E2CB6">
        <w:rPr>
          <w:rFonts w:ascii="Times New Roman" w:hAnsi="Times New Roman" w:cs="Times New Roman"/>
          <w:sz w:val="24"/>
          <w:szCs w:val="24"/>
          <w:lang w:val="en-US"/>
        </w:rPr>
        <w:t>Chen, S. F., Jone</w:t>
      </w:r>
      <w:r>
        <w:rPr>
          <w:rFonts w:ascii="Times New Roman" w:hAnsi="Times New Roman" w:cs="Times New Roman"/>
          <w:sz w:val="24"/>
          <w:szCs w:val="24"/>
          <w:lang w:val="en-US"/>
        </w:rPr>
        <w:t xml:space="preserve">s, G., &amp; </w:t>
      </w:r>
      <w:proofErr w:type="spellStart"/>
      <w:r>
        <w:rPr>
          <w:rFonts w:ascii="Times New Roman" w:hAnsi="Times New Roman" w:cs="Times New Roman"/>
          <w:sz w:val="24"/>
          <w:szCs w:val="24"/>
          <w:lang w:val="en-US"/>
        </w:rPr>
        <w:t>Rossiter</w:t>
      </w:r>
      <w:proofErr w:type="spellEnd"/>
      <w:r>
        <w:rPr>
          <w:rFonts w:ascii="Times New Roman" w:hAnsi="Times New Roman" w:cs="Times New Roman"/>
          <w:sz w:val="24"/>
          <w:szCs w:val="24"/>
          <w:lang w:val="en-US"/>
        </w:rPr>
        <w:t xml:space="preserve">, S. J. </w:t>
      </w:r>
      <w:r w:rsidRPr="008E2CB6">
        <w:rPr>
          <w:rFonts w:ascii="Times New Roman" w:hAnsi="Times New Roman" w:cs="Times New Roman"/>
          <w:sz w:val="24"/>
          <w:szCs w:val="24"/>
          <w:lang w:val="en-US"/>
        </w:rPr>
        <w:t>Sex</w:t>
      </w:r>
      <w:r w:rsidRPr="008E2CB6">
        <w:rPr>
          <w:rFonts w:ascii="Cambria Math" w:hAnsi="Cambria Math" w:cs="Cambria Math"/>
          <w:sz w:val="24"/>
          <w:szCs w:val="24"/>
          <w:lang w:val="en-US"/>
        </w:rPr>
        <w:t>‐</w:t>
      </w:r>
      <w:r w:rsidRPr="008E2CB6">
        <w:rPr>
          <w:rFonts w:ascii="Times New Roman" w:hAnsi="Times New Roman" w:cs="Times New Roman"/>
          <w:sz w:val="24"/>
          <w:szCs w:val="24"/>
          <w:lang w:val="en-US"/>
        </w:rPr>
        <w:t xml:space="preserve">biased gene flow and colonization in the Formosan lesser horseshoe bat: inference from nuclear and mitochondrial markers. </w:t>
      </w:r>
      <w:r w:rsidRPr="008E2CB6">
        <w:rPr>
          <w:rFonts w:ascii="Times New Roman" w:hAnsi="Times New Roman" w:cs="Times New Roman"/>
          <w:i/>
          <w:iCs/>
          <w:sz w:val="24"/>
          <w:szCs w:val="24"/>
          <w:lang w:val="en-US"/>
        </w:rPr>
        <w:t>Journal of Zoology</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274</w:t>
      </w:r>
      <w:r w:rsidRPr="008E2CB6">
        <w:rPr>
          <w:rFonts w:ascii="Times New Roman" w:hAnsi="Times New Roman" w:cs="Times New Roman"/>
          <w:sz w:val="24"/>
          <w:szCs w:val="24"/>
          <w:lang w:val="en-US"/>
        </w:rPr>
        <w:t>, 207-215</w:t>
      </w:r>
      <w:r>
        <w:rPr>
          <w:rFonts w:ascii="Times New Roman" w:hAnsi="Times New Roman" w:cs="Times New Roman"/>
          <w:sz w:val="24"/>
          <w:szCs w:val="24"/>
          <w:lang w:val="en-US"/>
        </w:rPr>
        <w:t xml:space="preserve"> (2008)</w:t>
      </w:r>
      <w:r w:rsidRPr="008E2CB6">
        <w:rPr>
          <w:rFonts w:ascii="Times New Roman" w:hAnsi="Times New Roman" w:cs="Times New Roman"/>
          <w:sz w:val="24"/>
          <w:szCs w:val="24"/>
          <w:lang w:val="en-US"/>
        </w:rPr>
        <w:t>.</w:t>
      </w:r>
    </w:p>
    <w:p w14:paraId="22985DAF" w14:textId="77777777" w:rsidR="008856B7" w:rsidRPr="008E2CB6" w:rsidRDefault="008856B7" w:rsidP="00015FCC">
      <w:pPr>
        <w:spacing w:after="0" w:line="480" w:lineRule="auto"/>
        <w:ind w:left="706" w:hanging="706"/>
        <w:jc w:val="both"/>
        <w:rPr>
          <w:rFonts w:ascii="Times New Roman" w:eastAsia="Times New Roman" w:hAnsi="Times New Roman" w:cs="Times New Roman"/>
          <w:sz w:val="24"/>
          <w:szCs w:val="24"/>
          <w:lang w:val="en-US"/>
        </w:rPr>
      </w:pPr>
      <w:r>
        <w:rPr>
          <w:rFonts w:ascii="Times New Roman" w:hAnsi="Times New Roman" w:cs="Times New Roman"/>
          <w:sz w:val="24"/>
          <w:szCs w:val="24"/>
          <w:lang w:val="en-US"/>
        </w:rPr>
        <w:t xml:space="preserve">45. </w:t>
      </w:r>
      <w:r w:rsidRPr="008E2CB6">
        <w:rPr>
          <w:rFonts w:ascii="Times New Roman" w:hAnsi="Times New Roman" w:cs="Times New Roman"/>
          <w:sz w:val="24"/>
          <w:szCs w:val="24"/>
          <w:lang w:val="en-US"/>
        </w:rPr>
        <w:t xml:space="preserve">Nilsson, R. H., </w:t>
      </w:r>
      <w:proofErr w:type="spellStart"/>
      <w:r w:rsidRPr="008E2CB6">
        <w:rPr>
          <w:rFonts w:ascii="Times New Roman" w:hAnsi="Times New Roman" w:cs="Times New Roman"/>
          <w:sz w:val="24"/>
          <w:szCs w:val="24"/>
          <w:lang w:val="en-US"/>
        </w:rPr>
        <w:t>Ryberg</w:t>
      </w:r>
      <w:proofErr w:type="spellEnd"/>
      <w:r w:rsidRPr="008E2CB6">
        <w:rPr>
          <w:rFonts w:ascii="Times New Roman" w:hAnsi="Times New Roman" w:cs="Times New Roman"/>
          <w:sz w:val="24"/>
          <w:szCs w:val="24"/>
          <w:lang w:val="en-US"/>
        </w:rPr>
        <w:t xml:space="preserve">, M., </w:t>
      </w:r>
      <w:proofErr w:type="spellStart"/>
      <w:r w:rsidRPr="008E2CB6">
        <w:rPr>
          <w:rFonts w:ascii="Times New Roman" w:hAnsi="Times New Roman" w:cs="Times New Roman"/>
          <w:sz w:val="24"/>
          <w:szCs w:val="24"/>
          <w:lang w:val="en-US"/>
        </w:rPr>
        <w:t>Abarenkov</w:t>
      </w:r>
      <w:proofErr w:type="spellEnd"/>
      <w:r w:rsidRPr="008E2CB6">
        <w:rPr>
          <w:rFonts w:ascii="Times New Roman" w:hAnsi="Times New Roman" w:cs="Times New Roman"/>
          <w:sz w:val="24"/>
          <w:szCs w:val="24"/>
          <w:lang w:val="en-US"/>
        </w:rPr>
        <w:t xml:space="preserve">, K., </w:t>
      </w:r>
      <w:proofErr w:type="spellStart"/>
      <w:r w:rsidRPr="008E2CB6">
        <w:rPr>
          <w:rFonts w:ascii="Times New Roman" w:hAnsi="Times New Roman" w:cs="Times New Roman"/>
          <w:sz w:val="24"/>
          <w:szCs w:val="24"/>
          <w:lang w:val="en-US"/>
        </w:rPr>
        <w:t>Sjökvist</w:t>
      </w:r>
      <w:proofErr w:type="spellEnd"/>
      <w:r>
        <w:rPr>
          <w:rFonts w:ascii="Times New Roman" w:hAnsi="Times New Roman" w:cs="Times New Roman"/>
          <w:sz w:val="24"/>
          <w:szCs w:val="24"/>
          <w:lang w:val="en-US"/>
        </w:rPr>
        <w:t xml:space="preserve">, E., &amp; </w:t>
      </w:r>
      <w:proofErr w:type="spellStart"/>
      <w:r>
        <w:rPr>
          <w:rFonts w:ascii="Times New Roman" w:hAnsi="Times New Roman" w:cs="Times New Roman"/>
          <w:sz w:val="24"/>
          <w:szCs w:val="24"/>
          <w:lang w:val="en-US"/>
        </w:rPr>
        <w:t>Kristiansson</w:t>
      </w:r>
      <w:proofErr w:type="spellEnd"/>
      <w:r>
        <w:rPr>
          <w:rFonts w:ascii="Times New Roman" w:hAnsi="Times New Roman" w:cs="Times New Roman"/>
          <w:sz w:val="24"/>
          <w:szCs w:val="24"/>
          <w:lang w:val="en-US"/>
        </w:rPr>
        <w:t xml:space="preserve">, E. </w:t>
      </w:r>
      <w:r w:rsidRPr="008E2CB6">
        <w:rPr>
          <w:rFonts w:ascii="Times New Roman" w:hAnsi="Times New Roman" w:cs="Times New Roman"/>
          <w:sz w:val="24"/>
          <w:szCs w:val="24"/>
          <w:lang w:val="en-US"/>
        </w:rPr>
        <w:t xml:space="preserve">The ITS region as a target for characterization of fungal communities using emerging sequencing technologies. </w:t>
      </w:r>
      <w:r w:rsidRPr="008E2CB6">
        <w:rPr>
          <w:rFonts w:ascii="Times New Roman" w:hAnsi="Times New Roman" w:cs="Times New Roman"/>
          <w:i/>
          <w:iCs/>
          <w:sz w:val="24"/>
          <w:szCs w:val="24"/>
          <w:lang w:val="en-US"/>
        </w:rPr>
        <w:t>FEMS Microbiology Letters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296</w:t>
      </w:r>
      <w:r w:rsidRPr="008E2CB6">
        <w:rPr>
          <w:rFonts w:ascii="Times New Roman" w:hAnsi="Times New Roman" w:cs="Times New Roman"/>
          <w:sz w:val="24"/>
          <w:szCs w:val="24"/>
          <w:lang w:val="en-US"/>
        </w:rPr>
        <w:t>, 97-101</w:t>
      </w:r>
      <w:r>
        <w:rPr>
          <w:rFonts w:ascii="Times New Roman" w:hAnsi="Times New Roman" w:cs="Times New Roman"/>
          <w:sz w:val="24"/>
          <w:szCs w:val="24"/>
          <w:lang w:val="en-US"/>
        </w:rPr>
        <w:t xml:space="preserve"> (2009)</w:t>
      </w:r>
      <w:r w:rsidRPr="008E2CB6">
        <w:rPr>
          <w:rFonts w:ascii="Times New Roman" w:hAnsi="Times New Roman" w:cs="Times New Roman"/>
          <w:sz w:val="24"/>
          <w:szCs w:val="24"/>
          <w:lang w:val="en-US"/>
        </w:rPr>
        <w:t>.</w:t>
      </w:r>
    </w:p>
    <w:p w14:paraId="4A4ECD21" w14:textId="77777777" w:rsidR="008856B7" w:rsidRPr="008E2CB6" w:rsidRDefault="008856B7" w:rsidP="00015FCC">
      <w:pPr>
        <w:spacing w:after="0" w:line="48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46. </w:t>
      </w:r>
      <w:proofErr w:type="spellStart"/>
      <w:r>
        <w:rPr>
          <w:rFonts w:ascii="Times New Roman" w:hAnsi="Times New Roman" w:cs="Times New Roman"/>
          <w:sz w:val="24"/>
          <w:szCs w:val="24"/>
          <w:lang w:val="en-US"/>
        </w:rPr>
        <w:t>Leray</w:t>
      </w:r>
      <w:proofErr w:type="spellEnd"/>
      <w:r>
        <w:rPr>
          <w:rFonts w:ascii="Times New Roman" w:hAnsi="Times New Roman" w:cs="Times New Roman"/>
          <w:sz w:val="24"/>
          <w:szCs w:val="24"/>
          <w:lang w:val="en-US"/>
        </w:rPr>
        <w:t xml:space="preserve">, M. et al. </w:t>
      </w:r>
      <w:r w:rsidRPr="008E2CB6">
        <w:rPr>
          <w:rFonts w:ascii="Times New Roman" w:hAnsi="Times New Roman" w:cs="Times New Roman"/>
          <w:sz w:val="24"/>
          <w:szCs w:val="24"/>
          <w:lang w:val="en-US"/>
        </w:rPr>
        <w:t xml:space="preserve">A new versatile primer set targeting a short fragment of the mitochondrial COI region for </w:t>
      </w:r>
      <w:proofErr w:type="spellStart"/>
      <w:r w:rsidRPr="008E2CB6">
        <w:rPr>
          <w:rFonts w:ascii="Times New Roman" w:hAnsi="Times New Roman" w:cs="Times New Roman"/>
          <w:sz w:val="24"/>
          <w:szCs w:val="24"/>
          <w:lang w:val="en-US"/>
        </w:rPr>
        <w:t>metabarcoding</w:t>
      </w:r>
      <w:proofErr w:type="spellEnd"/>
      <w:r w:rsidRPr="008E2CB6">
        <w:rPr>
          <w:rFonts w:ascii="Times New Roman" w:hAnsi="Times New Roman" w:cs="Times New Roman"/>
          <w:sz w:val="24"/>
          <w:szCs w:val="24"/>
          <w:lang w:val="en-US"/>
        </w:rPr>
        <w:t xml:space="preserve"> metazoan diversity: application for characterizing coral reef fish gut contents. </w:t>
      </w:r>
      <w:r w:rsidRPr="008E2CB6">
        <w:rPr>
          <w:rFonts w:ascii="Times New Roman" w:hAnsi="Times New Roman" w:cs="Times New Roman"/>
          <w:i/>
          <w:sz w:val="24"/>
          <w:szCs w:val="24"/>
          <w:lang w:val="en-US"/>
        </w:rPr>
        <w:t>Frontiers in Zoology</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10</w:t>
      </w:r>
      <w:r w:rsidRPr="008E2CB6">
        <w:rPr>
          <w:rFonts w:ascii="Times New Roman" w:hAnsi="Times New Roman" w:cs="Times New Roman"/>
          <w:sz w:val="24"/>
          <w:szCs w:val="24"/>
          <w:lang w:val="en-US"/>
        </w:rPr>
        <w:t>, 1-14</w:t>
      </w:r>
      <w:r>
        <w:rPr>
          <w:rFonts w:ascii="Times New Roman" w:hAnsi="Times New Roman" w:cs="Times New Roman"/>
          <w:sz w:val="24"/>
          <w:szCs w:val="24"/>
          <w:lang w:val="en-US"/>
        </w:rPr>
        <w:t xml:space="preserve"> </w:t>
      </w:r>
      <w:r w:rsidRPr="008E2CB6">
        <w:rPr>
          <w:rFonts w:ascii="Times New Roman" w:hAnsi="Times New Roman" w:cs="Times New Roman"/>
          <w:sz w:val="24"/>
          <w:szCs w:val="24"/>
          <w:lang w:val="en-US"/>
        </w:rPr>
        <w:t>(2013).</w:t>
      </w:r>
    </w:p>
    <w:p w14:paraId="4C203A90"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47. </w:t>
      </w:r>
      <w:proofErr w:type="spellStart"/>
      <w:r w:rsidRPr="008E2CB6">
        <w:rPr>
          <w:rFonts w:ascii="Times New Roman" w:hAnsi="Times New Roman" w:cs="Times New Roman"/>
          <w:sz w:val="24"/>
          <w:szCs w:val="24"/>
          <w:lang w:val="en-US"/>
        </w:rPr>
        <w:t>Barraclough</w:t>
      </w:r>
      <w:proofErr w:type="spellEnd"/>
      <w:r w:rsidRPr="008E2CB6">
        <w:rPr>
          <w:rFonts w:ascii="Times New Roman" w:hAnsi="Times New Roman" w:cs="Times New Roman"/>
          <w:sz w:val="24"/>
          <w:szCs w:val="24"/>
          <w:lang w:val="en-US"/>
        </w:rPr>
        <w:t>, T. G., Hogan</w:t>
      </w:r>
      <w:r>
        <w:rPr>
          <w:rFonts w:ascii="Times New Roman" w:hAnsi="Times New Roman" w:cs="Times New Roman"/>
          <w:sz w:val="24"/>
          <w:szCs w:val="24"/>
          <w:lang w:val="en-US"/>
        </w:rPr>
        <w:t xml:space="preserve">, J. E., &amp; </w:t>
      </w:r>
      <w:proofErr w:type="spellStart"/>
      <w:r>
        <w:rPr>
          <w:rFonts w:ascii="Times New Roman" w:hAnsi="Times New Roman" w:cs="Times New Roman"/>
          <w:sz w:val="24"/>
          <w:szCs w:val="24"/>
          <w:lang w:val="en-US"/>
        </w:rPr>
        <w:t>Vogler</w:t>
      </w:r>
      <w:proofErr w:type="spellEnd"/>
      <w:r>
        <w:rPr>
          <w:rFonts w:ascii="Times New Roman" w:hAnsi="Times New Roman" w:cs="Times New Roman"/>
          <w:sz w:val="24"/>
          <w:szCs w:val="24"/>
          <w:lang w:val="en-US"/>
        </w:rPr>
        <w:t xml:space="preserve">, A. P. </w:t>
      </w:r>
      <w:r w:rsidRPr="008E2CB6">
        <w:rPr>
          <w:rFonts w:ascii="Times New Roman" w:hAnsi="Times New Roman" w:cs="Times New Roman"/>
          <w:sz w:val="24"/>
          <w:szCs w:val="24"/>
          <w:lang w:val="en-US"/>
        </w:rPr>
        <w:t xml:space="preserve">Testing whether ecological factors promote </w:t>
      </w:r>
      <w:proofErr w:type="spellStart"/>
      <w:r w:rsidRPr="008E2CB6">
        <w:rPr>
          <w:rFonts w:ascii="Times New Roman" w:hAnsi="Times New Roman" w:cs="Times New Roman"/>
          <w:sz w:val="24"/>
          <w:szCs w:val="24"/>
          <w:lang w:val="en-US"/>
        </w:rPr>
        <w:t>cladogenesis</w:t>
      </w:r>
      <w:proofErr w:type="spellEnd"/>
      <w:r w:rsidRPr="008E2CB6">
        <w:rPr>
          <w:rFonts w:ascii="Times New Roman" w:hAnsi="Times New Roman" w:cs="Times New Roman"/>
          <w:sz w:val="24"/>
          <w:szCs w:val="24"/>
          <w:lang w:val="en-US"/>
        </w:rPr>
        <w:t xml:space="preserve"> in a group of tiger beetles (</w:t>
      </w:r>
      <w:proofErr w:type="spellStart"/>
      <w:r w:rsidRPr="008E2CB6">
        <w:rPr>
          <w:rFonts w:ascii="Times New Roman" w:hAnsi="Times New Roman" w:cs="Times New Roman"/>
          <w:sz w:val="24"/>
          <w:szCs w:val="24"/>
          <w:lang w:val="en-US"/>
        </w:rPr>
        <w:t>Coleoptera</w:t>
      </w:r>
      <w:proofErr w:type="spellEnd"/>
      <w:r w:rsidRPr="008E2CB6">
        <w:rPr>
          <w:rFonts w:ascii="Times New Roman" w:hAnsi="Times New Roman" w:cs="Times New Roman"/>
          <w:sz w:val="24"/>
          <w:szCs w:val="24"/>
          <w:lang w:val="en-US"/>
        </w:rPr>
        <w:t xml:space="preserve">: </w:t>
      </w:r>
      <w:proofErr w:type="spellStart"/>
      <w:r w:rsidRPr="008E2CB6">
        <w:rPr>
          <w:rFonts w:ascii="Times New Roman" w:hAnsi="Times New Roman" w:cs="Times New Roman"/>
          <w:sz w:val="24"/>
          <w:szCs w:val="24"/>
          <w:lang w:val="en-US"/>
        </w:rPr>
        <w:t>Cicindelidae</w:t>
      </w:r>
      <w:proofErr w:type="spellEnd"/>
      <w:r w:rsidRPr="008E2CB6">
        <w:rPr>
          <w:rFonts w:ascii="Times New Roman" w:hAnsi="Times New Roman" w:cs="Times New Roman"/>
          <w:sz w:val="24"/>
          <w:szCs w:val="24"/>
          <w:lang w:val="en-US"/>
        </w:rPr>
        <w:t xml:space="preserve">). </w:t>
      </w:r>
      <w:r w:rsidRPr="008E2CB6">
        <w:rPr>
          <w:rFonts w:ascii="Times New Roman" w:hAnsi="Times New Roman" w:cs="Times New Roman"/>
          <w:i/>
          <w:iCs/>
          <w:sz w:val="24"/>
          <w:szCs w:val="24"/>
          <w:lang w:val="en-US"/>
        </w:rPr>
        <w:t>Proceedings of the Royal Society of London B: Biological Sciences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266</w:t>
      </w:r>
      <w:r w:rsidRPr="008E2CB6">
        <w:rPr>
          <w:rFonts w:ascii="Times New Roman" w:hAnsi="Times New Roman" w:cs="Times New Roman"/>
          <w:sz w:val="24"/>
          <w:szCs w:val="24"/>
          <w:lang w:val="en-US"/>
        </w:rPr>
        <w:t>, 1061-1067</w:t>
      </w:r>
      <w:r>
        <w:rPr>
          <w:rFonts w:ascii="Times New Roman" w:hAnsi="Times New Roman" w:cs="Times New Roman"/>
          <w:sz w:val="24"/>
          <w:szCs w:val="24"/>
          <w:lang w:val="en-US"/>
        </w:rPr>
        <w:t xml:space="preserve"> (1999)</w:t>
      </w:r>
      <w:r w:rsidRPr="008E2CB6">
        <w:rPr>
          <w:rFonts w:ascii="Times New Roman" w:hAnsi="Times New Roman" w:cs="Times New Roman"/>
          <w:sz w:val="24"/>
          <w:szCs w:val="24"/>
          <w:lang w:val="en-US"/>
        </w:rPr>
        <w:t>.</w:t>
      </w:r>
    </w:p>
    <w:p w14:paraId="0B737C69"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sidRPr="008856B7">
        <w:rPr>
          <w:rFonts w:ascii="Times New Roman" w:hAnsi="Times New Roman" w:cs="Times New Roman"/>
          <w:sz w:val="24"/>
          <w:szCs w:val="24"/>
          <w:lang w:val="en-US"/>
        </w:rPr>
        <w:t xml:space="preserve">48. Kocher, T. D. et al. </w:t>
      </w:r>
      <w:r w:rsidRPr="008E2CB6">
        <w:rPr>
          <w:rFonts w:ascii="Times New Roman" w:hAnsi="Times New Roman" w:cs="Times New Roman"/>
          <w:sz w:val="24"/>
          <w:szCs w:val="24"/>
          <w:lang w:val="en-US"/>
        </w:rPr>
        <w:t xml:space="preserve">Dynamics of mitochondrial DNA evolution in animals: amplification and sequencing with conserved primers. </w:t>
      </w:r>
      <w:r w:rsidRPr="008E2CB6">
        <w:rPr>
          <w:rFonts w:ascii="Times New Roman" w:hAnsi="Times New Roman" w:cs="Times New Roman"/>
          <w:i/>
          <w:iCs/>
          <w:sz w:val="24"/>
          <w:szCs w:val="24"/>
          <w:lang w:val="en-US"/>
        </w:rPr>
        <w:t>Proceedings of the National Academy of Sciences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86</w:t>
      </w:r>
      <w:r w:rsidRPr="008E2CB6">
        <w:rPr>
          <w:rFonts w:ascii="Times New Roman" w:hAnsi="Times New Roman" w:cs="Times New Roman"/>
          <w:sz w:val="24"/>
          <w:szCs w:val="24"/>
          <w:lang w:val="en-US"/>
        </w:rPr>
        <w:t>, 6196-6200</w:t>
      </w:r>
      <w:r>
        <w:rPr>
          <w:rFonts w:ascii="Times New Roman" w:hAnsi="Times New Roman" w:cs="Times New Roman"/>
          <w:sz w:val="24"/>
          <w:szCs w:val="24"/>
          <w:lang w:val="en-US"/>
        </w:rPr>
        <w:t xml:space="preserve"> (1989)</w:t>
      </w:r>
      <w:r w:rsidRPr="008E2CB6">
        <w:rPr>
          <w:rFonts w:ascii="Times New Roman" w:hAnsi="Times New Roman" w:cs="Times New Roman"/>
          <w:sz w:val="24"/>
          <w:szCs w:val="24"/>
          <w:lang w:val="en-US"/>
        </w:rPr>
        <w:t>.</w:t>
      </w:r>
    </w:p>
    <w:p w14:paraId="6878704E"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sidRPr="008856B7">
        <w:rPr>
          <w:rFonts w:ascii="Times New Roman" w:hAnsi="Times New Roman" w:cs="Times New Roman"/>
          <w:sz w:val="24"/>
          <w:szCs w:val="24"/>
          <w:lang w:val="en-US"/>
        </w:rPr>
        <w:t xml:space="preserve">49. Fonseca, V. G. et al. </w:t>
      </w:r>
      <w:r w:rsidRPr="008E2CB6">
        <w:rPr>
          <w:rFonts w:ascii="Times New Roman" w:hAnsi="Times New Roman" w:cs="Times New Roman"/>
          <w:sz w:val="24"/>
          <w:szCs w:val="24"/>
          <w:lang w:val="en-US"/>
        </w:rPr>
        <w:t xml:space="preserve">Second-generation environmental sequencing unmasks marine metazoan biodiversity. </w:t>
      </w:r>
      <w:r w:rsidRPr="008E2CB6">
        <w:rPr>
          <w:rFonts w:ascii="Times New Roman" w:hAnsi="Times New Roman" w:cs="Times New Roman"/>
          <w:i/>
          <w:iCs/>
          <w:sz w:val="24"/>
          <w:szCs w:val="24"/>
          <w:lang w:val="en-US"/>
        </w:rPr>
        <w:t>Nature communications</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1</w:t>
      </w:r>
      <w:r>
        <w:rPr>
          <w:rFonts w:ascii="Times New Roman" w:hAnsi="Times New Roman" w:cs="Times New Roman"/>
          <w:sz w:val="24"/>
          <w:szCs w:val="24"/>
          <w:lang w:val="en-US"/>
        </w:rPr>
        <w:t>,</w:t>
      </w:r>
      <w:r w:rsidRPr="008E2CB6">
        <w:rPr>
          <w:rFonts w:ascii="Times New Roman" w:hAnsi="Times New Roman" w:cs="Times New Roman"/>
          <w:sz w:val="24"/>
          <w:szCs w:val="24"/>
          <w:lang w:val="en-US"/>
        </w:rPr>
        <w:t xml:space="preserve"> 98</w:t>
      </w:r>
      <w:r>
        <w:rPr>
          <w:rFonts w:ascii="Times New Roman" w:hAnsi="Times New Roman" w:cs="Times New Roman"/>
          <w:sz w:val="24"/>
          <w:szCs w:val="24"/>
          <w:lang w:val="en-US"/>
        </w:rPr>
        <w:t xml:space="preserve"> (2010)</w:t>
      </w:r>
      <w:r w:rsidRPr="008E2CB6">
        <w:rPr>
          <w:rFonts w:ascii="Times New Roman" w:hAnsi="Times New Roman" w:cs="Times New Roman"/>
          <w:sz w:val="24"/>
          <w:szCs w:val="24"/>
          <w:lang w:val="en-US"/>
        </w:rPr>
        <w:t>.</w:t>
      </w:r>
    </w:p>
    <w:p w14:paraId="6F7947F6" w14:textId="77777777" w:rsidR="008856B7" w:rsidRPr="002B137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50. </w:t>
      </w:r>
      <w:r w:rsidRPr="008E2CB6">
        <w:rPr>
          <w:rFonts w:ascii="Times New Roman" w:hAnsi="Times New Roman" w:cs="Times New Roman"/>
          <w:sz w:val="24"/>
          <w:szCs w:val="24"/>
          <w:lang w:val="en-US"/>
        </w:rPr>
        <w:t>Machid</w:t>
      </w:r>
      <w:r>
        <w:rPr>
          <w:rFonts w:ascii="Times New Roman" w:hAnsi="Times New Roman" w:cs="Times New Roman"/>
          <w:sz w:val="24"/>
          <w:szCs w:val="24"/>
          <w:lang w:val="en-US"/>
        </w:rPr>
        <w:t xml:space="preserve">a, R. J., &amp; Knowlton, N. </w:t>
      </w:r>
      <w:r w:rsidRPr="008E2CB6">
        <w:rPr>
          <w:rFonts w:ascii="Times New Roman" w:hAnsi="Times New Roman" w:cs="Times New Roman"/>
          <w:sz w:val="24"/>
          <w:szCs w:val="24"/>
          <w:lang w:val="en-US"/>
        </w:rPr>
        <w:t xml:space="preserve">PCR Primers for metazoan nuclear 18S and 28S ribosomal DNA sequences. </w:t>
      </w:r>
      <w:proofErr w:type="spellStart"/>
      <w:r w:rsidRPr="002B1376">
        <w:rPr>
          <w:rFonts w:ascii="Times New Roman" w:hAnsi="Times New Roman" w:cs="Times New Roman"/>
          <w:i/>
          <w:iCs/>
          <w:sz w:val="24"/>
          <w:szCs w:val="24"/>
          <w:lang w:val="en-US"/>
        </w:rPr>
        <w:t>PLoS</w:t>
      </w:r>
      <w:proofErr w:type="spellEnd"/>
      <w:r w:rsidRPr="002B1376">
        <w:rPr>
          <w:rFonts w:ascii="Times New Roman" w:hAnsi="Times New Roman" w:cs="Times New Roman"/>
          <w:i/>
          <w:iCs/>
          <w:sz w:val="24"/>
          <w:szCs w:val="24"/>
          <w:lang w:val="en-US"/>
        </w:rPr>
        <w:t xml:space="preserve"> one</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7</w:t>
      </w:r>
      <w:r w:rsidRPr="002B1376">
        <w:rPr>
          <w:rFonts w:ascii="Times New Roman" w:hAnsi="Times New Roman" w:cs="Times New Roman"/>
          <w:sz w:val="24"/>
          <w:szCs w:val="24"/>
          <w:lang w:val="en-US"/>
        </w:rPr>
        <w:t>, e46180</w:t>
      </w:r>
      <w:r>
        <w:rPr>
          <w:rFonts w:ascii="Times New Roman" w:hAnsi="Times New Roman" w:cs="Times New Roman"/>
          <w:sz w:val="24"/>
          <w:szCs w:val="24"/>
          <w:lang w:val="en-US"/>
        </w:rPr>
        <w:t xml:space="preserve"> (2012)</w:t>
      </w:r>
      <w:r w:rsidRPr="002B1376">
        <w:rPr>
          <w:rFonts w:ascii="Times New Roman" w:hAnsi="Times New Roman" w:cs="Times New Roman"/>
          <w:sz w:val="24"/>
          <w:szCs w:val="24"/>
          <w:lang w:val="en-US"/>
        </w:rPr>
        <w:t>.</w:t>
      </w:r>
    </w:p>
    <w:p w14:paraId="1ACA8A3A" w14:textId="77777777" w:rsidR="008856B7" w:rsidRPr="008E2CB6" w:rsidRDefault="008856B7" w:rsidP="00015FCC">
      <w:pPr>
        <w:spacing w:line="480" w:lineRule="auto"/>
        <w:ind w:left="706" w:hanging="70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51. </w:t>
      </w:r>
      <w:proofErr w:type="spellStart"/>
      <w:r>
        <w:rPr>
          <w:rFonts w:ascii="Times New Roman" w:hAnsi="Times New Roman" w:cs="Times New Roman"/>
          <w:sz w:val="24"/>
          <w:szCs w:val="24"/>
          <w:lang w:val="en-US"/>
        </w:rPr>
        <w:t>Colgan</w:t>
      </w:r>
      <w:proofErr w:type="spellEnd"/>
      <w:r>
        <w:rPr>
          <w:rFonts w:ascii="Times New Roman" w:hAnsi="Times New Roman" w:cs="Times New Roman"/>
          <w:sz w:val="24"/>
          <w:szCs w:val="24"/>
          <w:lang w:val="en-US"/>
        </w:rPr>
        <w:t>, D. J. et al. (1998)</w:t>
      </w:r>
      <w:r w:rsidRPr="008E2CB6">
        <w:rPr>
          <w:rFonts w:ascii="Times New Roman" w:hAnsi="Times New Roman" w:cs="Times New Roman"/>
          <w:sz w:val="24"/>
          <w:szCs w:val="24"/>
          <w:lang w:val="en-US"/>
        </w:rPr>
        <w:t xml:space="preserve"> Histone H3 and U2 </w:t>
      </w:r>
      <w:proofErr w:type="spellStart"/>
      <w:r w:rsidRPr="008E2CB6">
        <w:rPr>
          <w:rFonts w:ascii="Times New Roman" w:hAnsi="Times New Roman" w:cs="Times New Roman"/>
          <w:sz w:val="24"/>
          <w:szCs w:val="24"/>
          <w:lang w:val="en-US"/>
        </w:rPr>
        <w:t>snRNA</w:t>
      </w:r>
      <w:proofErr w:type="spellEnd"/>
      <w:r w:rsidRPr="008E2CB6">
        <w:rPr>
          <w:rFonts w:ascii="Times New Roman" w:hAnsi="Times New Roman" w:cs="Times New Roman"/>
          <w:sz w:val="24"/>
          <w:szCs w:val="24"/>
          <w:lang w:val="en-US"/>
        </w:rPr>
        <w:t xml:space="preserve"> DNA sequences and arthropod molecular evolution. </w:t>
      </w:r>
      <w:r w:rsidRPr="008E2CB6">
        <w:rPr>
          <w:rFonts w:ascii="Times New Roman" w:hAnsi="Times New Roman" w:cs="Times New Roman"/>
          <w:i/>
          <w:iCs/>
          <w:sz w:val="24"/>
          <w:szCs w:val="24"/>
          <w:lang w:val="en-US"/>
        </w:rPr>
        <w:t>Australian Journal of Zoology</w:t>
      </w:r>
      <w:r>
        <w:rPr>
          <w:rFonts w:ascii="Times New Roman" w:hAnsi="Times New Roman" w:cs="Times New Roman"/>
          <w:sz w:val="24"/>
          <w:szCs w:val="24"/>
          <w:lang w:val="en-US"/>
        </w:rPr>
        <w:t xml:space="preserve">. </w:t>
      </w:r>
      <w:r w:rsidRPr="00573DC6">
        <w:rPr>
          <w:rFonts w:ascii="Times New Roman" w:hAnsi="Times New Roman" w:cs="Times New Roman"/>
          <w:b/>
          <w:sz w:val="24"/>
          <w:szCs w:val="24"/>
          <w:lang w:val="en-US"/>
        </w:rPr>
        <w:t>46</w:t>
      </w:r>
      <w:r w:rsidRPr="008E2CB6">
        <w:rPr>
          <w:rFonts w:ascii="Times New Roman" w:hAnsi="Times New Roman" w:cs="Times New Roman"/>
          <w:sz w:val="24"/>
          <w:szCs w:val="24"/>
          <w:lang w:val="en-US"/>
        </w:rPr>
        <w:t>, 419-437.</w:t>
      </w:r>
    </w:p>
    <w:p w14:paraId="00F92DC6" w14:textId="6B65E135" w:rsidR="00ED0209" w:rsidRPr="00ED0209" w:rsidRDefault="00ED0209" w:rsidP="00015FCC">
      <w:pPr>
        <w:spacing w:after="120" w:line="48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pt-BR"/>
        </w:rPr>
        <w:t xml:space="preserve">52. </w:t>
      </w:r>
      <w:proofErr w:type="spellStart"/>
      <w:r w:rsidRPr="006436B8">
        <w:rPr>
          <w:rFonts w:ascii="Times New Roman" w:hAnsi="Times New Roman" w:cs="Times New Roman"/>
          <w:sz w:val="24"/>
          <w:szCs w:val="24"/>
          <w:lang w:val="pt-BR"/>
        </w:rPr>
        <w:t>Oksanen</w:t>
      </w:r>
      <w:proofErr w:type="spellEnd"/>
      <w:r w:rsidRPr="006436B8">
        <w:rPr>
          <w:rFonts w:ascii="Times New Roman" w:hAnsi="Times New Roman" w:cs="Times New Roman"/>
          <w:sz w:val="24"/>
          <w:szCs w:val="24"/>
          <w:lang w:val="pt-BR"/>
        </w:rPr>
        <w:t xml:space="preserve"> J, </w:t>
      </w:r>
      <w:proofErr w:type="spellStart"/>
      <w:r w:rsidRPr="006436B8">
        <w:rPr>
          <w:rFonts w:ascii="Times New Roman" w:hAnsi="Times New Roman" w:cs="Times New Roman"/>
          <w:sz w:val="24"/>
          <w:szCs w:val="24"/>
          <w:lang w:val="pt-BR"/>
        </w:rPr>
        <w:t>Kindt</w:t>
      </w:r>
      <w:proofErr w:type="spellEnd"/>
      <w:r w:rsidRPr="006436B8">
        <w:rPr>
          <w:rFonts w:ascii="Times New Roman" w:hAnsi="Times New Roman" w:cs="Times New Roman"/>
          <w:sz w:val="24"/>
          <w:szCs w:val="24"/>
          <w:lang w:val="pt-BR"/>
        </w:rPr>
        <w:t xml:space="preserve"> R, Legendre P, </w:t>
      </w:r>
      <w:proofErr w:type="spellStart"/>
      <w:r w:rsidRPr="006436B8">
        <w:rPr>
          <w:rFonts w:ascii="Times New Roman" w:hAnsi="Times New Roman" w:cs="Times New Roman"/>
          <w:sz w:val="24"/>
          <w:szCs w:val="24"/>
          <w:lang w:val="pt-BR"/>
        </w:rPr>
        <w:t>O’Hara</w:t>
      </w:r>
      <w:proofErr w:type="spellEnd"/>
      <w:r w:rsidRPr="006436B8">
        <w:rPr>
          <w:rFonts w:ascii="Times New Roman" w:hAnsi="Times New Roman" w:cs="Times New Roman"/>
          <w:sz w:val="24"/>
          <w:szCs w:val="24"/>
          <w:lang w:val="pt-BR"/>
        </w:rPr>
        <w:t xml:space="preserve"> B, Simpson GL, </w:t>
      </w:r>
      <w:proofErr w:type="spellStart"/>
      <w:r w:rsidRPr="006436B8">
        <w:rPr>
          <w:rFonts w:ascii="Times New Roman" w:hAnsi="Times New Roman" w:cs="Times New Roman"/>
          <w:sz w:val="24"/>
          <w:szCs w:val="24"/>
          <w:lang w:val="pt-BR"/>
        </w:rPr>
        <w:t>Solymos</w:t>
      </w:r>
      <w:proofErr w:type="spellEnd"/>
      <w:r w:rsidRPr="006436B8">
        <w:rPr>
          <w:rFonts w:ascii="Times New Roman" w:hAnsi="Times New Roman" w:cs="Times New Roman"/>
          <w:sz w:val="24"/>
          <w:szCs w:val="24"/>
          <w:lang w:val="pt-BR"/>
        </w:rPr>
        <w:t xml:space="preserve"> P, Stevens MHH, Wagner H  (2007) </w:t>
      </w:r>
      <w:r w:rsidRPr="00ED0209">
        <w:rPr>
          <w:rFonts w:ascii="Times New Roman" w:hAnsi="Times New Roman" w:cs="Times New Roman"/>
          <w:sz w:val="24"/>
          <w:szCs w:val="24"/>
          <w:lang w:val="en-US"/>
        </w:rPr>
        <w:t xml:space="preserve">The vegan package. </w:t>
      </w:r>
      <w:r w:rsidRPr="00ED0209">
        <w:rPr>
          <w:rFonts w:ascii="Times New Roman" w:hAnsi="Times New Roman" w:cs="Times New Roman"/>
          <w:i/>
          <w:iCs/>
          <w:sz w:val="24"/>
          <w:szCs w:val="24"/>
          <w:lang w:val="en-US"/>
        </w:rPr>
        <w:t>Community Ecology Package</w:t>
      </w:r>
      <w:r>
        <w:rPr>
          <w:rFonts w:ascii="Times New Roman" w:hAnsi="Times New Roman" w:cs="Times New Roman"/>
          <w:sz w:val="24"/>
          <w:szCs w:val="24"/>
          <w:lang w:val="en-US"/>
        </w:rPr>
        <w:t>.</w:t>
      </w:r>
      <w:r w:rsidRPr="00ED0209">
        <w:rPr>
          <w:rFonts w:ascii="Times New Roman" w:hAnsi="Times New Roman" w:cs="Times New Roman"/>
          <w:b/>
          <w:sz w:val="24"/>
          <w:szCs w:val="24"/>
          <w:lang w:val="en-US"/>
        </w:rPr>
        <w:t xml:space="preserve"> </w:t>
      </w:r>
      <w:r w:rsidRPr="00ED0209">
        <w:rPr>
          <w:rFonts w:ascii="Times New Roman" w:hAnsi="Times New Roman" w:cs="Times New Roman"/>
          <w:b/>
          <w:iCs/>
          <w:sz w:val="24"/>
          <w:szCs w:val="24"/>
          <w:lang w:val="en-US"/>
        </w:rPr>
        <w:t>10</w:t>
      </w:r>
      <w:r w:rsidRPr="00ED0209">
        <w:rPr>
          <w:rFonts w:ascii="Times New Roman" w:hAnsi="Times New Roman" w:cs="Times New Roman"/>
          <w:sz w:val="24"/>
          <w:szCs w:val="24"/>
          <w:lang w:val="en-US"/>
        </w:rPr>
        <w:t>, 631-637.</w:t>
      </w:r>
    </w:p>
    <w:p w14:paraId="46B93E5D" w14:textId="29BE14C7" w:rsidR="00ED0209" w:rsidRPr="00ED0209" w:rsidRDefault="00ED0209" w:rsidP="00015FCC">
      <w:pPr>
        <w:spacing w:after="120" w:line="48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53. </w:t>
      </w:r>
      <w:proofErr w:type="spellStart"/>
      <w:r w:rsidRPr="00ED0209">
        <w:rPr>
          <w:rFonts w:ascii="Times New Roman" w:hAnsi="Times New Roman" w:cs="Times New Roman"/>
          <w:sz w:val="24"/>
          <w:szCs w:val="24"/>
          <w:lang w:val="en-US"/>
        </w:rPr>
        <w:t>Goslee</w:t>
      </w:r>
      <w:proofErr w:type="spellEnd"/>
      <w:r w:rsidRPr="00ED0209">
        <w:rPr>
          <w:rFonts w:ascii="Times New Roman" w:hAnsi="Times New Roman" w:cs="Times New Roman"/>
          <w:sz w:val="24"/>
          <w:szCs w:val="24"/>
          <w:lang w:val="en-US"/>
        </w:rPr>
        <w:t xml:space="preserve"> SC, Urban DL (2007) The </w:t>
      </w:r>
      <w:proofErr w:type="spellStart"/>
      <w:r w:rsidRPr="00ED0209">
        <w:rPr>
          <w:rFonts w:ascii="Times New Roman" w:hAnsi="Times New Roman" w:cs="Times New Roman"/>
          <w:sz w:val="24"/>
          <w:szCs w:val="24"/>
          <w:lang w:val="en-US"/>
        </w:rPr>
        <w:t>ecodist</w:t>
      </w:r>
      <w:proofErr w:type="spellEnd"/>
      <w:r w:rsidRPr="00ED0209">
        <w:rPr>
          <w:rFonts w:ascii="Times New Roman" w:hAnsi="Times New Roman" w:cs="Times New Roman"/>
          <w:sz w:val="24"/>
          <w:szCs w:val="24"/>
          <w:lang w:val="en-US"/>
        </w:rPr>
        <w:t xml:space="preserve"> package for dissimilarity-based analysis of ecological data. </w:t>
      </w:r>
      <w:r w:rsidRPr="00ED0209">
        <w:rPr>
          <w:rFonts w:ascii="Times New Roman" w:hAnsi="Times New Roman" w:cs="Times New Roman"/>
          <w:i/>
          <w:iCs/>
          <w:sz w:val="24"/>
          <w:szCs w:val="24"/>
          <w:lang w:val="en-US"/>
        </w:rPr>
        <w:t>Journal of Statistical Software</w:t>
      </w:r>
      <w:r w:rsidRPr="00ED0209">
        <w:rPr>
          <w:rFonts w:ascii="Times New Roman" w:hAnsi="Times New Roman" w:cs="Times New Roman"/>
          <w:sz w:val="24"/>
          <w:szCs w:val="24"/>
          <w:lang w:val="en-US"/>
        </w:rPr>
        <w:t xml:space="preserve">, </w:t>
      </w:r>
      <w:r w:rsidRPr="00ED0209">
        <w:rPr>
          <w:rFonts w:ascii="Times New Roman" w:hAnsi="Times New Roman" w:cs="Times New Roman"/>
          <w:b/>
          <w:iCs/>
          <w:sz w:val="24"/>
          <w:szCs w:val="24"/>
          <w:lang w:val="en-US"/>
        </w:rPr>
        <w:t>22</w:t>
      </w:r>
      <w:r w:rsidRPr="00ED0209">
        <w:rPr>
          <w:rFonts w:ascii="Times New Roman" w:hAnsi="Times New Roman" w:cs="Times New Roman"/>
          <w:sz w:val="24"/>
          <w:szCs w:val="24"/>
          <w:lang w:val="en-US"/>
        </w:rPr>
        <w:t>, 1-19.</w:t>
      </w:r>
    </w:p>
    <w:p w14:paraId="6510A982" w14:textId="22091E0D" w:rsidR="00ED0209" w:rsidRPr="00ED0209" w:rsidRDefault="00ED0209" w:rsidP="00015FCC">
      <w:pPr>
        <w:spacing w:after="120" w:line="480" w:lineRule="auto"/>
        <w:ind w:left="360" w:hanging="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54. </w:t>
      </w:r>
      <w:r w:rsidRPr="00ED0209">
        <w:rPr>
          <w:rFonts w:ascii="Times New Roman" w:hAnsi="Times New Roman" w:cs="Times New Roman"/>
          <w:sz w:val="24"/>
          <w:szCs w:val="24"/>
          <w:lang w:val="en-US"/>
        </w:rPr>
        <w:t>R Core Team (2016) R: A language and environment for statistical computing. R Foundation for Statistical Computing, Vienna, Austria. https://www.R-project.org/.</w:t>
      </w:r>
    </w:p>
    <w:p w14:paraId="77E6BADB" w14:textId="7B6F5613" w:rsidR="0032370F" w:rsidRDefault="0032370F" w:rsidP="00015FCC">
      <w:pPr>
        <w:spacing w:line="480" w:lineRule="auto"/>
        <w:jc w:val="both"/>
        <w:rPr>
          <w:rFonts w:ascii="Times New Roman" w:hAnsi="Times New Roman" w:cs="Times New Roman"/>
          <w:b/>
          <w:sz w:val="24"/>
          <w:szCs w:val="24"/>
          <w:lang w:val="en-US"/>
        </w:rPr>
      </w:pPr>
    </w:p>
    <w:p w14:paraId="4D09490A" w14:textId="45348A6B" w:rsidR="000566F6" w:rsidRDefault="008E6AA7" w:rsidP="00015FCC">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Figures</w:t>
      </w:r>
      <w:r w:rsidR="006240A6">
        <w:rPr>
          <w:rFonts w:ascii="Times New Roman" w:hAnsi="Times New Roman" w:cs="Times New Roman"/>
          <w:b/>
          <w:sz w:val="24"/>
          <w:szCs w:val="24"/>
          <w:lang w:val="en-US"/>
        </w:rPr>
        <w:t xml:space="preserve"> and Tables</w:t>
      </w:r>
    </w:p>
    <w:sectPr w:rsidR="000566F6" w:rsidSect="00BD3E3E">
      <w:footerReference w:type="default" r:id="rId19"/>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y Rominger" w:date="2017-08-04T13:24:00Z" w:initials="AR">
    <w:p w14:paraId="6CDADCBF" w14:textId="30D12873" w:rsidR="00374ADE" w:rsidRDefault="00374ADE">
      <w:pPr>
        <w:pStyle w:val="CommentText"/>
      </w:pPr>
      <w:r>
        <w:rPr>
          <w:rStyle w:val="CommentReference"/>
        </w:rPr>
        <w:annotationRef/>
      </w:r>
      <w:r>
        <w:t xml:space="preserve">I </w:t>
      </w:r>
      <w:proofErr w:type="spellStart"/>
      <w:r>
        <w:t>think</w:t>
      </w:r>
      <w:proofErr w:type="spellEnd"/>
      <w:r>
        <w:t xml:space="preserve"> </w:t>
      </w:r>
      <w:proofErr w:type="spellStart"/>
      <w:r>
        <w:t>the</w:t>
      </w:r>
      <w:proofErr w:type="spellEnd"/>
      <w:r>
        <w:t xml:space="preserve"> title </w:t>
      </w:r>
      <w:proofErr w:type="spellStart"/>
      <w:r>
        <w:t>needs</w:t>
      </w:r>
      <w:proofErr w:type="spellEnd"/>
      <w:r>
        <w:t xml:space="preserve"> </w:t>
      </w:r>
      <w:proofErr w:type="spellStart"/>
      <w:r>
        <w:t>to</w:t>
      </w:r>
      <w:proofErr w:type="spellEnd"/>
      <w:r>
        <w:t xml:space="preserve"> </w:t>
      </w:r>
      <w:proofErr w:type="spellStart"/>
      <w:r>
        <w:t>be</w:t>
      </w:r>
      <w:proofErr w:type="spellEnd"/>
      <w:r>
        <w:t xml:space="preserve"> </w:t>
      </w:r>
      <w:proofErr w:type="spellStart"/>
      <w:r>
        <w:t>something</w:t>
      </w:r>
      <w:proofErr w:type="spellEnd"/>
      <w:r>
        <w:t xml:space="preserve"> different: 1) not a </w:t>
      </w:r>
      <w:proofErr w:type="spellStart"/>
      <w:r>
        <w:t>question</w:t>
      </w:r>
      <w:proofErr w:type="spellEnd"/>
      <w:r>
        <w:t xml:space="preserve"> (</w:t>
      </w:r>
      <w:proofErr w:type="spellStart"/>
      <w:r>
        <w:t>we</w:t>
      </w:r>
      <w:proofErr w:type="spellEnd"/>
      <w:r>
        <w:t xml:space="preserve"> </w:t>
      </w:r>
      <w:proofErr w:type="spellStart"/>
      <w:r>
        <w:t>should</w:t>
      </w:r>
      <w:proofErr w:type="spellEnd"/>
      <w:r>
        <w:t xml:space="preserve"> </w:t>
      </w:r>
      <w:proofErr w:type="spellStart"/>
      <w:r>
        <w:t>say</w:t>
      </w:r>
      <w:proofErr w:type="spellEnd"/>
      <w:r>
        <w:t xml:space="preserve"> </w:t>
      </w:r>
      <w:proofErr w:type="spellStart"/>
      <w:r>
        <w:t>the</w:t>
      </w:r>
      <w:proofErr w:type="spellEnd"/>
      <w:r>
        <w:t xml:space="preserve"> </w:t>
      </w:r>
      <w:proofErr w:type="spellStart"/>
      <w:r>
        <w:t>answer</w:t>
      </w:r>
      <w:proofErr w:type="spellEnd"/>
      <w:r>
        <w:t xml:space="preserve"> in </w:t>
      </w:r>
      <w:proofErr w:type="spellStart"/>
      <w:r>
        <w:t>the</w:t>
      </w:r>
      <w:proofErr w:type="spellEnd"/>
      <w:r>
        <w:t xml:space="preserve"> title); 2) </w:t>
      </w:r>
      <w:proofErr w:type="spellStart"/>
      <w:r>
        <w:t>mention</w:t>
      </w:r>
      <w:proofErr w:type="spellEnd"/>
      <w:r>
        <w:t xml:space="preserve"> </w:t>
      </w:r>
      <w:proofErr w:type="spellStart"/>
      <w:r>
        <w:t>something</w:t>
      </w:r>
      <w:proofErr w:type="spellEnd"/>
      <w:r>
        <w:t xml:space="preserve"> </w:t>
      </w:r>
      <w:proofErr w:type="spellStart"/>
      <w:r>
        <w:t>about</w:t>
      </w:r>
      <w:proofErr w:type="spellEnd"/>
      <w:r>
        <w:t xml:space="preserve"> </w:t>
      </w:r>
      <w:proofErr w:type="spellStart"/>
      <w:r>
        <w:t>copy</w:t>
      </w:r>
      <w:proofErr w:type="spellEnd"/>
      <w:r>
        <w:t xml:space="preserve"> </w:t>
      </w:r>
      <w:proofErr w:type="spellStart"/>
      <w:r>
        <w:t>number</w:t>
      </w:r>
      <w:proofErr w:type="spellEnd"/>
      <w:r>
        <w:t xml:space="preserve">.  Something </w:t>
      </w:r>
      <w:proofErr w:type="spellStart"/>
      <w:r>
        <w:t>like</w:t>
      </w:r>
      <w:proofErr w:type="spellEnd"/>
      <w:r>
        <w:t xml:space="preserve"> „</w:t>
      </w:r>
      <w:proofErr w:type="spellStart"/>
      <w:r>
        <w:t>Overcoming</w:t>
      </w:r>
      <w:proofErr w:type="spellEnd"/>
      <w:r>
        <w:t xml:space="preserve"> </w:t>
      </w:r>
      <w:proofErr w:type="spellStart"/>
      <w:r>
        <w:t>biases</w:t>
      </w:r>
      <w:proofErr w:type="spellEnd"/>
      <w:r>
        <w:t xml:space="preserve"> </w:t>
      </w:r>
      <w:proofErr w:type="spellStart"/>
      <w:r>
        <w:t>from</w:t>
      </w:r>
      <w:proofErr w:type="spellEnd"/>
      <w:r>
        <w:t xml:space="preserve"> PCR </w:t>
      </w:r>
      <w:proofErr w:type="spellStart"/>
      <w:r>
        <w:t>and</w:t>
      </w:r>
      <w:proofErr w:type="spellEnd"/>
      <w:r>
        <w:t xml:space="preserve"> </w:t>
      </w:r>
      <w:proofErr w:type="spellStart"/>
      <w:r>
        <w:t>copy</w:t>
      </w:r>
      <w:proofErr w:type="spellEnd"/>
      <w:r>
        <w:t xml:space="preserve"> </w:t>
      </w:r>
      <w:proofErr w:type="spellStart"/>
      <w:r>
        <w:t>number</w:t>
      </w:r>
      <w:proofErr w:type="spellEnd"/>
      <w:r>
        <w:t xml:space="preserve"> </w:t>
      </w:r>
      <w:proofErr w:type="spellStart"/>
      <w:r>
        <w:t>variation</w:t>
      </w:r>
      <w:proofErr w:type="spellEnd"/>
      <w:r>
        <w:t xml:space="preserve"> </w:t>
      </w:r>
      <w:proofErr w:type="spellStart"/>
      <w:r>
        <w:t>to</w:t>
      </w:r>
      <w:proofErr w:type="spellEnd"/>
      <w:r>
        <w:t xml:space="preserve"> </w:t>
      </w:r>
      <w:proofErr w:type="spellStart"/>
      <w:r>
        <w:t>enable</w:t>
      </w:r>
      <w:proofErr w:type="spellEnd"/>
      <w:r>
        <w:t xml:space="preserve"> quantitative </w:t>
      </w:r>
      <w:proofErr w:type="spellStart"/>
      <w:r>
        <w:t>metabarcoding</w:t>
      </w:r>
      <w:proofErr w:type="spellEnd"/>
      <w:r>
        <w:t>“</w:t>
      </w:r>
    </w:p>
  </w:comment>
  <w:comment w:id="1" w:author="Andy Rominger" w:date="2017-08-04T13:04:00Z" w:initials="AR">
    <w:p w14:paraId="21431507" w14:textId="10AF4D4A" w:rsidR="00374ADE" w:rsidRDefault="00374ADE">
      <w:pPr>
        <w:pStyle w:val="CommentText"/>
      </w:pPr>
      <w:r>
        <w:rPr>
          <w:rStyle w:val="CommentReference"/>
        </w:rPr>
        <w:annotationRef/>
      </w:r>
      <w:proofErr w:type="spellStart"/>
      <w:r>
        <w:t>Is</w:t>
      </w:r>
      <w:proofErr w:type="spellEnd"/>
      <w:r>
        <w:t xml:space="preserve"> </w:t>
      </w:r>
      <w:proofErr w:type="spellStart"/>
      <w:r>
        <w:t>it</w:t>
      </w:r>
      <w:proofErr w:type="spellEnd"/>
      <w:r>
        <w:t xml:space="preserve"> also </w:t>
      </w:r>
      <w:proofErr w:type="spellStart"/>
      <w:r>
        <w:t>worth</w:t>
      </w:r>
      <w:proofErr w:type="spellEnd"/>
      <w:r>
        <w:t xml:space="preserve"> </w:t>
      </w:r>
      <w:proofErr w:type="spellStart"/>
      <w:r>
        <w:t>saying</w:t>
      </w:r>
      <w:proofErr w:type="spellEnd"/>
      <w:r>
        <w:t xml:space="preserve"> </w:t>
      </w:r>
      <w:proofErr w:type="spellStart"/>
      <w:r>
        <w:t>copy</w:t>
      </w:r>
      <w:proofErr w:type="spellEnd"/>
      <w:r>
        <w:t xml:space="preserve"> </w:t>
      </w:r>
      <w:proofErr w:type="spellStart"/>
      <w:r>
        <w:t>number</w:t>
      </w:r>
      <w:proofErr w:type="spellEnd"/>
      <w:r>
        <w:t xml:space="preserve"> </w:t>
      </w:r>
      <w:proofErr w:type="spellStart"/>
      <w:r>
        <w:t>variation</w:t>
      </w:r>
      <w:proofErr w:type="spellEnd"/>
      <w:r>
        <w:t xml:space="preserve"> </w:t>
      </w:r>
      <w:proofErr w:type="spellStart"/>
      <w:r>
        <w:t>here</w:t>
      </w:r>
      <w:proofErr w:type="spellEnd"/>
      <w:r>
        <w:t xml:space="preserve">?  I </w:t>
      </w:r>
      <w:proofErr w:type="spellStart"/>
      <w:r>
        <w:t>know</w:t>
      </w:r>
      <w:proofErr w:type="spellEnd"/>
      <w:r>
        <w:t xml:space="preserve"> </w:t>
      </w:r>
      <w:proofErr w:type="spellStart"/>
      <w:r>
        <w:t>that’s</w:t>
      </w:r>
      <w:proofErr w:type="spellEnd"/>
      <w:r>
        <w:t xml:space="preserve"> a </w:t>
      </w:r>
      <w:proofErr w:type="spellStart"/>
      <w:r>
        <w:t>topic</w:t>
      </w:r>
      <w:proofErr w:type="spellEnd"/>
      <w:r>
        <w:t xml:space="preserve"> in </w:t>
      </w:r>
      <w:proofErr w:type="spellStart"/>
      <w:r>
        <w:t>microbial</w:t>
      </w:r>
      <w:proofErr w:type="spellEnd"/>
      <w:r>
        <w:t xml:space="preserve"> </w:t>
      </w:r>
      <w:proofErr w:type="spellStart"/>
      <w:r>
        <w:t>ecology</w:t>
      </w:r>
      <w:proofErr w:type="spellEnd"/>
      <w:r>
        <w:t xml:space="preserve">, but </w:t>
      </w:r>
      <w:proofErr w:type="spellStart"/>
      <w:r>
        <w:t>of</w:t>
      </w:r>
      <w:proofErr w:type="spellEnd"/>
      <w:r>
        <w:t xml:space="preserve"> </w:t>
      </w:r>
      <w:proofErr w:type="spellStart"/>
      <w:r>
        <w:t>course</w:t>
      </w:r>
      <w:proofErr w:type="spellEnd"/>
      <w:r>
        <w:t xml:space="preserve"> not a </w:t>
      </w:r>
      <w:proofErr w:type="spellStart"/>
      <w:r>
        <w:t>topic</w:t>
      </w:r>
      <w:proofErr w:type="spellEnd"/>
      <w:r>
        <w:t xml:space="preserve"> in </w:t>
      </w:r>
      <w:proofErr w:type="spellStart"/>
      <w:r>
        <w:t>macro-organisms</w:t>
      </w:r>
      <w:proofErr w:type="spellEnd"/>
      <w:r>
        <w:t>...</w:t>
      </w:r>
      <w:proofErr w:type="spellStart"/>
      <w:r>
        <w:t>until</w:t>
      </w:r>
      <w:proofErr w:type="spellEnd"/>
      <w:r>
        <w:t xml:space="preserve"> </w:t>
      </w:r>
      <w:proofErr w:type="spellStart"/>
      <w:r>
        <w:t>this</w:t>
      </w:r>
      <w:proofErr w:type="spellEnd"/>
      <w:r>
        <w:t xml:space="preserve"> </w:t>
      </w:r>
      <w:proofErr w:type="spellStart"/>
      <w:r>
        <w:t>current</w:t>
      </w:r>
      <w:proofErr w:type="spellEnd"/>
      <w:r>
        <w:t xml:space="preserve"> </w:t>
      </w:r>
      <w:proofErr w:type="spellStart"/>
      <w:r>
        <w:t>paper</w:t>
      </w:r>
      <w:proofErr w:type="spellEnd"/>
      <w:r>
        <w:t>!</w:t>
      </w:r>
    </w:p>
  </w:comment>
  <w:comment w:id="14" w:author="Andy Rominger" w:date="2017-08-04T13:22:00Z" w:initials="AR">
    <w:p w14:paraId="7C3DA30A" w14:textId="4BF781CA" w:rsidR="00374ADE" w:rsidRDefault="00374ADE">
      <w:pPr>
        <w:pStyle w:val="CommentText"/>
      </w:pPr>
      <w:r>
        <w:rPr>
          <w:rStyle w:val="CommentReference"/>
        </w:rPr>
        <w:annotationRef/>
      </w:r>
      <w:proofErr w:type="spellStart"/>
      <w:r>
        <w:t>Should</w:t>
      </w:r>
      <w:proofErr w:type="spellEnd"/>
      <w:r>
        <w:t xml:space="preserve"> </w:t>
      </w:r>
      <w:proofErr w:type="spellStart"/>
      <w:r>
        <w:t>breifly</w:t>
      </w:r>
      <w:proofErr w:type="spellEnd"/>
      <w:r>
        <w:t xml:space="preserve"> </w:t>
      </w:r>
      <w:proofErr w:type="spellStart"/>
      <w:r>
        <w:t>re-iterate</w:t>
      </w:r>
      <w:proofErr w:type="spellEnd"/>
      <w:r>
        <w:t xml:space="preserve"> </w:t>
      </w:r>
      <w:proofErr w:type="spellStart"/>
      <w:r>
        <w:t>the</w:t>
      </w:r>
      <w:proofErr w:type="spellEnd"/>
      <w:r>
        <w:t xml:space="preserve"> </w:t>
      </w:r>
      <w:proofErr w:type="spellStart"/>
      <w:r>
        <w:t>findings</w:t>
      </w:r>
      <w:proofErr w:type="spellEnd"/>
      <w:r>
        <w:t xml:space="preserve"> </w:t>
      </w:r>
      <w:proofErr w:type="spellStart"/>
      <w:r>
        <w:t>here</w:t>
      </w:r>
      <w:proofErr w:type="spellEnd"/>
      <w:r>
        <w:t>...</w:t>
      </w:r>
      <w:proofErr w:type="spellStart"/>
      <w:r>
        <w:t>what</w:t>
      </w:r>
      <w:proofErr w:type="spellEnd"/>
      <w:r>
        <w:t xml:space="preserve"> do </w:t>
      </w:r>
      <w:proofErr w:type="spellStart"/>
      <w:r>
        <w:t>you</w:t>
      </w:r>
      <w:proofErr w:type="spellEnd"/>
      <w:r>
        <w:t xml:space="preserve"> </w:t>
      </w:r>
      <w:proofErr w:type="spellStart"/>
      <w:r>
        <w:t>conclude</w:t>
      </w:r>
      <w:proofErr w:type="spellEnd"/>
      <w:r>
        <w:t xml:space="preserve"> </w:t>
      </w:r>
      <w:proofErr w:type="spellStart"/>
      <w:r>
        <w:t>about</w:t>
      </w:r>
      <w:proofErr w:type="spellEnd"/>
      <w:r>
        <w:t xml:space="preserve"> </w:t>
      </w:r>
      <w:proofErr w:type="spellStart"/>
      <w:r>
        <w:t>each</w:t>
      </w:r>
      <w:proofErr w:type="spellEnd"/>
      <w:r>
        <w:t xml:space="preserve"> </w:t>
      </w:r>
      <w:proofErr w:type="spellStart"/>
      <w:r>
        <w:t>hypothesis</w:t>
      </w:r>
      <w:proofErr w:type="spellEnd"/>
      <w:r>
        <w:t>?</w:t>
      </w:r>
    </w:p>
  </w:comment>
  <w:comment w:id="17" w:author="Andy Rominger" w:date="2017-08-04T15:43:00Z" w:initials="AR">
    <w:p w14:paraId="1F902B9C" w14:textId="1A8EA00B" w:rsidR="003E1BEB" w:rsidRDefault="003E1BEB">
      <w:pPr>
        <w:pStyle w:val="CommentText"/>
      </w:pPr>
      <w:r>
        <w:rPr>
          <w:rStyle w:val="CommentReference"/>
        </w:rPr>
        <w:annotationRef/>
      </w:r>
      <w:r>
        <w:t xml:space="preserve">I </w:t>
      </w:r>
      <w:proofErr w:type="spellStart"/>
      <w:r>
        <w:t>can’t</w:t>
      </w:r>
      <w:proofErr w:type="spellEnd"/>
      <w:r>
        <w:t xml:space="preserve"> </w:t>
      </w:r>
      <w:proofErr w:type="spellStart"/>
      <w:r>
        <w:t>quite</w:t>
      </w:r>
      <w:proofErr w:type="spellEnd"/>
      <w:r>
        <w:t xml:space="preserve"> </w:t>
      </w:r>
      <w:proofErr w:type="spellStart"/>
      <w:r>
        <w:t>tell</w:t>
      </w:r>
      <w:proofErr w:type="spellEnd"/>
      <w:r>
        <w:t xml:space="preserve"> </w:t>
      </w:r>
      <w:proofErr w:type="spellStart"/>
      <w:r>
        <w:t>what</w:t>
      </w:r>
      <w:proofErr w:type="spellEnd"/>
      <w:r>
        <w:t xml:space="preserve"> </w:t>
      </w:r>
      <w:proofErr w:type="spellStart"/>
      <w:r>
        <w:t>this</w:t>
      </w:r>
      <w:proofErr w:type="spellEnd"/>
      <w:r>
        <w:t xml:space="preserve"> </w:t>
      </w:r>
      <w:proofErr w:type="spellStart"/>
      <w:r>
        <w:t>means</w:t>
      </w:r>
      <w:proofErr w:type="spellEnd"/>
      <w:r>
        <w:t xml:space="preserve">, </w:t>
      </w:r>
      <w:proofErr w:type="spellStart"/>
      <w:r>
        <w:t>can</w:t>
      </w:r>
      <w:proofErr w:type="spellEnd"/>
      <w:r>
        <w:t xml:space="preserve"> </w:t>
      </w:r>
      <w:proofErr w:type="spellStart"/>
      <w:r>
        <w:t>you</w:t>
      </w:r>
      <w:proofErr w:type="spellEnd"/>
      <w:r>
        <w:t xml:space="preserve"> </w:t>
      </w:r>
      <w:proofErr w:type="spellStart"/>
      <w:r>
        <w:t>describe</w:t>
      </w:r>
      <w:proofErr w:type="spellEnd"/>
      <w:r>
        <w:t xml:space="preserve"> a </w:t>
      </w:r>
      <w:proofErr w:type="spellStart"/>
      <w:r>
        <w:t>little</w:t>
      </w:r>
      <w:proofErr w:type="spellEnd"/>
      <w:r>
        <w:t xml:space="preserve"> </w:t>
      </w:r>
      <w:proofErr w:type="spellStart"/>
      <w:r>
        <w:t>more</w:t>
      </w:r>
      <w:proofErr w:type="spellEnd"/>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A82F20" w14:textId="77777777" w:rsidR="00374ADE" w:rsidRDefault="00374ADE" w:rsidP="001308A1">
      <w:pPr>
        <w:spacing w:after="0" w:line="240" w:lineRule="auto"/>
      </w:pPr>
      <w:r>
        <w:separator/>
      </w:r>
    </w:p>
  </w:endnote>
  <w:endnote w:type="continuationSeparator" w:id="0">
    <w:p w14:paraId="79603563" w14:textId="77777777" w:rsidR="00374ADE" w:rsidRDefault="00374ADE" w:rsidP="00130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5809"/>
      <w:docPartObj>
        <w:docPartGallery w:val="Page Numbers (Bottom of Page)"/>
        <w:docPartUnique/>
      </w:docPartObj>
    </w:sdtPr>
    <w:sdtEndPr>
      <w:rPr>
        <w:noProof/>
      </w:rPr>
    </w:sdtEndPr>
    <w:sdtContent>
      <w:p w14:paraId="7667134D" w14:textId="2EB556D0" w:rsidR="00374ADE" w:rsidRDefault="00374ADE">
        <w:pPr>
          <w:pStyle w:val="Footer"/>
          <w:jc w:val="right"/>
        </w:pPr>
        <w:r>
          <w:fldChar w:fldCharType="begin"/>
        </w:r>
        <w:r>
          <w:instrText xml:space="preserve"> PAGE   \* MERGEFORMAT </w:instrText>
        </w:r>
        <w:r>
          <w:fldChar w:fldCharType="separate"/>
        </w:r>
        <w:r w:rsidR="003E1BEB">
          <w:rPr>
            <w:noProof/>
          </w:rPr>
          <w:t>21</w:t>
        </w:r>
        <w:r>
          <w:rPr>
            <w:noProof/>
          </w:rPr>
          <w:fldChar w:fldCharType="end"/>
        </w:r>
      </w:p>
    </w:sdtContent>
  </w:sdt>
  <w:p w14:paraId="7B876355" w14:textId="77777777" w:rsidR="00374ADE" w:rsidRDefault="00374A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03D73B" w14:textId="77777777" w:rsidR="00374ADE" w:rsidRDefault="00374ADE" w:rsidP="001308A1">
      <w:pPr>
        <w:spacing w:after="0" w:line="240" w:lineRule="auto"/>
      </w:pPr>
      <w:r>
        <w:separator/>
      </w:r>
    </w:p>
  </w:footnote>
  <w:footnote w:type="continuationSeparator" w:id="0">
    <w:p w14:paraId="6235B818" w14:textId="77777777" w:rsidR="00374ADE" w:rsidRDefault="00374ADE" w:rsidP="001308A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2A1"/>
    <w:multiLevelType w:val="hybridMultilevel"/>
    <w:tmpl w:val="2910BB80"/>
    <w:lvl w:ilvl="0" w:tplc="6590C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533B2"/>
    <w:multiLevelType w:val="hybridMultilevel"/>
    <w:tmpl w:val="B56A5BA4"/>
    <w:lvl w:ilvl="0" w:tplc="8CB8E138">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AC1C40"/>
    <w:multiLevelType w:val="hybridMultilevel"/>
    <w:tmpl w:val="237258AE"/>
    <w:lvl w:ilvl="0" w:tplc="5CE65584">
      <w:numFmt w:val="bullet"/>
      <w:lvlText w:val=""/>
      <w:lvlJc w:val="left"/>
      <w:pPr>
        <w:ind w:left="900" w:hanging="360"/>
      </w:pPr>
      <w:rPr>
        <w:rFonts w:ascii="Wingdings" w:eastAsiaTheme="minorHAnsi"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079F1037"/>
    <w:multiLevelType w:val="hybridMultilevel"/>
    <w:tmpl w:val="1F00BDCA"/>
    <w:lvl w:ilvl="0" w:tplc="15CA25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B970DF"/>
    <w:multiLevelType w:val="hybridMultilevel"/>
    <w:tmpl w:val="491070D0"/>
    <w:lvl w:ilvl="0" w:tplc="0C127FB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42893"/>
    <w:multiLevelType w:val="hybridMultilevel"/>
    <w:tmpl w:val="AC5CC062"/>
    <w:lvl w:ilvl="0" w:tplc="9F46D6D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4B2FD1"/>
    <w:multiLevelType w:val="hybridMultilevel"/>
    <w:tmpl w:val="EC2C14D2"/>
    <w:lvl w:ilvl="0" w:tplc="A148B8E6">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C70768"/>
    <w:multiLevelType w:val="hybridMultilevel"/>
    <w:tmpl w:val="8E64F956"/>
    <w:lvl w:ilvl="0" w:tplc="5252AA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C3B70"/>
    <w:multiLevelType w:val="hybridMultilevel"/>
    <w:tmpl w:val="D41E1C8C"/>
    <w:lvl w:ilvl="0" w:tplc="79FC564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0648D"/>
    <w:multiLevelType w:val="hybridMultilevel"/>
    <w:tmpl w:val="40BCDA8A"/>
    <w:lvl w:ilvl="0" w:tplc="63AAFDE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C75513"/>
    <w:multiLevelType w:val="hybridMultilevel"/>
    <w:tmpl w:val="9CF25966"/>
    <w:lvl w:ilvl="0" w:tplc="6F081FE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EC6A1C"/>
    <w:multiLevelType w:val="hybridMultilevel"/>
    <w:tmpl w:val="35266A9A"/>
    <w:lvl w:ilvl="0" w:tplc="B194E93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9407C6"/>
    <w:multiLevelType w:val="hybridMultilevel"/>
    <w:tmpl w:val="B10A4780"/>
    <w:lvl w:ilvl="0" w:tplc="A9BE59B4">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4E1827"/>
    <w:multiLevelType w:val="hybridMultilevel"/>
    <w:tmpl w:val="1B1C525E"/>
    <w:lvl w:ilvl="0" w:tplc="464A1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3F30DC"/>
    <w:multiLevelType w:val="hybridMultilevel"/>
    <w:tmpl w:val="A454CFD6"/>
    <w:lvl w:ilvl="0" w:tplc="258CCE2A">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630279"/>
    <w:multiLevelType w:val="hybridMultilevel"/>
    <w:tmpl w:val="B4525954"/>
    <w:lvl w:ilvl="0" w:tplc="368E71D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B84942"/>
    <w:multiLevelType w:val="hybridMultilevel"/>
    <w:tmpl w:val="93D03AEC"/>
    <w:lvl w:ilvl="0" w:tplc="395E4A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47695E"/>
    <w:multiLevelType w:val="hybridMultilevel"/>
    <w:tmpl w:val="764E1F2E"/>
    <w:lvl w:ilvl="0" w:tplc="1E9217B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0E5E78"/>
    <w:multiLevelType w:val="hybridMultilevel"/>
    <w:tmpl w:val="B2B6954E"/>
    <w:lvl w:ilvl="0" w:tplc="CD04C2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0435D5"/>
    <w:multiLevelType w:val="hybridMultilevel"/>
    <w:tmpl w:val="F3E6770C"/>
    <w:lvl w:ilvl="0" w:tplc="7B2CB2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5C5ECD"/>
    <w:multiLevelType w:val="hybridMultilevel"/>
    <w:tmpl w:val="C5500BE8"/>
    <w:lvl w:ilvl="0" w:tplc="14D0AE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BA2536"/>
    <w:multiLevelType w:val="hybridMultilevel"/>
    <w:tmpl w:val="AAC24AC8"/>
    <w:lvl w:ilvl="0" w:tplc="A238AF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6E0CD4"/>
    <w:multiLevelType w:val="hybridMultilevel"/>
    <w:tmpl w:val="9A9E0D86"/>
    <w:lvl w:ilvl="0" w:tplc="2340A7BA">
      <w:start w:val="201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nsid w:val="50580377"/>
    <w:multiLevelType w:val="hybridMultilevel"/>
    <w:tmpl w:val="FF585D3C"/>
    <w:lvl w:ilvl="0" w:tplc="961E6D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9E1ACD"/>
    <w:multiLevelType w:val="hybridMultilevel"/>
    <w:tmpl w:val="C5980D12"/>
    <w:lvl w:ilvl="0" w:tplc="F5F8C67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C01DC1"/>
    <w:multiLevelType w:val="hybridMultilevel"/>
    <w:tmpl w:val="7BE45FD0"/>
    <w:lvl w:ilvl="0" w:tplc="8CB8E138">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E86FA6"/>
    <w:multiLevelType w:val="hybridMultilevel"/>
    <w:tmpl w:val="06BA6046"/>
    <w:lvl w:ilvl="0" w:tplc="5A82A90E">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717FA8"/>
    <w:multiLevelType w:val="hybridMultilevel"/>
    <w:tmpl w:val="C804E4E6"/>
    <w:lvl w:ilvl="0" w:tplc="28E0600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CC2D54"/>
    <w:multiLevelType w:val="hybridMultilevel"/>
    <w:tmpl w:val="1EECA744"/>
    <w:lvl w:ilvl="0" w:tplc="DEC49FE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4F14A6"/>
    <w:multiLevelType w:val="hybridMultilevel"/>
    <w:tmpl w:val="22E85F3E"/>
    <w:lvl w:ilvl="0" w:tplc="5AE8DB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EB55F8"/>
    <w:multiLevelType w:val="hybridMultilevel"/>
    <w:tmpl w:val="CF965EBC"/>
    <w:lvl w:ilvl="0" w:tplc="6610EB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254AE5"/>
    <w:multiLevelType w:val="hybridMultilevel"/>
    <w:tmpl w:val="2AEAC7BC"/>
    <w:lvl w:ilvl="0" w:tplc="09B01D8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843A73"/>
    <w:multiLevelType w:val="hybridMultilevel"/>
    <w:tmpl w:val="40F678EE"/>
    <w:lvl w:ilvl="0" w:tplc="0DA49D3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21"/>
  </w:num>
  <w:num w:numId="2">
    <w:abstractNumId w:val="18"/>
  </w:num>
  <w:num w:numId="3">
    <w:abstractNumId w:val="11"/>
  </w:num>
  <w:num w:numId="4">
    <w:abstractNumId w:val="28"/>
  </w:num>
  <w:num w:numId="5">
    <w:abstractNumId w:val="3"/>
  </w:num>
  <w:num w:numId="6">
    <w:abstractNumId w:val="0"/>
  </w:num>
  <w:num w:numId="7">
    <w:abstractNumId w:val="15"/>
  </w:num>
  <w:num w:numId="8">
    <w:abstractNumId w:val="23"/>
  </w:num>
  <w:num w:numId="9">
    <w:abstractNumId w:val="27"/>
  </w:num>
  <w:num w:numId="10">
    <w:abstractNumId w:val="4"/>
  </w:num>
  <w:num w:numId="11">
    <w:abstractNumId w:val="16"/>
  </w:num>
  <w:num w:numId="12">
    <w:abstractNumId w:val="17"/>
  </w:num>
  <w:num w:numId="13">
    <w:abstractNumId w:val="20"/>
  </w:num>
  <w:num w:numId="14">
    <w:abstractNumId w:val="9"/>
  </w:num>
  <w:num w:numId="15">
    <w:abstractNumId w:val="29"/>
  </w:num>
  <w:num w:numId="16">
    <w:abstractNumId w:val="22"/>
  </w:num>
  <w:num w:numId="17">
    <w:abstractNumId w:val="1"/>
  </w:num>
  <w:num w:numId="18">
    <w:abstractNumId w:val="25"/>
  </w:num>
  <w:num w:numId="19">
    <w:abstractNumId w:val="26"/>
  </w:num>
  <w:num w:numId="20">
    <w:abstractNumId w:val="14"/>
  </w:num>
  <w:num w:numId="21">
    <w:abstractNumId w:val="24"/>
  </w:num>
  <w:num w:numId="22">
    <w:abstractNumId w:val="7"/>
  </w:num>
  <w:num w:numId="23">
    <w:abstractNumId w:val="30"/>
  </w:num>
  <w:num w:numId="24">
    <w:abstractNumId w:val="13"/>
  </w:num>
  <w:num w:numId="25">
    <w:abstractNumId w:val="31"/>
  </w:num>
  <w:num w:numId="26">
    <w:abstractNumId w:val="19"/>
  </w:num>
  <w:num w:numId="27">
    <w:abstractNumId w:val="12"/>
  </w:num>
  <w:num w:numId="28">
    <w:abstractNumId w:val="10"/>
  </w:num>
  <w:num w:numId="29">
    <w:abstractNumId w:val="8"/>
  </w:num>
  <w:num w:numId="30">
    <w:abstractNumId w:val="2"/>
  </w:num>
  <w:num w:numId="31">
    <w:abstractNumId w:val="32"/>
  </w:num>
  <w:num w:numId="32">
    <w:abstractNumId w:val="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E97"/>
    <w:rsid w:val="000006BC"/>
    <w:rsid w:val="000008BE"/>
    <w:rsid w:val="00000C05"/>
    <w:rsid w:val="00001E31"/>
    <w:rsid w:val="00002D8B"/>
    <w:rsid w:val="00004BED"/>
    <w:rsid w:val="00004E8A"/>
    <w:rsid w:val="00006D90"/>
    <w:rsid w:val="000076CC"/>
    <w:rsid w:val="00007BA2"/>
    <w:rsid w:val="00007BFD"/>
    <w:rsid w:val="00007F3E"/>
    <w:rsid w:val="000102E4"/>
    <w:rsid w:val="000121FE"/>
    <w:rsid w:val="00012B1B"/>
    <w:rsid w:val="00012FC4"/>
    <w:rsid w:val="00013378"/>
    <w:rsid w:val="0001466B"/>
    <w:rsid w:val="00014B1E"/>
    <w:rsid w:val="00014EE4"/>
    <w:rsid w:val="00015B29"/>
    <w:rsid w:val="00015BDB"/>
    <w:rsid w:val="00015F38"/>
    <w:rsid w:val="00015FCC"/>
    <w:rsid w:val="000174A1"/>
    <w:rsid w:val="00017889"/>
    <w:rsid w:val="000179BF"/>
    <w:rsid w:val="00017D26"/>
    <w:rsid w:val="00017E8D"/>
    <w:rsid w:val="00017E9B"/>
    <w:rsid w:val="00020C29"/>
    <w:rsid w:val="000214D9"/>
    <w:rsid w:val="00021777"/>
    <w:rsid w:val="00021918"/>
    <w:rsid w:val="00021E0A"/>
    <w:rsid w:val="00022598"/>
    <w:rsid w:val="00024617"/>
    <w:rsid w:val="00024E6B"/>
    <w:rsid w:val="00026D6F"/>
    <w:rsid w:val="0002758A"/>
    <w:rsid w:val="000275A4"/>
    <w:rsid w:val="00027853"/>
    <w:rsid w:val="000279C8"/>
    <w:rsid w:val="00027BD9"/>
    <w:rsid w:val="00030E17"/>
    <w:rsid w:val="00031D27"/>
    <w:rsid w:val="00032900"/>
    <w:rsid w:val="00033BD2"/>
    <w:rsid w:val="00034656"/>
    <w:rsid w:val="00035770"/>
    <w:rsid w:val="00035EDC"/>
    <w:rsid w:val="000368BF"/>
    <w:rsid w:val="000379E4"/>
    <w:rsid w:val="0004010E"/>
    <w:rsid w:val="00040594"/>
    <w:rsid w:val="00040696"/>
    <w:rsid w:val="0004135E"/>
    <w:rsid w:val="000413B4"/>
    <w:rsid w:val="000428AF"/>
    <w:rsid w:val="00042C0E"/>
    <w:rsid w:val="00042EAB"/>
    <w:rsid w:val="00042FD0"/>
    <w:rsid w:val="00044195"/>
    <w:rsid w:val="000447D8"/>
    <w:rsid w:val="00044922"/>
    <w:rsid w:val="00044BFA"/>
    <w:rsid w:val="00044C74"/>
    <w:rsid w:val="00045477"/>
    <w:rsid w:val="00045744"/>
    <w:rsid w:val="00046226"/>
    <w:rsid w:val="0004675C"/>
    <w:rsid w:val="000469F1"/>
    <w:rsid w:val="0004732E"/>
    <w:rsid w:val="000474AE"/>
    <w:rsid w:val="000477B3"/>
    <w:rsid w:val="000479C1"/>
    <w:rsid w:val="000504FF"/>
    <w:rsid w:val="00050538"/>
    <w:rsid w:val="00050B17"/>
    <w:rsid w:val="00050BA2"/>
    <w:rsid w:val="00050F3F"/>
    <w:rsid w:val="00051423"/>
    <w:rsid w:val="0005149C"/>
    <w:rsid w:val="000518F7"/>
    <w:rsid w:val="00051CAB"/>
    <w:rsid w:val="0005212D"/>
    <w:rsid w:val="000523B6"/>
    <w:rsid w:val="000546B3"/>
    <w:rsid w:val="00054BD8"/>
    <w:rsid w:val="00054F0B"/>
    <w:rsid w:val="00055801"/>
    <w:rsid w:val="00055998"/>
    <w:rsid w:val="0005638A"/>
    <w:rsid w:val="0005646F"/>
    <w:rsid w:val="000566F6"/>
    <w:rsid w:val="00056A1A"/>
    <w:rsid w:val="00056F85"/>
    <w:rsid w:val="000572ED"/>
    <w:rsid w:val="0005759E"/>
    <w:rsid w:val="000603E1"/>
    <w:rsid w:val="0006093F"/>
    <w:rsid w:val="00061B67"/>
    <w:rsid w:val="000620B3"/>
    <w:rsid w:val="000627C8"/>
    <w:rsid w:val="00063381"/>
    <w:rsid w:val="000652B4"/>
    <w:rsid w:val="0006540F"/>
    <w:rsid w:val="00066B81"/>
    <w:rsid w:val="000670D7"/>
    <w:rsid w:val="00067865"/>
    <w:rsid w:val="000679D2"/>
    <w:rsid w:val="00067CE9"/>
    <w:rsid w:val="000701B0"/>
    <w:rsid w:val="00070264"/>
    <w:rsid w:val="000703A4"/>
    <w:rsid w:val="00071D86"/>
    <w:rsid w:val="0007266B"/>
    <w:rsid w:val="00072E97"/>
    <w:rsid w:val="000733B6"/>
    <w:rsid w:val="000737DC"/>
    <w:rsid w:val="00074A79"/>
    <w:rsid w:val="00074CE4"/>
    <w:rsid w:val="00074D7E"/>
    <w:rsid w:val="00076178"/>
    <w:rsid w:val="00080514"/>
    <w:rsid w:val="00081934"/>
    <w:rsid w:val="00081B94"/>
    <w:rsid w:val="00081EED"/>
    <w:rsid w:val="0008382C"/>
    <w:rsid w:val="000849C9"/>
    <w:rsid w:val="00085AE3"/>
    <w:rsid w:val="00086257"/>
    <w:rsid w:val="0008799B"/>
    <w:rsid w:val="00090426"/>
    <w:rsid w:val="0009049F"/>
    <w:rsid w:val="00091820"/>
    <w:rsid w:val="00091E30"/>
    <w:rsid w:val="00092141"/>
    <w:rsid w:val="00092795"/>
    <w:rsid w:val="00093B6B"/>
    <w:rsid w:val="00095DA0"/>
    <w:rsid w:val="000964AD"/>
    <w:rsid w:val="0009768E"/>
    <w:rsid w:val="0009793C"/>
    <w:rsid w:val="00097D0C"/>
    <w:rsid w:val="000A05AF"/>
    <w:rsid w:val="000A094C"/>
    <w:rsid w:val="000A157C"/>
    <w:rsid w:val="000A2530"/>
    <w:rsid w:val="000A25D5"/>
    <w:rsid w:val="000A3820"/>
    <w:rsid w:val="000A3EC7"/>
    <w:rsid w:val="000A40C4"/>
    <w:rsid w:val="000A41CA"/>
    <w:rsid w:val="000A44AD"/>
    <w:rsid w:val="000A4B3D"/>
    <w:rsid w:val="000A51F9"/>
    <w:rsid w:val="000A534E"/>
    <w:rsid w:val="000A5526"/>
    <w:rsid w:val="000A6BE1"/>
    <w:rsid w:val="000A7EF2"/>
    <w:rsid w:val="000B09ED"/>
    <w:rsid w:val="000B2263"/>
    <w:rsid w:val="000B267D"/>
    <w:rsid w:val="000B26A5"/>
    <w:rsid w:val="000B27E8"/>
    <w:rsid w:val="000B3856"/>
    <w:rsid w:val="000B4100"/>
    <w:rsid w:val="000B481C"/>
    <w:rsid w:val="000B56AF"/>
    <w:rsid w:val="000B5CE7"/>
    <w:rsid w:val="000B5F21"/>
    <w:rsid w:val="000B65F6"/>
    <w:rsid w:val="000B7548"/>
    <w:rsid w:val="000B766E"/>
    <w:rsid w:val="000B7EAA"/>
    <w:rsid w:val="000B7ED7"/>
    <w:rsid w:val="000C05B2"/>
    <w:rsid w:val="000C19AD"/>
    <w:rsid w:val="000C2509"/>
    <w:rsid w:val="000C3147"/>
    <w:rsid w:val="000C3636"/>
    <w:rsid w:val="000C3F40"/>
    <w:rsid w:val="000C4434"/>
    <w:rsid w:val="000C4754"/>
    <w:rsid w:val="000C4F17"/>
    <w:rsid w:val="000C52E5"/>
    <w:rsid w:val="000C5E1D"/>
    <w:rsid w:val="000C7F1D"/>
    <w:rsid w:val="000C7FBA"/>
    <w:rsid w:val="000D05C6"/>
    <w:rsid w:val="000D3CA0"/>
    <w:rsid w:val="000D4118"/>
    <w:rsid w:val="000D4466"/>
    <w:rsid w:val="000D4AB9"/>
    <w:rsid w:val="000D4FAB"/>
    <w:rsid w:val="000D51D1"/>
    <w:rsid w:val="000D5966"/>
    <w:rsid w:val="000D5C5F"/>
    <w:rsid w:val="000D5D36"/>
    <w:rsid w:val="000D5D61"/>
    <w:rsid w:val="000D5F29"/>
    <w:rsid w:val="000D610E"/>
    <w:rsid w:val="000D637B"/>
    <w:rsid w:val="000D696E"/>
    <w:rsid w:val="000D7452"/>
    <w:rsid w:val="000D79DB"/>
    <w:rsid w:val="000D7BAD"/>
    <w:rsid w:val="000D7FF4"/>
    <w:rsid w:val="000E09BC"/>
    <w:rsid w:val="000E0F8C"/>
    <w:rsid w:val="000E1F06"/>
    <w:rsid w:val="000E3688"/>
    <w:rsid w:val="000E3903"/>
    <w:rsid w:val="000E3D98"/>
    <w:rsid w:val="000E3FE7"/>
    <w:rsid w:val="000E401D"/>
    <w:rsid w:val="000E4F1A"/>
    <w:rsid w:val="000E6985"/>
    <w:rsid w:val="000E6A7C"/>
    <w:rsid w:val="000E7693"/>
    <w:rsid w:val="000E7E7F"/>
    <w:rsid w:val="000F0B15"/>
    <w:rsid w:val="000F14B4"/>
    <w:rsid w:val="000F1C3B"/>
    <w:rsid w:val="000F421C"/>
    <w:rsid w:val="000F47F2"/>
    <w:rsid w:val="000F4B76"/>
    <w:rsid w:val="000F517C"/>
    <w:rsid w:val="000F5916"/>
    <w:rsid w:val="000F6B55"/>
    <w:rsid w:val="000F6BB0"/>
    <w:rsid w:val="000F7188"/>
    <w:rsid w:val="000F77C5"/>
    <w:rsid w:val="000F7D69"/>
    <w:rsid w:val="000F7FFB"/>
    <w:rsid w:val="001002CF"/>
    <w:rsid w:val="001012D5"/>
    <w:rsid w:val="00101AEC"/>
    <w:rsid w:val="00101F00"/>
    <w:rsid w:val="001024AE"/>
    <w:rsid w:val="00103E34"/>
    <w:rsid w:val="00103E7A"/>
    <w:rsid w:val="00103FC2"/>
    <w:rsid w:val="0010401D"/>
    <w:rsid w:val="00104A3D"/>
    <w:rsid w:val="00104E73"/>
    <w:rsid w:val="00105114"/>
    <w:rsid w:val="001070F3"/>
    <w:rsid w:val="00107285"/>
    <w:rsid w:val="001075CF"/>
    <w:rsid w:val="00107C96"/>
    <w:rsid w:val="00107E63"/>
    <w:rsid w:val="00107F84"/>
    <w:rsid w:val="0011002F"/>
    <w:rsid w:val="00111CD8"/>
    <w:rsid w:val="00112BFA"/>
    <w:rsid w:val="0011335F"/>
    <w:rsid w:val="0011368C"/>
    <w:rsid w:val="00114046"/>
    <w:rsid w:val="00114528"/>
    <w:rsid w:val="00114A9D"/>
    <w:rsid w:val="00114BD2"/>
    <w:rsid w:val="001152EA"/>
    <w:rsid w:val="0011554F"/>
    <w:rsid w:val="001164A2"/>
    <w:rsid w:val="00116548"/>
    <w:rsid w:val="00116559"/>
    <w:rsid w:val="00117185"/>
    <w:rsid w:val="0011762B"/>
    <w:rsid w:val="0011774A"/>
    <w:rsid w:val="00117E7A"/>
    <w:rsid w:val="00120662"/>
    <w:rsid w:val="00120AC7"/>
    <w:rsid w:val="00120AFD"/>
    <w:rsid w:val="00120C98"/>
    <w:rsid w:val="00121141"/>
    <w:rsid w:val="001212DE"/>
    <w:rsid w:val="00121BC5"/>
    <w:rsid w:val="00121D70"/>
    <w:rsid w:val="00121DBD"/>
    <w:rsid w:val="00121E58"/>
    <w:rsid w:val="00122123"/>
    <w:rsid w:val="001222DD"/>
    <w:rsid w:val="001224B9"/>
    <w:rsid w:val="00122902"/>
    <w:rsid w:val="00122ABD"/>
    <w:rsid w:val="00122FA3"/>
    <w:rsid w:val="001230C2"/>
    <w:rsid w:val="001234A5"/>
    <w:rsid w:val="0012387E"/>
    <w:rsid w:val="00123ACB"/>
    <w:rsid w:val="00123C36"/>
    <w:rsid w:val="00124125"/>
    <w:rsid w:val="001243C4"/>
    <w:rsid w:val="0012473E"/>
    <w:rsid w:val="00124A84"/>
    <w:rsid w:val="00125C21"/>
    <w:rsid w:val="0012614B"/>
    <w:rsid w:val="001261EA"/>
    <w:rsid w:val="0012793B"/>
    <w:rsid w:val="00127B8B"/>
    <w:rsid w:val="00127F7A"/>
    <w:rsid w:val="001308A1"/>
    <w:rsid w:val="0013121B"/>
    <w:rsid w:val="00131DF0"/>
    <w:rsid w:val="00132FA2"/>
    <w:rsid w:val="001332E8"/>
    <w:rsid w:val="00133741"/>
    <w:rsid w:val="001337C5"/>
    <w:rsid w:val="00133D48"/>
    <w:rsid w:val="00134381"/>
    <w:rsid w:val="00134BC9"/>
    <w:rsid w:val="001362B7"/>
    <w:rsid w:val="00136E2B"/>
    <w:rsid w:val="00137024"/>
    <w:rsid w:val="001372D8"/>
    <w:rsid w:val="001375C5"/>
    <w:rsid w:val="00137EBD"/>
    <w:rsid w:val="001401E0"/>
    <w:rsid w:val="001401F9"/>
    <w:rsid w:val="001402DB"/>
    <w:rsid w:val="001403FA"/>
    <w:rsid w:val="00140636"/>
    <w:rsid w:val="00140CD4"/>
    <w:rsid w:val="00140F33"/>
    <w:rsid w:val="00141E81"/>
    <w:rsid w:val="00141EDF"/>
    <w:rsid w:val="0014223B"/>
    <w:rsid w:val="00142B47"/>
    <w:rsid w:val="00142B70"/>
    <w:rsid w:val="00143301"/>
    <w:rsid w:val="00143721"/>
    <w:rsid w:val="00143747"/>
    <w:rsid w:val="00144E74"/>
    <w:rsid w:val="0014587F"/>
    <w:rsid w:val="00145A77"/>
    <w:rsid w:val="001479C9"/>
    <w:rsid w:val="001479E2"/>
    <w:rsid w:val="00147E33"/>
    <w:rsid w:val="00150021"/>
    <w:rsid w:val="001502C1"/>
    <w:rsid w:val="00150E59"/>
    <w:rsid w:val="00151088"/>
    <w:rsid w:val="00151454"/>
    <w:rsid w:val="00151472"/>
    <w:rsid w:val="0015147A"/>
    <w:rsid w:val="001521C5"/>
    <w:rsid w:val="00152EB6"/>
    <w:rsid w:val="0015393B"/>
    <w:rsid w:val="0015433E"/>
    <w:rsid w:val="001543F5"/>
    <w:rsid w:val="00155756"/>
    <w:rsid w:val="00156104"/>
    <w:rsid w:val="00156704"/>
    <w:rsid w:val="00157FE3"/>
    <w:rsid w:val="001633DE"/>
    <w:rsid w:val="00163C83"/>
    <w:rsid w:val="00164396"/>
    <w:rsid w:val="00164E4A"/>
    <w:rsid w:val="0016571C"/>
    <w:rsid w:val="00166277"/>
    <w:rsid w:val="00166A0C"/>
    <w:rsid w:val="00166C0F"/>
    <w:rsid w:val="0016729E"/>
    <w:rsid w:val="00167FC4"/>
    <w:rsid w:val="001713D6"/>
    <w:rsid w:val="00171614"/>
    <w:rsid w:val="0017241B"/>
    <w:rsid w:val="0017270A"/>
    <w:rsid w:val="0017374B"/>
    <w:rsid w:val="0017388E"/>
    <w:rsid w:val="00173F72"/>
    <w:rsid w:val="00174F5C"/>
    <w:rsid w:val="00175855"/>
    <w:rsid w:val="00175A62"/>
    <w:rsid w:val="00175B87"/>
    <w:rsid w:val="00175C2A"/>
    <w:rsid w:val="00176340"/>
    <w:rsid w:val="001769FB"/>
    <w:rsid w:val="00177565"/>
    <w:rsid w:val="00177AC6"/>
    <w:rsid w:val="00180CBE"/>
    <w:rsid w:val="00181D5F"/>
    <w:rsid w:val="00181E82"/>
    <w:rsid w:val="001828CD"/>
    <w:rsid w:val="00183405"/>
    <w:rsid w:val="00183E52"/>
    <w:rsid w:val="001840BB"/>
    <w:rsid w:val="001856A2"/>
    <w:rsid w:val="00186938"/>
    <w:rsid w:val="00187D46"/>
    <w:rsid w:val="00187D95"/>
    <w:rsid w:val="0019084B"/>
    <w:rsid w:val="00190DD3"/>
    <w:rsid w:val="001918DE"/>
    <w:rsid w:val="00191B00"/>
    <w:rsid w:val="00191E2D"/>
    <w:rsid w:val="00192C99"/>
    <w:rsid w:val="001938E6"/>
    <w:rsid w:val="0019445B"/>
    <w:rsid w:val="001956C4"/>
    <w:rsid w:val="001957FF"/>
    <w:rsid w:val="00196D82"/>
    <w:rsid w:val="001975FF"/>
    <w:rsid w:val="001A121B"/>
    <w:rsid w:val="001A180F"/>
    <w:rsid w:val="001A19C7"/>
    <w:rsid w:val="001A1C81"/>
    <w:rsid w:val="001A2770"/>
    <w:rsid w:val="001A2EAF"/>
    <w:rsid w:val="001A3C33"/>
    <w:rsid w:val="001A4596"/>
    <w:rsid w:val="001A4809"/>
    <w:rsid w:val="001A56A1"/>
    <w:rsid w:val="001A5730"/>
    <w:rsid w:val="001A60BF"/>
    <w:rsid w:val="001A6B00"/>
    <w:rsid w:val="001A7833"/>
    <w:rsid w:val="001A787C"/>
    <w:rsid w:val="001B2022"/>
    <w:rsid w:val="001B2193"/>
    <w:rsid w:val="001B2D5F"/>
    <w:rsid w:val="001B3873"/>
    <w:rsid w:val="001B3C91"/>
    <w:rsid w:val="001B3F9C"/>
    <w:rsid w:val="001B414E"/>
    <w:rsid w:val="001B476E"/>
    <w:rsid w:val="001B4BA8"/>
    <w:rsid w:val="001B6CC1"/>
    <w:rsid w:val="001B6EA0"/>
    <w:rsid w:val="001B72DA"/>
    <w:rsid w:val="001B7456"/>
    <w:rsid w:val="001B7809"/>
    <w:rsid w:val="001B7A0E"/>
    <w:rsid w:val="001C0988"/>
    <w:rsid w:val="001C16B1"/>
    <w:rsid w:val="001C1963"/>
    <w:rsid w:val="001C1EA8"/>
    <w:rsid w:val="001C1F80"/>
    <w:rsid w:val="001C238A"/>
    <w:rsid w:val="001C52E7"/>
    <w:rsid w:val="001C5E49"/>
    <w:rsid w:val="001C61A4"/>
    <w:rsid w:val="001C66C4"/>
    <w:rsid w:val="001D00EF"/>
    <w:rsid w:val="001D01CC"/>
    <w:rsid w:val="001D069C"/>
    <w:rsid w:val="001D0CB5"/>
    <w:rsid w:val="001D0D20"/>
    <w:rsid w:val="001D0D51"/>
    <w:rsid w:val="001D10A7"/>
    <w:rsid w:val="001D14C3"/>
    <w:rsid w:val="001D1535"/>
    <w:rsid w:val="001D1D79"/>
    <w:rsid w:val="001D1DE0"/>
    <w:rsid w:val="001D20F4"/>
    <w:rsid w:val="001D2881"/>
    <w:rsid w:val="001D30C2"/>
    <w:rsid w:val="001D34D3"/>
    <w:rsid w:val="001D36E5"/>
    <w:rsid w:val="001D3D8C"/>
    <w:rsid w:val="001D3E91"/>
    <w:rsid w:val="001D4E50"/>
    <w:rsid w:val="001D4EAF"/>
    <w:rsid w:val="001D4F74"/>
    <w:rsid w:val="001D5469"/>
    <w:rsid w:val="001D5BDC"/>
    <w:rsid w:val="001D5E43"/>
    <w:rsid w:val="001D6174"/>
    <w:rsid w:val="001D7CCB"/>
    <w:rsid w:val="001D7CF9"/>
    <w:rsid w:val="001E0947"/>
    <w:rsid w:val="001E201A"/>
    <w:rsid w:val="001E216C"/>
    <w:rsid w:val="001E2377"/>
    <w:rsid w:val="001E2C8D"/>
    <w:rsid w:val="001E3A5E"/>
    <w:rsid w:val="001E3AB5"/>
    <w:rsid w:val="001E3EEB"/>
    <w:rsid w:val="001E3F94"/>
    <w:rsid w:val="001E40C2"/>
    <w:rsid w:val="001E493E"/>
    <w:rsid w:val="001E4EE1"/>
    <w:rsid w:val="001E5C75"/>
    <w:rsid w:val="001E66C3"/>
    <w:rsid w:val="001E6D7C"/>
    <w:rsid w:val="001E6FC0"/>
    <w:rsid w:val="001E7A96"/>
    <w:rsid w:val="001E7F9E"/>
    <w:rsid w:val="001F0451"/>
    <w:rsid w:val="001F05D6"/>
    <w:rsid w:val="001F078D"/>
    <w:rsid w:val="001F0C0A"/>
    <w:rsid w:val="001F0D15"/>
    <w:rsid w:val="001F0E74"/>
    <w:rsid w:val="001F0FE2"/>
    <w:rsid w:val="001F1600"/>
    <w:rsid w:val="001F17FD"/>
    <w:rsid w:val="001F250C"/>
    <w:rsid w:val="001F25BF"/>
    <w:rsid w:val="001F3CD5"/>
    <w:rsid w:val="001F3FC2"/>
    <w:rsid w:val="001F498E"/>
    <w:rsid w:val="001F4A8D"/>
    <w:rsid w:val="001F6529"/>
    <w:rsid w:val="001F7466"/>
    <w:rsid w:val="001F7B2B"/>
    <w:rsid w:val="0020046B"/>
    <w:rsid w:val="00200471"/>
    <w:rsid w:val="002020BE"/>
    <w:rsid w:val="00202312"/>
    <w:rsid w:val="00202898"/>
    <w:rsid w:val="002028DD"/>
    <w:rsid w:val="00204B91"/>
    <w:rsid w:val="002054D2"/>
    <w:rsid w:val="00205D70"/>
    <w:rsid w:val="00206D11"/>
    <w:rsid w:val="002102E6"/>
    <w:rsid w:val="0021146B"/>
    <w:rsid w:val="0021183E"/>
    <w:rsid w:val="002119BB"/>
    <w:rsid w:val="002122AB"/>
    <w:rsid w:val="0021233E"/>
    <w:rsid w:val="002126A1"/>
    <w:rsid w:val="00212953"/>
    <w:rsid w:val="00212CB5"/>
    <w:rsid w:val="00212CEC"/>
    <w:rsid w:val="002138DB"/>
    <w:rsid w:val="00213E74"/>
    <w:rsid w:val="00215448"/>
    <w:rsid w:val="002157A5"/>
    <w:rsid w:val="0021605F"/>
    <w:rsid w:val="002162C1"/>
    <w:rsid w:val="002166CE"/>
    <w:rsid w:val="002171FB"/>
    <w:rsid w:val="00217222"/>
    <w:rsid w:val="002173C1"/>
    <w:rsid w:val="002174D9"/>
    <w:rsid w:val="0021791B"/>
    <w:rsid w:val="0022060A"/>
    <w:rsid w:val="00220BC7"/>
    <w:rsid w:val="00222733"/>
    <w:rsid w:val="00222856"/>
    <w:rsid w:val="002232A0"/>
    <w:rsid w:val="0022354B"/>
    <w:rsid w:val="00223DB4"/>
    <w:rsid w:val="0022468B"/>
    <w:rsid w:val="0022593E"/>
    <w:rsid w:val="00225D27"/>
    <w:rsid w:val="00226529"/>
    <w:rsid w:val="00226BA0"/>
    <w:rsid w:val="002274EA"/>
    <w:rsid w:val="00227D0D"/>
    <w:rsid w:val="00230535"/>
    <w:rsid w:val="00230D3D"/>
    <w:rsid w:val="00232BE9"/>
    <w:rsid w:val="00233F8B"/>
    <w:rsid w:val="00234115"/>
    <w:rsid w:val="00234142"/>
    <w:rsid w:val="00234770"/>
    <w:rsid w:val="00234E2E"/>
    <w:rsid w:val="00234FFD"/>
    <w:rsid w:val="002350B8"/>
    <w:rsid w:val="00235766"/>
    <w:rsid w:val="00235BAA"/>
    <w:rsid w:val="00235FC2"/>
    <w:rsid w:val="00236083"/>
    <w:rsid w:val="002364BE"/>
    <w:rsid w:val="00236B1B"/>
    <w:rsid w:val="002412B3"/>
    <w:rsid w:val="00241C15"/>
    <w:rsid w:val="00241DF5"/>
    <w:rsid w:val="0024270E"/>
    <w:rsid w:val="00244ACC"/>
    <w:rsid w:val="00244E74"/>
    <w:rsid w:val="00246A5A"/>
    <w:rsid w:val="00246C79"/>
    <w:rsid w:val="002479BE"/>
    <w:rsid w:val="00247A0B"/>
    <w:rsid w:val="00247C7E"/>
    <w:rsid w:val="00247D45"/>
    <w:rsid w:val="00247E9A"/>
    <w:rsid w:val="00251411"/>
    <w:rsid w:val="00251425"/>
    <w:rsid w:val="002522DB"/>
    <w:rsid w:val="00253547"/>
    <w:rsid w:val="002542E7"/>
    <w:rsid w:val="00254EE4"/>
    <w:rsid w:val="00254FE2"/>
    <w:rsid w:val="0025637D"/>
    <w:rsid w:val="00256830"/>
    <w:rsid w:val="002577F7"/>
    <w:rsid w:val="002606FD"/>
    <w:rsid w:val="00260F1A"/>
    <w:rsid w:val="00261BDC"/>
    <w:rsid w:val="00261E9A"/>
    <w:rsid w:val="002622F7"/>
    <w:rsid w:val="00262A5D"/>
    <w:rsid w:val="00262BE0"/>
    <w:rsid w:val="00262E6B"/>
    <w:rsid w:val="00263B28"/>
    <w:rsid w:val="00263ECC"/>
    <w:rsid w:val="00264299"/>
    <w:rsid w:val="00264B8C"/>
    <w:rsid w:val="0026527F"/>
    <w:rsid w:val="002655FC"/>
    <w:rsid w:val="0027035A"/>
    <w:rsid w:val="0027087D"/>
    <w:rsid w:val="00271325"/>
    <w:rsid w:val="00272E4E"/>
    <w:rsid w:val="002737C2"/>
    <w:rsid w:val="00274491"/>
    <w:rsid w:val="00274CC0"/>
    <w:rsid w:val="00274DDF"/>
    <w:rsid w:val="00275D1E"/>
    <w:rsid w:val="00276ECA"/>
    <w:rsid w:val="00276F91"/>
    <w:rsid w:val="0027714D"/>
    <w:rsid w:val="00277A98"/>
    <w:rsid w:val="00277D23"/>
    <w:rsid w:val="00282597"/>
    <w:rsid w:val="00283DDA"/>
    <w:rsid w:val="00284831"/>
    <w:rsid w:val="00284A57"/>
    <w:rsid w:val="002856A9"/>
    <w:rsid w:val="00285FBF"/>
    <w:rsid w:val="002863CA"/>
    <w:rsid w:val="002864C3"/>
    <w:rsid w:val="002865B6"/>
    <w:rsid w:val="002874BA"/>
    <w:rsid w:val="0028798B"/>
    <w:rsid w:val="0029024F"/>
    <w:rsid w:val="00290604"/>
    <w:rsid w:val="00290BE9"/>
    <w:rsid w:val="00291C72"/>
    <w:rsid w:val="00291F2A"/>
    <w:rsid w:val="002921C1"/>
    <w:rsid w:val="002927DF"/>
    <w:rsid w:val="002929EC"/>
    <w:rsid w:val="00292D2D"/>
    <w:rsid w:val="00293F56"/>
    <w:rsid w:val="00294C3B"/>
    <w:rsid w:val="00295580"/>
    <w:rsid w:val="0029567A"/>
    <w:rsid w:val="00295A8F"/>
    <w:rsid w:val="0029608C"/>
    <w:rsid w:val="00296295"/>
    <w:rsid w:val="00296336"/>
    <w:rsid w:val="002965D8"/>
    <w:rsid w:val="00296A0B"/>
    <w:rsid w:val="0029779D"/>
    <w:rsid w:val="002979F9"/>
    <w:rsid w:val="00297CF5"/>
    <w:rsid w:val="00297EF1"/>
    <w:rsid w:val="002A1100"/>
    <w:rsid w:val="002A2D49"/>
    <w:rsid w:val="002A3B6F"/>
    <w:rsid w:val="002A4622"/>
    <w:rsid w:val="002A68C0"/>
    <w:rsid w:val="002A76A1"/>
    <w:rsid w:val="002B0142"/>
    <w:rsid w:val="002B021E"/>
    <w:rsid w:val="002B03EE"/>
    <w:rsid w:val="002B0A00"/>
    <w:rsid w:val="002B1113"/>
    <w:rsid w:val="002B1376"/>
    <w:rsid w:val="002B1F23"/>
    <w:rsid w:val="002B1F70"/>
    <w:rsid w:val="002B248B"/>
    <w:rsid w:val="002B2977"/>
    <w:rsid w:val="002B2A87"/>
    <w:rsid w:val="002B2BD5"/>
    <w:rsid w:val="002B2CC5"/>
    <w:rsid w:val="002B39FB"/>
    <w:rsid w:val="002B4000"/>
    <w:rsid w:val="002B4030"/>
    <w:rsid w:val="002B4C0C"/>
    <w:rsid w:val="002B6029"/>
    <w:rsid w:val="002B704F"/>
    <w:rsid w:val="002B7A67"/>
    <w:rsid w:val="002B7FB3"/>
    <w:rsid w:val="002C0216"/>
    <w:rsid w:val="002C0309"/>
    <w:rsid w:val="002C05B8"/>
    <w:rsid w:val="002C0DA0"/>
    <w:rsid w:val="002C1263"/>
    <w:rsid w:val="002C1A78"/>
    <w:rsid w:val="002C23B4"/>
    <w:rsid w:val="002C243B"/>
    <w:rsid w:val="002C33F0"/>
    <w:rsid w:val="002C3695"/>
    <w:rsid w:val="002C36FE"/>
    <w:rsid w:val="002C3A09"/>
    <w:rsid w:val="002C3D92"/>
    <w:rsid w:val="002C4B88"/>
    <w:rsid w:val="002C4C0E"/>
    <w:rsid w:val="002C5228"/>
    <w:rsid w:val="002C5569"/>
    <w:rsid w:val="002C58BC"/>
    <w:rsid w:val="002C5B81"/>
    <w:rsid w:val="002C5CDA"/>
    <w:rsid w:val="002C5F4A"/>
    <w:rsid w:val="002C60DE"/>
    <w:rsid w:val="002C7273"/>
    <w:rsid w:val="002C7DC7"/>
    <w:rsid w:val="002D07EB"/>
    <w:rsid w:val="002D0952"/>
    <w:rsid w:val="002D10F9"/>
    <w:rsid w:val="002D167D"/>
    <w:rsid w:val="002D1F0D"/>
    <w:rsid w:val="002D3301"/>
    <w:rsid w:val="002D3A4B"/>
    <w:rsid w:val="002D3DBE"/>
    <w:rsid w:val="002D424E"/>
    <w:rsid w:val="002D5BBF"/>
    <w:rsid w:val="002D5ED8"/>
    <w:rsid w:val="002D6001"/>
    <w:rsid w:val="002D6D67"/>
    <w:rsid w:val="002D6E97"/>
    <w:rsid w:val="002E083F"/>
    <w:rsid w:val="002E0C07"/>
    <w:rsid w:val="002E1D26"/>
    <w:rsid w:val="002E2592"/>
    <w:rsid w:val="002E2A64"/>
    <w:rsid w:val="002E31FB"/>
    <w:rsid w:val="002E450D"/>
    <w:rsid w:val="002E53C6"/>
    <w:rsid w:val="002E54FD"/>
    <w:rsid w:val="002E582D"/>
    <w:rsid w:val="002E5AA0"/>
    <w:rsid w:val="002E5AB0"/>
    <w:rsid w:val="002E65A0"/>
    <w:rsid w:val="002F0F88"/>
    <w:rsid w:val="002F1743"/>
    <w:rsid w:val="002F1814"/>
    <w:rsid w:val="002F2EDC"/>
    <w:rsid w:val="002F414E"/>
    <w:rsid w:val="002F45AF"/>
    <w:rsid w:val="002F494E"/>
    <w:rsid w:val="002F52EE"/>
    <w:rsid w:val="002F5C71"/>
    <w:rsid w:val="002F79A7"/>
    <w:rsid w:val="002F7D44"/>
    <w:rsid w:val="00300268"/>
    <w:rsid w:val="003004D9"/>
    <w:rsid w:val="00300BD9"/>
    <w:rsid w:val="00301C13"/>
    <w:rsid w:val="00301D9A"/>
    <w:rsid w:val="00303171"/>
    <w:rsid w:val="003033EE"/>
    <w:rsid w:val="00303E95"/>
    <w:rsid w:val="003044CE"/>
    <w:rsid w:val="0030481D"/>
    <w:rsid w:val="00304AA5"/>
    <w:rsid w:val="00305756"/>
    <w:rsid w:val="0030583D"/>
    <w:rsid w:val="00305B1A"/>
    <w:rsid w:val="00305D37"/>
    <w:rsid w:val="00305FC7"/>
    <w:rsid w:val="00306064"/>
    <w:rsid w:val="00307D71"/>
    <w:rsid w:val="003115B3"/>
    <w:rsid w:val="00311C38"/>
    <w:rsid w:val="00312831"/>
    <w:rsid w:val="00312BBE"/>
    <w:rsid w:val="00314054"/>
    <w:rsid w:val="00314CF7"/>
    <w:rsid w:val="00314FB0"/>
    <w:rsid w:val="0031616D"/>
    <w:rsid w:val="003165D4"/>
    <w:rsid w:val="00317F66"/>
    <w:rsid w:val="00320999"/>
    <w:rsid w:val="00320D79"/>
    <w:rsid w:val="00320F22"/>
    <w:rsid w:val="00320F9E"/>
    <w:rsid w:val="00320FA6"/>
    <w:rsid w:val="0032370F"/>
    <w:rsid w:val="00324277"/>
    <w:rsid w:val="00324743"/>
    <w:rsid w:val="00325207"/>
    <w:rsid w:val="0032532D"/>
    <w:rsid w:val="003256B2"/>
    <w:rsid w:val="003264B4"/>
    <w:rsid w:val="00326833"/>
    <w:rsid w:val="00326860"/>
    <w:rsid w:val="00326B21"/>
    <w:rsid w:val="0033008E"/>
    <w:rsid w:val="00330599"/>
    <w:rsid w:val="0033063E"/>
    <w:rsid w:val="00331E45"/>
    <w:rsid w:val="003325B8"/>
    <w:rsid w:val="00332A74"/>
    <w:rsid w:val="00333B91"/>
    <w:rsid w:val="00333CF6"/>
    <w:rsid w:val="003340E1"/>
    <w:rsid w:val="0033423C"/>
    <w:rsid w:val="0033478C"/>
    <w:rsid w:val="00336518"/>
    <w:rsid w:val="0033664F"/>
    <w:rsid w:val="003375BF"/>
    <w:rsid w:val="00337697"/>
    <w:rsid w:val="00337BAF"/>
    <w:rsid w:val="00340081"/>
    <w:rsid w:val="003406C1"/>
    <w:rsid w:val="0034090A"/>
    <w:rsid w:val="00340AB5"/>
    <w:rsid w:val="00340ED2"/>
    <w:rsid w:val="0034160F"/>
    <w:rsid w:val="00341BE7"/>
    <w:rsid w:val="00341DDC"/>
    <w:rsid w:val="003426C1"/>
    <w:rsid w:val="003429F2"/>
    <w:rsid w:val="003431F4"/>
    <w:rsid w:val="00344225"/>
    <w:rsid w:val="0034521D"/>
    <w:rsid w:val="00345374"/>
    <w:rsid w:val="003455D8"/>
    <w:rsid w:val="0034631F"/>
    <w:rsid w:val="00347D4A"/>
    <w:rsid w:val="0035039C"/>
    <w:rsid w:val="00350815"/>
    <w:rsid w:val="003514FB"/>
    <w:rsid w:val="00351FD0"/>
    <w:rsid w:val="00352006"/>
    <w:rsid w:val="0035201E"/>
    <w:rsid w:val="003529EE"/>
    <w:rsid w:val="00352D42"/>
    <w:rsid w:val="003531CF"/>
    <w:rsid w:val="0035340A"/>
    <w:rsid w:val="00353B5C"/>
    <w:rsid w:val="0035419B"/>
    <w:rsid w:val="003543E1"/>
    <w:rsid w:val="00354681"/>
    <w:rsid w:val="00354F5E"/>
    <w:rsid w:val="0035503C"/>
    <w:rsid w:val="00356782"/>
    <w:rsid w:val="00356D2A"/>
    <w:rsid w:val="003577FC"/>
    <w:rsid w:val="0036008B"/>
    <w:rsid w:val="0036014E"/>
    <w:rsid w:val="003606CC"/>
    <w:rsid w:val="00361351"/>
    <w:rsid w:val="003617B1"/>
    <w:rsid w:val="00361BD7"/>
    <w:rsid w:val="0036251C"/>
    <w:rsid w:val="00362941"/>
    <w:rsid w:val="00362C2F"/>
    <w:rsid w:val="00364BCD"/>
    <w:rsid w:val="00365EC3"/>
    <w:rsid w:val="003663AA"/>
    <w:rsid w:val="00366640"/>
    <w:rsid w:val="0036791D"/>
    <w:rsid w:val="00367A8C"/>
    <w:rsid w:val="00370087"/>
    <w:rsid w:val="0037042A"/>
    <w:rsid w:val="003719A7"/>
    <w:rsid w:val="00371C1E"/>
    <w:rsid w:val="003728D5"/>
    <w:rsid w:val="00373627"/>
    <w:rsid w:val="003740D2"/>
    <w:rsid w:val="003742FA"/>
    <w:rsid w:val="00374ADE"/>
    <w:rsid w:val="00374DC8"/>
    <w:rsid w:val="00375834"/>
    <w:rsid w:val="003768E7"/>
    <w:rsid w:val="00376F3E"/>
    <w:rsid w:val="00380512"/>
    <w:rsid w:val="00380D19"/>
    <w:rsid w:val="00380FE4"/>
    <w:rsid w:val="003823B3"/>
    <w:rsid w:val="00382FB0"/>
    <w:rsid w:val="0038331C"/>
    <w:rsid w:val="003836EB"/>
    <w:rsid w:val="00383D9F"/>
    <w:rsid w:val="0038417B"/>
    <w:rsid w:val="00384646"/>
    <w:rsid w:val="00385953"/>
    <w:rsid w:val="003866D1"/>
    <w:rsid w:val="00386F7D"/>
    <w:rsid w:val="0038740D"/>
    <w:rsid w:val="00387EA2"/>
    <w:rsid w:val="00387F3A"/>
    <w:rsid w:val="00390750"/>
    <w:rsid w:val="003907A9"/>
    <w:rsid w:val="00390A71"/>
    <w:rsid w:val="00391365"/>
    <w:rsid w:val="00391D81"/>
    <w:rsid w:val="00392EFD"/>
    <w:rsid w:val="00392F4C"/>
    <w:rsid w:val="0039490A"/>
    <w:rsid w:val="003959E4"/>
    <w:rsid w:val="00396756"/>
    <w:rsid w:val="00396FEF"/>
    <w:rsid w:val="003977FC"/>
    <w:rsid w:val="00397B7C"/>
    <w:rsid w:val="00397FB2"/>
    <w:rsid w:val="003A13C1"/>
    <w:rsid w:val="003A24DF"/>
    <w:rsid w:val="003A27EF"/>
    <w:rsid w:val="003A36EE"/>
    <w:rsid w:val="003A4302"/>
    <w:rsid w:val="003A4412"/>
    <w:rsid w:val="003A4416"/>
    <w:rsid w:val="003A4CBA"/>
    <w:rsid w:val="003A568B"/>
    <w:rsid w:val="003A56C7"/>
    <w:rsid w:val="003A68D1"/>
    <w:rsid w:val="003A6BDE"/>
    <w:rsid w:val="003A7C55"/>
    <w:rsid w:val="003B0B75"/>
    <w:rsid w:val="003B0E50"/>
    <w:rsid w:val="003B2C04"/>
    <w:rsid w:val="003B2D50"/>
    <w:rsid w:val="003B3FA5"/>
    <w:rsid w:val="003B435A"/>
    <w:rsid w:val="003B4DFB"/>
    <w:rsid w:val="003B4F13"/>
    <w:rsid w:val="003B5BDA"/>
    <w:rsid w:val="003B6508"/>
    <w:rsid w:val="003B6FD7"/>
    <w:rsid w:val="003B7082"/>
    <w:rsid w:val="003B739D"/>
    <w:rsid w:val="003C05F1"/>
    <w:rsid w:val="003C06B5"/>
    <w:rsid w:val="003C0B01"/>
    <w:rsid w:val="003C0FF3"/>
    <w:rsid w:val="003C10D4"/>
    <w:rsid w:val="003C1605"/>
    <w:rsid w:val="003C1A0E"/>
    <w:rsid w:val="003C1E9E"/>
    <w:rsid w:val="003C2870"/>
    <w:rsid w:val="003C2D27"/>
    <w:rsid w:val="003C2D5D"/>
    <w:rsid w:val="003C39AC"/>
    <w:rsid w:val="003C483F"/>
    <w:rsid w:val="003C4F25"/>
    <w:rsid w:val="003C5ACD"/>
    <w:rsid w:val="003C5DE7"/>
    <w:rsid w:val="003C5FF8"/>
    <w:rsid w:val="003C66C5"/>
    <w:rsid w:val="003C6754"/>
    <w:rsid w:val="003C6E0E"/>
    <w:rsid w:val="003C726B"/>
    <w:rsid w:val="003D0033"/>
    <w:rsid w:val="003D05BE"/>
    <w:rsid w:val="003D0775"/>
    <w:rsid w:val="003D0B4D"/>
    <w:rsid w:val="003D1CA1"/>
    <w:rsid w:val="003D2936"/>
    <w:rsid w:val="003D2DA4"/>
    <w:rsid w:val="003D2F4A"/>
    <w:rsid w:val="003D3DD5"/>
    <w:rsid w:val="003D3E20"/>
    <w:rsid w:val="003D447B"/>
    <w:rsid w:val="003D476F"/>
    <w:rsid w:val="003D4CB6"/>
    <w:rsid w:val="003D4FA6"/>
    <w:rsid w:val="003D50A1"/>
    <w:rsid w:val="003D5187"/>
    <w:rsid w:val="003D597E"/>
    <w:rsid w:val="003E0494"/>
    <w:rsid w:val="003E0823"/>
    <w:rsid w:val="003E0B9D"/>
    <w:rsid w:val="003E1114"/>
    <w:rsid w:val="003E1204"/>
    <w:rsid w:val="003E1BEB"/>
    <w:rsid w:val="003E2DD0"/>
    <w:rsid w:val="003E44D7"/>
    <w:rsid w:val="003E4CA7"/>
    <w:rsid w:val="003E5728"/>
    <w:rsid w:val="003E74DE"/>
    <w:rsid w:val="003E75D3"/>
    <w:rsid w:val="003E7706"/>
    <w:rsid w:val="003E7F71"/>
    <w:rsid w:val="003F0800"/>
    <w:rsid w:val="003F18C0"/>
    <w:rsid w:val="003F2125"/>
    <w:rsid w:val="003F2C33"/>
    <w:rsid w:val="003F3B86"/>
    <w:rsid w:val="003F3CB9"/>
    <w:rsid w:val="003F3CE5"/>
    <w:rsid w:val="003F47E8"/>
    <w:rsid w:val="003F4E51"/>
    <w:rsid w:val="003F51BF"/>
    <w:rsid w:val="003F560F"/>
    <w:rsid w:val="003F67B3"/>
    <w:rsid w:val="003F6D7B"/>
    <w:rsid w:val="003F7270"/>
    <w:rsid w:val="003F7AE1"/>
    <w:rsid w:val="003F7D61"/>
    <w:rsid w:val="0040132C"/>
    <w:rsid w:val="0040167C"/>
    <w:rsid w:val="004029BC"/>
    <w:rsid w:val="00402F0B"/>
    <w:rsid w:val="00404A6E"/>
    <w:rsid w:val="00404C76"/>
    <w:rsid w:val="00404EE3"/>
    <w:rsid w:val="00405441"/>
    <w:rsid w:val="0040559D"/>
    <w:rsid w:val="004055B3"/>
    <w:rsid w:val="00405C24"/>
    <w:rsid w:val="00405F1A"/>
    <w:rsid w:val="004062D3"/>
    <w:rsid w:val="00410AE6"/>
    <w:rsid w:val="00410B09"/>
    <w:rsid w:val="0041110A"/>
    <w:rsid w:val="004118F4"/>
    <w:rsid w:val="0041264D"/>
    <w:rsid w:val="004126CA"/>
    <w:rsid w:val="00412D1F"/>
    <w:rsid w:val="00412F5F"/>
    <w:rsid w:val="00413448"/>
    <w:rsid w:val="00413BDB"/>
    <w:rsid w:val="00413BFA"/>
    <w:rsid w:val="00413FDB"/>
    <w:rsid w:val="00414769"/>
    <w:rsid w:val="00416AC7"/>
    <w:rsid w:val="004176E1"/>
    <w:rsid w:val="00417EB0"/>
    <w:rsid w:val="00424A3B"/>
    <w:rsid w:val="00424AFC"/>
    <w:rsid w:val="00424F10"/>
    <w:rsid w:val="00426643"/>
    <w:rsid w:val="0042675C"/>
    <w:rsid w:val="004268A5"/>
    <w:rsid w:val="004273C0"/>
    <w:rsid w:val="00427A7C"/>
    <w:rsid w:val="004301A4"/>
    <w:rsid w:val="004301BB"/>
    <w:rsid w:val="00430FCE"/>
    <w:rsid w:val="00432663"/>
    <w:rsid w:val="00433CBA"/>
    <w:rsid w:val="004342CE"/>
    <w:rsid w:val="004347D1"/>
    <w:rsid w:val="004348D5"/>
    <w:rsid w:val="00435E50"/>
    <w:rsid w:val="0043635C"/>
    <w:rsid w:val="004367C7"/>
    <w:rsid w:val="00436F68"/>
    <w:rsid w:val="00441969"/>
    <w:rsid w:val="00442420"/>
    <w:rsid w:val="004425C0"/>
    <w:rsid w:val="00446972"/>
    <w:rsid w:val="004470F9"/>
    <w:rsid w:val="0045005B"/>
    <w:rsid w:val="00450943"/>
    <w:rsid w:val="00450EC6"/>
    <w:rsid w:val="00451374"/>
    <w:rsid w:val="00451D38"/>
    <w:rsid w:val="0045256A"/>
    <w:rsid w:val="004529B0"/>
    <w:rsid w:val="00453970"/>
    <w:rsid w:val="00453ACA"/>
    <w:rsid w:val="004557A5"/>
    <w:rsid w:val="00455F38"/>
    <w:rsid w:val="0045614E"/>
    <w:rsid w:val="004564E9"/>
    <w:rsid w:val="00456BFF"/>
    <w:rsid w:val="00457C8B"/>
    <w:rsid w:val="00457E87"/>
    <w:rsid w:val="0046099B"/>
    <w:rsid w:val="00460EB4"/>
    <w:rsid w:val="004619CF"/>
    <w:rsid w:val="00461C48"/>
    <w:rsid w:val="0046316C"/>
    <w:rsid w:val="00464159"/>
    <w:rsid w:val="0046478B"/>
    <w:rsid w:val="00464B03"/>
    <w:rsid w:val="00466959"/>
    <w:rsid w:val="00466B4E"/>
    <w:rsid w:val="00467169"/>
    <w:rsid w:val="0046735B"/>
    <w:rsid w:val="0046766F"/>
    <w:rsid w:val="004719DE"/>
    <w:rsid w:val="004719E1"/>
    <w:rsid w:val="00472BF0"/>
    <w:rsid w:val="00475317"/>
    <w:rsid w:val="0047584B"/>
    <w:rsid w:val="00475BA4"/>
    <w:rsid w:val="00475EA5"/>
    <w:rsid w:val="0047647B"/>
    <w:rsid w:val="00477D75"/>
    <w:rsid w:val="00477E24"/>
    <w:rsid w:val="00480069"/>
    <w:rsid w:val="00480F4B"/>
    <w:rsid w:val="00481021"/>
    <w:rsid w:val="004820E2"/>
    <w:rsid w:val="00482976"/>
    <w:rsid w:val="00482979"/>
    <w:rsid w:val="00482A17"/>
    <w:rsid w:val="00482DB3"/>
    <w:rsid w:val="00483770"/>
    <w:rsid w:val="00484FC7"/>
    <w:rsid w:val="004851C7"/>
    <w:rsid w:val="00485C5A"/>
    <w:rsid w:val="004869E3"/>
    <w:rsid w:val="00486CBE"/>
    <w:rsid w:val="00486E9D"/>
    <w:rsid w:val="00487601"/>
    <w:rsid w:val="00487673"/>
    <w:rsid w:val="004900D5"/>
    <w:rsid w:val="004913BF"/>
    <w:rsid w:val="0049147F"/>
    <w:rsid w:val="00491F83"/>
    <w:rsid w:val="00492419"/>
    <w:rsid w:val="00492BD6"/>
    <w:rsid w:val="00492D46"/>
    <w:rsid w:val="00493B2E"/>
    <w:rsid w:val="00494335"/>
    <w:rsid w:val="004945D0"/>
    <w:rsid w:val="00494A21"/>
    <w:rsid w:val="00494DCE"/>
    <w:rsid w:val="00495D54"/>
    <w:rsid w:val="00496859"/>
    <w:rsid w:val="004973E7"/>
    <w:rsid w:val="004A0323"/>
    <w:rsid w:val="004A0816"/>
    <w:rsid w:val="004A18C3"/>
    <w:rsid w:val="004A1ED2"/>
    <w:rsid w:val="004A3ECB"/>
    <w:rsid w:val="004A4442"/>
    <w:rsid w:val="004A46F1"/>
    <w:rsid w:val="004A5B56"/>
    <w:rsid w:val="004A6540"/>
    <w:rsid w:val="004A68B4"/>
    <w:rsid w:val="004A6F6D"/>
    <w:rsid w:val="004A718A"/>
    <w:rsid w:val="004A7393"/>
    <w:rsid w:val="004A79F1"/>
    <w:rsid w:val="004B0A81"/>
    <w:rsid w:val="004B0AA8"/>
    <w:rsid w:val="004B17C2"/>
    <w:rsid w:val="004B2DA4"/>
    <w:rsid w:val="004B2F12"/>
    <w:rsid w:val="004B3B12"/>
    <w:rsid w:val="004B3BA6"/>
    <w:rsid w:val="004B46AE"/>
    <w:rsid w:val="004B46B8"/>
    <w:rsid w:val="004B4A98"/>
    <w:rsid w:val="004B5206"/>
    <w:rsid w:val="004B6011"/>
    <w:rsid w:val="004B6DA5"/>
    <w:rsid w:val="004B76C0"/>
    <w:rsid w:val="004B7E3D"/>
    <w:rsid w:val="004B7FF8"/>
    <w:rsid w:val="004C02A1"/>
    <w:rsid w:val="004C09F4"/>
    <w:rsid w:val="004C20E6"/>
    <w:rsid w:val="004C2557"/>
    <w:rsid w:val="004C2BF3"/>
    <w:rsid w:val="004C2FA3"/>
    <w:rsid w:val="004C3A69"/>
    <w:rsid w:val="004C41D9"/>
    <w:rsid w:val="004C4B44"/>
    <w:rsid w:val="004C4C1C"/>
    <w:rsid w:val="004C5156"/>
    <w:rsid w:val="004C5EA8"/>
    <w:rsid w:val="004C6716"/>
    <w:rsid w:val="004C74E8"/>
    <w:rsid w:val="004C76A2"/>
    <w:rsid w:val="004D0026"/>
    <w:rsid w:val="004D0550"/>
    <w:rsid w:val="004D0B0E"/>
    <w:rsid w:val="004D14F4"/>
    <w:rsid w:val="004D23B9"/>
    <w:rsid w:val="004D2CD6"/>
    <w:rsid w:val="004D30F2"/>
    <w:rsid w:val="004D3139"/>
    <w:rsid w:val="004D45A5"/>
    <w:rsid w:val="004D5182"/>
    <w:rsid w:val="004D522A"/>
    <w:rsid w:val="004D549F"/>
    <w:rsid w:val="004D71DE"/>
    <w:rsid w:val="004D763D"/>
    <w:rsid w:val="004D7717"/>
    <w:rsid w:val="004E0760"/>
    <w:rsid w:val="004E0A14"/>
    <w:rsid w:val="004E1788"/>
    <w:rsid w:val="004E1C72"/>
    <w:rsid w:val="004E1F3A"/>
    <w:rsid w:val="004E2575"/>
    <w:rsid w:val="004E2643"/>
    <w:rsid w:val="004E2F58"/>
    <w:rsid w:val="004E3770"/>
    <w:rsid w:val="004E395E"/>
    <w:rsid w:val="004E3EB1"/>
    <w:rsid w:val="004E3F87"/>
    <w:rsid w:val="004E4912"/>
    <w:rsid w:val="004E4ECD"/>
    <w:rsid w:val="004E4ED8"/>
    <w:rsid w:val="004E5670"/>
    <w:rsid w:val="004E5756"/>
    <w:rsid w:val="004E59C6"/>
    <w:rsid w:val="004E6935"/>
    <w:rsid w:val="004E69DD"/>
    <w:rsid w:val="004E7C14"/>
    <w:rsid w:val="004E7E1E"/>
    <w:rsid w:val="004F03DB"/>
    <w:rsid w:val="004F0AAB"/>
    <w:rsid w:val="004F1283"/>
    <w:rsid w:val="004F1594"/>
    <w:rsid w:val="004F231B"/>
    <w:rsid w:val="004F2C44"/>
    <w:rsid w:val="004F328E"/>
    <w:rsid w:val="004F3EFE"/>
    <w:rsid w:val="004F3F8C"/>
    <w:rsid w:val="004F724A"/>
    <w:rsid w:val="004F7591"/>
    <w:rsid w:val="004F76EB"/>
    <w:rsid w:val="004F7809"/>
    <w:rsid w:val="0050146E"/>
    <w:rsid w:val="00502519"/>
    <w:rsid w:val="00503001"/>
    <w:rsid w:val="005030C2"/>
    <w:rsid w:val="00503B26"/>
    <w:rsid w:val="005045F9"/>
    <w:rsid w:val="00504BDB"/>
    <w:rsid w:val="00505D4E"/>
    <w:rsid w:val="00505EE5"/>
    <w:rsid w:val="00507008"/>
    <w:rsid w:val="0050796B"/>
    <w:rsid w:val="00510281"/>
    <w:rsid w:val="005105D2"/>
    <w:rsid w:val="00510FA0"/>
    <w:rsid w:val="005113F3"/>
    <w:rsid w:val="005139D8"/>
    <w:rsid w:val="00515380"/>
    <w:rsid w:val="00516C82"/>
    <w:rsid w:val="005172F1"/>
    <w:rsid w:val="0051744F"/>
    <w:rsid w:val="00517486"/>
    <w:rsid w:val="0052077F"/>
    <w:rsid w:val="00521399"/>
    <w:rsid w:val="005217B4"/>
    <w:rsid w:val="00523450"/>
    <w:rsid w:val="00523611"/>
    <w:rsid w:val="00523620"/>
    <w:rsid w:val="00523EAA"/>
    <w:rsid w:val="00523FB3"/>
    <w:rsid w:val="00524A60"/>
    <w:rsid w:val="005254EC"/>
    <w:rsid w:val="0052597E"/>
    <w:rsid w:val="00525E15"/>
    <w:rsid w:val="00526602"/>
    <w:rsid w:val="00526BDB"/>
    <w:rsid w:val="00526EB6"/>
    <w:rsid w:val="005271BF"/>
    <w:rsid w:val="005311BD"/>
    <w:rsid w:val="0053145F"/>
    <w:rsid w:val="00531768"/>
    <w:rsid w:val="00532D60"/>
    <w:rsid w:val="00532DE7"/>
    <w:rsid w:val="00533B9E"/>
    <w:rsid w:val="00534593"/>
    <w:rsid w:val="00534802"/>
    <w:rsid w:val="00535256"/>
    <w:rsid w:val="0053558A"/>
    <w:rsid w:val="0053622A"/>
    <w:rsid w:val="005362D5"/>
    <w:rsid w:val="005366D0"/>
    <w:rsid w:val="00536D3C"/>
    <w:rsid w:val="00537256"/>
    <w:rsid w:val="0054112D"/>
    <w:rsid w:val="00541327"/>
    <w:rsid w:val="0054144A"/>
    <w:rsid w:val="0054149F"/>
    <w:rsid w:val="005415B2"/>
    <w:rsid w:val="00541975"/>
    <w:rsid w:val="00541A7A"/>
    <w:rsid w:val="00541AD3"/>
    <w:rsid w:val="00541CAC"/>
    <w:rsid w:val="00541E41"/>
    <w:rsid w:val="005421A3"/>
    <w:rsid w:val="005423F8"/>
    <w:rsid w:val="00542491"/>
    <w:rsid w:val="00543751"/>
    <w:rsid w:val="00543D5C"/>
    <w:rsid w:val="00544533"/>
    <w:rsid w:val="00545199"/>
    <w:rsid w:val="005451CF"/>
    <w:rsid w:val="00546654"/>
    <w:rsid w:val="00546F12"/>
    <w:rsid w:val="00546F79"/>
    <w:rsid w:val="005475BE"/>
    <w:rsid w:val="005479FA"/>
    <w:rsid w:val="00547CD9"/>
    <w:rsid w:val="005502BD"/>
    <w:rsid w:val="005505C9"/>
    <w:rsid w:val="0055125F"/>
    <w:rsid w:val="00551B83"/>
    <w:rsid w:val="00552BF2"/>
    <w:rsid w:val="00553049"/>
    <w:rsid w:val="00553204"/>
    <w:rsid w:val="00553BEB"/>
    <w:rsid w:val="005540DE"/>
    <w:rsid w:val="00554264"/>
    <w:rsid w:val="0055504C"/>
    <w:rsid w:val="00555315"/>
    <w:rsid w:val="005559BC"/>
    <w:rsid w:val="00555B87"/>
    <w:rsid w:val="00555D8B"/>
    <w:rsid w:val="005571B5"/>
    <w:rsid w:val="00557262"/>
    <w:rsid w:val="00560A5F"/>
    <w:rsid w:val="00561234"/>
    <w:rsid w:val="00562A75"/>
    <w:rsid w:val="00562EEB"/>
    <w:rsid w:val="00563BEB"/>
    <w:rsid w:val="0056502B"/>
    <w:rsid w:val="0056590D"/>
    <w:rsid w:val="00565D51"/>
    <w:rsid w:val="0056633B"/>
    <w:rsid w:val="005664D7"/>
    <w:rsid w:val="00566817"/>
    <w:rsid w:val="0056774C"/>
    <w:rsid w:val="0057043F"/>
    <w:rsid w:val="00570E20"/>
    <w:rsid w:val="00571079"/>
    <w:rsid w:val="00571402"/>
    <w:rsid w:val="005718C0"/>
    <w:rsid w:val="005733A0"/>
    <w:rsid w:val="0057356E"/>
    <w:rsid w:val="00573DC6"/>
    <w:rsid w:val="00575496"/>
    <w:rsid w:val="005764A4"/>
    <w:rsid w:val="005764BA"/>
    <w:rsid w:val="00576626"/>
    <w:rsid w:val="005768CE"/>
    <w:rsid w:val="00577D8C"/>
    <w:rsid w:val="0058101A"/>
    <w:rsid w:val="00581096"/>
    <w:rsid w:val="00581546"/>
    <w:rsid w:val="00581578"/>
    <w:rsid w:val="0058194B"/>
    <w:rsid w:val="005831B3"/>
    <w:rsid w:val="00584318"/>
    <w:rsid w:val="0058432E"/>
    <w:rsid w:val="00585681"/>
    <w:rsid w:val="00585D71"/>
    <w:rsid w:val="0058609D"/>
    <w:rsid w:val="0058627B"/>
    <w:rsid w:val="005868DF"/>
    <w:rsid w:val="00587AE5"/>
    <w:rsid w:val="005909AF"/>
    <w:rsid w:val="00590A52"/>
    <w:rsid w:val="00591DA3"/>
    <w:rsid w:val="0059222A"/>
    <w:rsid w:val="00593B51"/>
    <w:rsid w:val="0059465B"/>
    <w:rsid w:val="00594767"/>
    <w:rsid w:val="00594BAA"/>
    <w:rsid w:val="00594C21"/>
    <w:rsid w:val="00595941"/>
    <w:rsid w:val="00595E4C"/>
    <w:rsid w:val="005961BA"/>
    <w:rsid w:val="005A0F11"/>
    <w:rsid w:val="005A13B8"/>
    <w:rsid w:val="005A319F"/>
    <w:rsid w:val="005A39C7"/>
    <w:rsid w:val="005A4D6F"/>
    <w:rsid w:val="005A5D3D"/>
    <w:rsid w:val="005A6212"/>
    <w:rsid w:val="005A6488"/>
    <w:rsid w:val="005A6602"/>
    <w:rsid w:val="005A6B70"/>
    <w:rsid w:val="005A6F43"/>
    <w:rsid w:val="005A6FC1"/>
    <w:rsid w:val="005B08D2"/>
    <w:rsid w:val="005B0FFD"/>
    <w:rsid w:val="005B12DD"/>
    <w:rsid w:val="005B1DBC"/>
    <w:rsid w:val="005B27C2"/>
    <w:rsid w:val="005B3477"/>
    <w:rsid w:val="005B3D23"/>
    <w:rsid w:val="005B3DEF"/>
    <w:rsid w:val="005B4601"/>
    <w:rsid w:val="005B5546"/>
    <w:rsid w:val="005B5DDC"/>
    <w:rsid w:val="005B5E5D"/>
    <w:rsid w:val="005B609E"/>
    <w:rsid w:val="005B659E"/>
    <w:rsid w:val="005B6BFC"/>
    <w:rsid w:val="005B7A04"/>
    <w:rsid w:val="005B7C62"/>
    <w:rsid w:val="005C3570"/>
    <w:rsid w:val="005C391C"/>
    <w:rsid w:val="005C40F7"/>
    <w:rsid w:val="005C5402"/>
    <w:rsid w:val="005C5D35"/>
    <w:rsid w:val="005C673C"/>
    <w:rsid w:val="005C6FBE"/>
    <w:rsid w:val="005C7B19"/>
    <w:rsid w:val="005C7E88"/>
    <w:rsid w:val="005D0B21"/>
    <w:rsid w:val="005D197D"/>
    <w:rsid w:val="005D1EC5"/>
    <w:rsid w:val="005D225E"/>
    <w:rsid w:val="005D2DA5"/>
    <w:rsid w:val="005D3138"/>
    <w:rsid w:val="005D31A6"/>
    <w:rsid w:val="005D3AB3"/>
    <w:rsid w:val="005D41A3"/>
    <w:rsid w:val="005D6993"/>
    <w:rsid w:val="005D7087"/>
    <w:rsid w:val="005D74F4"/>
    <w:rsid w:val="005D7BB8"/>
    <w:rsid w:val="005D7C7A"/>
    <w:rsid w:val="005D7FF5"/>
    <w:rsid w:val="005E06B1"/>
    <w:rsid w:val="005E0A46"/>
    <w:rsid w:val="005E1098"/>
    <w:rsid w:val="005E1234"/>
    <w:rsid w:val="005E16E4"/>
    <w:rsid w:val="005E1FEC"/>
    <w:rsid w:val="005E20BD"/>
    <w:rsid w:val="005E2305"/>
    <w:rsid w:val="005E23D7"/>
    <w:rsid w:val="005E29F3"/>
    <w:rsid w:val="005E2EA3"/>
    <w:rsid w:val="005E38A2"/>
    <w:rsid w:val="005E4353"/>
    <w:rsid w:val="005E4B67"/>
    <w:rsid w:val="005E5974"/>
    <w:rsid w:val="005E5E4A"/>
    <w:rsid w:val="005E6164"/>
    <w:rsid w:val="005E6D63"/>
    <w:rsid w:val="005E7461"/>
    <w:rsid w:val="005E7938"/>
    <w:rsid w:val="005E7B2C"/>
    <w:rsid w:val="005F0F75"/>
    <w:rsid w:val="005F2FD0"/>
    <w:rsid w:val="005F38F5"/>
    <w:rsid w:val="005F4355"/>
    <w:rsid w:val="005F4501"/>
    <w:rsid w:val="005F4CB3"/>
    <w:rsid w:val="005F4CFB"/>
    <w:rsid w:val="005F53EE"/>
    <w:rsid w:val="005F690B"/>
    <w:rsid w:val="005F6ACC"/>
    <w:rsid w:val="005F7761"/>
    <w:rsid w:val="005F77A6"/>
    <w:rsid w:val="00600015"/>
    <w:rsid w:val="00601CC8"/>
    <w:rsid w:val="0060292A"/>
    <w:rsid w:val="00602E0D"/>
    <w:rsid w:val="0060377C"/>
    <w:rsid w:val="00603BC2"/>
    <w:rsid w:val="00603FBB"/>
    <w:rsid w:val="00604BDD"/>
    <w:rsid w:val="00604BE8"/>
    <w:rsid w:val="00604F8A"/>
    <w:rsid w:val="006052C5"/>
    <w:rsid w:val="00605AA5"/>
    <w:rsid w:val="00605AC5"/>
    <w:rsid w:val="00607DBC"/>
    <w:rsid w:val="00607FE3"/>
    <w:rsid w:val="006106D0"/>
    <w:rsid w:val="00610DFC"/>
    <w:rsid w:val="006111AB"/>
    <w:rsid w:val="00611C0C"/>
    <w:rsid w:val="00612591"/>
    <w:rsid w:val="00613473"/>
    <w:rsid w:val="006139E3"/>
    <w:rsid w:val="00613AF2"/>
    <w:rsid w:val="00614084"/>
    <w:rsid w:val="006140C1"/>
    <w:rsid w:val="006156F2"/>
    <w:rsid w:val="00615E8C"/>
    <w:rsid w:val="0061637F"/>
    <w:rsid w:val="00616B87"/>
    <w:rsid w:val="00617D3C"/>
    <w:rsid w:val="00620283"/>
    <w:rsid w:val="00620314"/>
    <w:rsid w:val="006204C8"/>
    <w:rsid w:val="00621570"/>
    <w:rsid w:val="00621614"/>
    <w:rsid w:val="00622B4D"/>
    <w:rsid w:val="006234FC"/>
    <w:rsid w:val="006240A6"/>
    <w:rsid w:val="00625258"/>
    <w:rsid w:val="0062553F"/>
    <w:rsid w:val="00625FFF"/>
    <w:rsid w:val="0062612F"/>
    <w:rsid w:val="00626FD7"/>
    <w:rsid w:val="006277DC"/>
    <w:rsid w:val="00627D36"/>
    <w:rsid w:val="0063087C"/>
    <w:rsid w:val="00630954"/>
    <w:rsid w:val="00630A31"/>
    <w:rsid w:val="006311EC"/>
    <w:rsid w:val="0063179B"/>
    <w:rsid w:val="00631AAC"/>
    <w:rsid w:val="00631B13"/>
    <w:rsid w:val="00631FBD"/>
    <w:rsid w:val="006320CB"/>
    <w:rsid w:val="006328B0"/>
    <w:rsid w:val="00632B5E"/>
    <w:rsid w:val="00632FE4"/>
    <w:rsid w:val="006333F8"/>
    <w:rsid w:val="0063390A"/>
    <w:rsid w:val="0063441B"/>
    <w:rsid w:val="00634974"/>
    <w:rsid w:val="006349B2"/>
    <w:rsid w:val="00635281"/>
    <w:rsid w:val="00635ECF"/>
    <w:rsid w:val="00636BF7"/>
    <w:rsid w:val="0063727F"/>
    <w:rsid w:val="00637687"/>
    <w:rsid w:val="00637D08"/>
    <w:rsid w:val="0064008C"/>
    <w:rsid w:val="0064052D"/>
    <w:rsid w:val="006407FB"/>
    <w:rsid w:val="006409BC"/>
    <w:rsid w:val="00640BFB"/>
    <w:rsid w:val="006414D5"/>
    <w:rsid w:val="006419A8"/>
    <w:rsid w:val="00642042"/>
    <w:rsid w:val="006422A7"/>
    <w:rsid w:val="006423F6"/>
    <w:rsid w:val="00643557"/>
    <w:rsid w:val="006437D2"/>
    <w:rsid w:val="006439E3"/>
    <w:rsid w:val="006446AC"/>
    <w:rsid w:val="0064488B"/>
    <w:rsid w:val="00645AD3"/>
    <w:rsid w:val="00646F32"/>
    <w:rsid w:val="00647064"/>
    <w:rsid w:val="006476AA"/>
    <w:rsid w:val="0065023A"/>
    <w:rsid w:val="00650642"/>
    <w:rsid w:val="00651540"/>
    <w:rsid w:val="00651BE7"/>
    <w:rsid w:val="00652AA2"/>
    <w:rsid w:val="00652E0F"/>
    <w:rsid w:val="00652F5F"/>
    <w:rsid w:val="00653CF4"/>
    <w:rsid w:val="00653E34"/>
    <w:rsid w:val="00654308"/>
    <w:rsid w:val="006545EA"/>
    <w:rsid w:val="006545F0"/>
    <w:rsid w:val="00654B39"/>
    <w:rsid w:val="00655198"/>
    <w:rsid w:val="00655B59"/>
    <w:rsid w:val="00656410"/>
    <w:rsid w:val="0065648E"/>
    <w:rsid w:val="00656A9C"/>
    <w:rsid w:val="0065782C"/>
    <w:rsid w:val="00657D53"/>
    <w:rsid w:val="00657D87"/>
    <w:rsid w:val="006601A7"/>
    <w:rsid w:val="0066062D"/>
    <w:rsid w:val="00660998"/>
    <w:rsid w:val="006612BF"/>
    <w:rsid w:val="00662309"/>
    <w:rsid w:val="00662637"/>
    <w:rsid w:val="00664211"/>
    <w:rsid w:val="00664628"/>
    <w:rsid w:val="00666761"/>
    <w:rsid w:val="006669C5"/>
    <w:rsid w:val="006669D0"/>
    <w:rsid w:val="0066718E"/>
    <w:rsid w:val="00667AFB"/>
    <w:rsid w:val="006701AC"/>
    <w:rsid w:val="0067059A"/>
    <w:rsid w:val="006706DF"/>
    <w:rsid w:val="00670916"/>
    <w:rsid w:val="006711B0"/>
    <w:rsid w:val="00671381"/>
    <w:rsid w:val="006714F8"/>
    <w:rsid w:val="00671CA1"/>
    <w:rsid w:val="00672BB8"/>
    <w:rsid w:val="00673B94"/>
    <w:rsid w:val="00674284"/>
    <w:rsid w:val="00674A53"/>
    <w:rsid w:val="00674DCE"/>
    <w:rsid w:val="00674E6A"/>
    <w:rsid w:val="00674EF0"/>
    <w:rsid w:val="00675948"/>
    <w:rsid w:val="00676213"/>
    <w:rsid w:val="00676ADC"/>
    <w:rsid w:val="00676E53"/>
    <w:rsid w:val="00677641"/>
    <w:rsid w:val="00677864"/>
    <w:rsid w:val="00677F2A"/>
    <w:rsid w:val="006801B4"/>
    <w:rsid w:val="006802A3"/>
    <w:rsid w:val="006807C6"/>
    <w:rsid w:val="00680980"/>
    <w:rsid w:val="00680F29"/>
    <w:rsid w:val="006816F2"/>
    <w:rsid w:val="00681A2B"/>
    <w:rsid w:val="006823C4"/>
    <w:rsid w:val="00682485"/>
    <w:rsid w:val="00682A1E"/>
    <w:rsid w:val="006830AB"/>
    <w:rsid w:val="00683FE5"/>
    <w:rsid w:val="006848DA"/>
    <w:rsid w:val="00685329"/>
    <w:rsid w:val="00686992"/>
    <w:rsid w:val="006879EE"/>
    <w:rsid w:val="006879FC"/>
    <w:rsid w:val="00687A0D"/>
    <w:rsid w:val="00687F10"/>
    <w:rsid w:val="006900A2"/>
    <w:rsid w:val="006903B9"/>
    <w:rsid w:val="00690ACA"/>
    <w:rsid w:val="0069107F"/>
    <w:rsid w:val="00691653"/>
    <w:rsid w:val="00691699"/>
    <w:rsid w:val="00691E4C"/>
    <w:rsid w:val="00692429"/>
    <w:rsid w:val="00693A53"/>
    <w:rsid w:val="00694202"/>
    <w:rsid w:val="0069505C"/>
    <w:rsid w:val="006957DB"/>
    <w:rsid w:val="00695BD7"/>
    <w:rsid w:val="00695F1E"/>
    <w:rsid w:val="006965AA"/>
    <w:rsid w:val="00696A07"/>
    <w:rsid w:val="006970E8"/>
    <w:rsid w:val="00697C98"/>
    <w:rsid w:val="006A0576"/>
    <w:rsid w:val="006A0A17"/>
    <w:rsid w:val="006A118B"/>
    <w:rsid w:val="006A1CAA"/>
    <w:rsid w:val="006A29ED"/>
    <w:rsid w:val="006A2B56"/>
    <w:rsid w:val="006A2B9C"/>
    <w:rsid w:val="006A2D3F"/>
    <w:rsid w:val="006A2F60"/>
    <w:rsid w:val="006A463B"/>
    <w:rsid w:val="006A4F33"/>
    <w:rsid w:val="006A514A"/>
    <w:rsid w:val="006A5575"/>
    <w:rsid w:val="006A6231"/>
    <w:rsid w:val="006A625C"/>
    <w:rsid w:val="006A6B13"/>
    <w:rsid w:val="006A73A7"/>
    <w:rsid w:val="006A76AF"/>
    <w:rsid w:val="006A7774"/>
    <w:rsid w:val="006B08E6"/>
    <w:rsid w:val="006B0B5F"/>
    <w:rsid w:val="006B128E"/>
    <w:rsid w:val="006B1DD2"/>
    <w:rsid w:val="006B239B"/>
    <w:rsid w:val="006B25CF"/>
    <w:rsid w:val="006B52FE"/>
    <w:rsid w:val="006B6B5B"/>
    <w:rsid w:val="006B77B0"/>
    <w:rsid w:val="006B7DA7"/>
    <w:rsid w:val="006C088F"/>
    <w:rsid w:val="006C0D59"/>
    <w:rsid w:val="006C0EFE"/>
    <w:rsid w:val="006C140C"/>
    <w:rsid w:val="006C1E96"/>
    <w:rsid w:val="006C3871"/>
    <w:rsid w:val="006C4AE8"/>
    <w:rsid w:val="006C4C92"/>
    <w:rsid w:val="006C502E"/>
    <w:rsid w:val="006C556D"/>
    <w:rsid w:val="006C564D"/>
    <w:rsid w:val="006C5690"/>
    <w:rsid w:val="006C660F"/>
    <w:rsid w:val="006C66DD"/>
    <w:rsid w:val="006C678E"/>
    <w:rsid w:val="006C7DB2"/>
    <w:rsid w:val="006D02E8"/>
    <w:rsid w:val="006D04DD"/>
    <w:rsid w:val="006D0819"/>
    <w:rsid w:val="006D13E1"/>
    <w:rsid w:val="006D2E40"/>
    <w:rsid w:val="006D3161"/>
    <w:rsid w:val="006D3488"/>
    <w:rsid w:val="006D3A29"/>
    <w:rsid w:val="006D4364"/>
    <w:rsid w:val="006D44FA"/>
    <w:rsid w:val="006D4880"/>
    <w:rsid w:val="006D50F9"/>
    <w:rsid w:val="006D5462"/>
    <w:rsid w:val="006D5DF2"/>
    <w:rsid w:val="006D6185"/>
    <w:rsid w:val="006D61D7"/>
    <w:rsid w:val="006D68A5"/>
    <w:rsid w:val="006D7F58"/>
    <w:rsid w:val="006E125A"/>
    <w:rsid w:val="006E18AA"/>
    <w:rsid w:val="006E1FB4"/>
    <w:rsid w:val="006E2BA7"/>
    <w:rsid w:val="006E386B"/>
    <w:rsid w:val="006E3A4C"/>
    <w:rsid w:val="006E4133"/>
    <w:rsid w:val="006E4471"/>
    <w:rsid w:val="006E4689"/>
    <w:rsid w:val="006E52A4"/>
    <w:rsid w:val="006E591F"/>
    <w:rsid w:val="006E5E2F"/>
    <w:rsid w:val="006E6717"/>
    <w:rsid w:val="006E68E0"/>
    <w:rsid w:val="006E6BFF"/>
    <w:rsid w:val="006E6CA1"/>
    <w:rsid w:val="006E7054"/>
    <w:rsid w:val="006E73B8"/>
    <w:rsid w:val="006E764C"/>
    <w:rsid w:val="006E7A36"/>
    <w:rsid w:val="006F1061"/>
    <w:rsid w:val="006F155D"/>
    <w:rsid w:val="006F1B7D"/>
    <w:rsid w:val="006F1F04"/>
    <w:rsid w:val="006F2AC8"/>
    <w:rsid w:val="006F2D17"/>
    <w:rsid w:val="006F4AFD"/>
    <w:rsid w:val="006F60C2"/>
    <w:rsid w:val="006F688A"/>
    <w:rsid w:val="006F6CF6"/>
    <w:rsid w:val="006F7064"/>
    <w:rsid w:val="006F7AE3"/>
    <w:rsid w:val="006F7AEF"/>
    <w:rsid w:val="006F7C77"/>
    <w:rsid w:val="006F7CFA"/>
    <w:rsid w:val="00700B6A"/>
    <w:rsid w:val="007014FE"/>
    <w:rsid w:val="00701517"/>
    <w:rsid w:val="007023FF"/>
    <w:rsid w:val="0070288F"/>
    <w:rsid w:val="00703376"/>
    <w:rsid w:val="007043E3"/>
    <w:rsid w:val="007050CB"/>
    <w:rsid w:val="00705259"/>
    <w:rsid w:val="00705278"/>
    <w:rsid w:val="007055E5"/>
    <w:rsid w:val="00707809"/>
    <w:rsid w:val="00707B48"/>
    <w:rsid w:val="00710793"/>
    <w:rsid w:val="007113BF"/>
    <w:rsid w:val="0071161E"/>
    <w:rsid w:val="00711C88"/>
    <w:rsid w:val="00713911"/>
    <w:rsid w:val="0071428F"/>
    <w:rsid w:val="007146D3"/>
    <w:rsid w:val="00714A4D"/>
    <w:rsid w:val="00715226"/>
    <w:rsid w:val="00715B0A"/>
    <w:rsid w:val="00715B5B"/>
    <w:rsid w:val="0071625B"/>
    <w:rsid w:val="007168D4"/>
    <w:rsid w:val="00716F05"/>
    <w:rsid w:val="00716F7A"/>
    <w:rsid w:val="00716FD4"/>
    <w:rsid w:val="00720814"/>
    <w:rsid w:val="00720865"/>
    <w:rsid w:val="0072113D"/>
    <w:rsid w:val="00721B9B"/>
    <w:rsid w:val="00722225"/>
    <w:rsid w:val="00722761"/>
    <w:rsid w:val="00722E73"/>
    <w:rsid w:val="00723719"/>
    <w:rsid w:val="00723742"/>
    <w:rsid w:val="00723A9E"/>
    <w:rsid w:val="00724235"/>
    <w:rsid w:val="00724F8E"/>
    <w:rsid w:val="00725259"/>
    <w:rsid w:val="007267C1"/>
    <w:rsid w:val="00726F90"/>
    <w:rsid w:val="007271CE"/>
    <w:rsid w:val="0072740B"/>
    <w:rsid w:val="007307C4"/>
    <w:rsid w:val="007313D2"/>
    <w:rsid w:val="00731549"/>
    <w:rsid w:val="00732246"/>
    <w:rsid w:val="007322BB"/>
    <w:rsid w:val="007328C0"/>
    <w:rsid w:val="00732C1B"/>
    <w:rsid w:val="00732D0C"/>
    <w:rsid w:val="0073562B"/>
    <w:rsid w:val="00736E85"/>
    <w:rsid w:val="00737C58"/>
    <w:rsid w:val="0074015F"/>
    <w:rsid w:val="007409EB"/>
    <w:rsid w:val="00740E4D"/>
    <w:rsid w:val="007410D3"/>
    <w:rsid w:val="00742630"/>
    <w:rsid w:val="0074277D"/>
    <w:rsid w:val="00742BF8"/>
    <w:rsid w:val="0074342F"/>
    <w:rsid w:val="007434A5"/>
    <w:rsid w:val="00744E64"/>
    <w:rsid w:val="00745231"/>
    <w:rsid w:val="00745407"/>
    <w:rsid w:val="00745D86"/>
    <w:rsid w:val="00745F16"/>
    <w:rsid w:val="00746A79"/>
    <w:rsid w:val="00746C5D"/>
    <w:rsid w:val="00750885"/>
    <w:rsid w:val="007509F0"/>
    <w:rsid w:val="00750D42"/>
    <w:rsid w:val="007511B2"/>
    <w:rsid w:val="0075128E"/>
    <w:rsid w:val="00751445"/>
    <w:rsid w:val="00751AE8"/>
    <w:rsid w:val="00751FA9"/>
    <w:rsid w:val="007524E2"/>
    <w:rsid w:val="00752BC0"/>
    <w:rsid w:val="00752F83"/>
    <w:rsid w:val="00753003"/>
    <w:rsid w:val="007533BB"/>
    <w:rsid w:val="007538D0"/>
    <w:rsid w:val="00754792"/>
    <w:rsid w:val="00754A3B"/>
    <w:rsid w:val="00754E81"/>
    <w:rsid w:val="0075676E"/>
    <w:rsid w:val="00756A49"/>
    <w:rsid w:val="00756C35"/>
    <w:rsid w:val="00756C8C"/>
    <w:rsid w:val="007572A9"/>
    <w:rsid w:val="0075763B"/>
    <w:rsid w:val="00757B27"/>
    <w:rsid w:val="00760841"/>
    <w:rsid w:val="00760CE1"/>
    <w:rsid w:val="00760E08"/>
    <w:rsid w:val="00761474"/>
    <w:rsid w:val="00762482"/>
    <w:rsid w:val="00762837"/>
    <w:rsid w:val="007631A5"/>
    <w:rsid w:val="007636AF"/>
    <w:rsid w:val="00763B0C"/>
    <w:rsid w:val="00763CF7"/>
    <w:rsid w:val="00764235"/>
    <w:rsid w:val="00764A5D"/>
    <w:rsid w:val="0076519F"/>
    <w:rsid w:val="00765DDF"/>
    <w:rsid w:val="007664EE"/>
    <w:rsid w:val="0076681C"/>
    <w:rsid w:val="00766910"/>
    <w:rsid w:val="00771BC0"/>
    <w:rsid w:val="00771F3B"/>
    <w:rsid w:val="00772087"/>
    <w:rsid w:val="00773076"/>
    <w:rsid w:val="007749B2"/>
    <w:rsid w:val="00774AFB"/>
    <w:rsid w:val="00774C08"/>
    <w:rsid w:val="00774C27"/>
    <w:rsid w:val="00774F31"/>
    <w:rsid w:val="0077559F"/>
    <w:rsid w:val="007759D9"/>
    <w:rsid w:val="00775B95"/>
    <w:rsid w:val="00776550"/>
    <w:rsid w:val="00776AD4"/>
    <w:rsid w:val="00776B00"/>
    <w:rsid w:val="0077725F"/>
    <w:rsid w:val="007800CA"/>
    <w:rsid w:val="00780386"/>
    <w:rsid w:val="007814B5"/>
    <w:rsid w:val="00781AB3"/>
    <w:rsid w:val="00781C09"/>
    <w:rsid w:val="0078214D"/>
    <w:rsid w:val="00782A24"/>
    <w:rsid w:val="00782F3F"/>
    <w:rsid w:val="0078351A"/>
    <w:rsid w:val="007835A1"/>
    <w:rsid w:val="007835F6"/>
    <w:rsid w:val="00784384"/>
    <w:rsid w:val="00785F8E"/>
    <w:rsid w:val="00786CF5"/>
    <w:rsid w:val="007873CE"/>
    <w:rsid w:val="00787959"/>
    <w:rsid w:val="00787A52"/>
    <w:rsid w:val="0079061B"/>
    <w:rsid w:val="00790C7E"/>
    <w:rsid w:val="007913AD"/>
    <w:rsid w:val="0079262B"/>
    <w:rsid w:val="00792993"/>
    <w:rsid w:val="00793740"/>
    <w:rsid w:val="00793768"/>
    <w:rsid w:val="0079395A"/>
    <w:rsid w:val="00793E6C"/>
    <w:rsid w:val="007966D7"/>
    <w:rsid w:val="00796C88"/>
    <w:rsid w:val="00797336"/>
    <w:rsid w:val="007974FD"/>
    <w:rsid w:val="007A00F1"/>
    <w:rsid w:val="007A17C4"/>
    <w:rsid w:val="007A2C92"/>
    <w:rsid w:val="007A319D"/>
    <w:rsid w:val="007A3B5A"/>
    <w:rsid w:val="007A4D40"/>
    <w:rsid w:val="007A5182"/>
    <w:rsid w:val="007A53F4"/>
    <w:rsid w:val="007A592B"/>
    <w:rsid w:val="007A5F62"/>
    <w:rsid w:val="007A66B6"/>
    <w:rsid w:val="007A76C5"/>
    <w:rsid w:val="007A7AA2"/>
    <w:rsid w:val="007A7F94"/>
    <w:rsid w:val="007B02EB"/>
    <w:rsid w:val="007B1176"/>
    <w:rsid w:val="007B17CA"/>
    <w:rsid w:val="007B1F5A"/>
    <w:rsid w:val="007B31CA"/>
    <w:rsid w:val="007B35DA"/>
    <w:rsid w:val="007B47C2"/>
    <w:rsid w:val="007B4878"/>
    <w:rsid w:val="007B489C"/>
    <w:rsid w:val="007B4CC2"/>
    <w:rsid w:val="007B5B28"/>
    <w:rsid w:val="007B5C13"/>
    <w:rsid w:val="007B5DB1"/>
    <w:rsid w:val="007B5E1A"/>
    <w:rsid w:val="007B63ED"/>
    <w:rsid w:val="007C054E"/>
    <w:rsid w:val="007C09D5"/>
    <w:rsid w:val="007C0C38"/>
    <w:rsid w:val="007C1395"/>
    <w:rsid w:val="007C168E"/>
    <w:rsid w:val="007C17CB"/>
    <w:rsid w:val="007C1D2B"/>
    <w:rsid w:val="007C1F96"/>
    <w:rsid w:val="007C2834"/>
    <w:rsid w:val="007C31A8"/>
    <w:rsid w:val="007C3348"/>
    <w:rsid w:val="007C367A"/>
    <w:rsid w:val="007C37C7"/>
    <w:rsid w:val="007C3951"/>
    <w:rsid w:val="007C46BD"/>
    <w:rsid w:val="007C4CB2"/>
    <w:rsid w:val="007C4F53"/>
    <w:rsid w:val="007C7181"/>
    <w:rsid w:val="007C7609"/>
    <w:rsid w:val="007C7F2F"/>
    <w:rsid w:val="007D1027"/>
    <w:rsid w:val="007D16E6"/>
    <w:rsid w:val="007D1D05"/>
    <w:rsid w:val="007D1F1F"/>
    <w:rsid w:val="007D3184"/>
    <w:rsid w:val="007D396D"/>
    <w:rsid w:val="007D495F"/>
    <w:rsid w:val="007D518F"/>
    <w:rsid w:val="007D57A5"/>
    <w:rsid w:val="007D6154"/>
    <w:rsid w:val="007D61F3"/>
    <w:rsid w:val="007D64CB"/>
    <w:rsid w:val="007D6942"/>
    <w:rsid w:val="007E0610"/>
    <w:rsid w:val="007E0A53"/>
    <w:rsid w:val="007E1A1F"/>
    <w:rsid w:val="007E1DD1"/>
    <w:rsid w:val="007E3001"/>
    <w:rsid w:val="007E3CDF"/>
    <w:rsid w:val="007E3ED1"/>
    <w:rsid w:val="007E4360"/>
    <w:rsid w:val="007E4625"/>
    <w:rsid w:val="007E4D77"/>
    <w:rsid w:val="007E516A"/>
    <w:rsid w:val="007E538A"/>
    <w:rsid w:val="007E54EC"/>
    <w:rsid w:val="007E61F4"/>
    <w:rsid w:val="007E6703"/>
    <w:rsid w:val="007E68C7"/>
    <w:rsid w:val="007E6A0E"/>
    <w:rsid w:val="007E7268"/>
    <w:rsid w:val="007E72AE"/>
    <w:rsid w:val="007E77C2"/>
    <w:rsid w:val="007E7BBE"/>
    <w:rsid w:val="007F1303"/>
    <w:rsid w:val="007F3764"/>
    <w:rsid w:val="007F37D7"/>
    <w:rsid w:val="007F397D"/>
    <w:rsid w:val="007F5246"/>
    <w:rsid w:val="007F58A1"/>
    <w:rsid w:val="007F5F02"/>
    <w:rsid w:val="007F6149"/>
    <w:rsid w:val="007F63AC"/>
    <w:rsid w:val="007F77AB"/>
    <w:rsid w:val="008002A2"/>
    <w:rsid w:val="00800A76"/>
    <w:rsid w:val="008011B0"/>
    <w:rsid w:val="008011E6"/>
    <w:rsid w:val="00801201"/>
    <w:rsid w:val="00801284"/>
    <w:rsid w:val="00802894"/>
    <w:rsid w:val="00803074"/>
    <w:rsid w:val="00803C18"/>
    <w:rsid w:val="0080453E"/>
    <w:rsid w:val="00804BF6"/>
    <w:rsid w:val="00804E0C"/>
    <w:rsid w:val="00804F45"/>
    <w:rsid w:val="0080508B"/>
    <w:rsid w:val="00805477"/>
    <w:rsid w:val="00805626"/>
    <w:rsid w:val="00805F29"/>
    <w:rsid w:val="0080752B"/>
    <w:rsid w:val="00807860"/>
    <w:rsid w:val="00807AB8"/>
    <w:rsid w:val="00810B3C"/>
    <w:rsid w:val="00810C46"/>
    <w:rsid w:val="008113CC"/>
    <w:rsid w:val="00811A4E"/>
    <w:rsid w:val="00811F67"/>
    <w:rsid w:val="00812E50"/>
    <w:rsid w:val="00812EA5"/>
    <w:rsid w:val="0081333C"/>
    <w:rsid w:val="008134FC"/>
    <w:rsid w:val="00814AA5"/>
    <w:rsid w:val="00814CBD"/>
    <w:rsid w:val="00815055"/>
    <w:rsid w:val="00815193"/>
    <w:rsid w:val="00815A2D"/>
    <w:rsid w:val="00815D3D"/>
    <w:rsid w:val="0081639B"/>
    <w:rsid w:val="00816A07"/>
    <w:rsid w:val="00816AE1"/>
    <w:rsid w:val="00816CA9"/>
    <w:rsid w:val="00817F5D"/>
    <w:rsid w:val="008203A2"/>
    <w:rsid w:val="00820B3E"/>
    <w:rsid w:val="008218FA"/>
    <w:rsid w:val="00821927"/>
    <w:rsid w:val="00821961"/>
    <w:rsid w:val="0082238E"/>
    <w:rsid w:val="008226EF"/>
    <w:rsid w:val="008227CB"/>
    <w:rsid w:val="00822A72"/>
    <w:rsid w:val="00822A98"/>
    <w:rsid w:val="00822B6A"/>
    <w:rsid w:val="008240AB"/>
    <w:rsid w:val="00824990"/>
    <w:rsid w:val="00824A9F"/>
    <w:rsid w:val="008259BC"/>
    <w:rsid w:val="00825DFF"/>
    <w:rsid w:val="00826BA4"/>
    <w:rsid w:val="008271E1"/>
    <w:rsid w:val="008274A3"/>
    <w:rsid w:val="008301ED"/>
    <w:rsid w:val="00831481"/>
    <w:rsid w:val="00831692"/>
    <w:rsid w:val="00831B18"/>
    <w:rsid w:val="00831D18"/>
    <w:rsid w:val="00832647"/>
    <w:rsid w:val="00832B38"/>
    <w:rsid w:val="00833237"/>
    <w:rsid w:val="008333C1"/>
    <w:rsid w:val="00833413"/>
    <w:rsid w:val="0083363B"/>
    <w:rsid w:val="00833655"/>
    <w:rsid w:val="008336CC"/>
    <w:rsid w:val="00833C50"/>
    <w:rsid w:val="008340EB"/>
    <w:rsid w:val="00834480"/>
    <w:rsid w:val="00834493"/>
    <w:rsid w:val="0083460E"/>
    <w:rsid w:val="00834807"/>
    <w:rsid w:val="008348D5"/>
    <w:rsid w:val="00836612"/>
    <w:rsid w:val="0083695C"/>
    <w:rsid w:val="00836EBA"/>
    <w:rsid w:val="00837D70"/>
    <w:rsid w:val="00840D39"/>
    <w:rsid w:val="008411D9"/>
    <w:rsid w:val="0084185E"/>
    <w:rsid w:val="00841D91"/>
    <w:rsid w:val="00842A99"/>
    <w:rsid w:val="0084358F"/>
    <w:rsid w:val="0084380E"/>
    <w:rsid w:val="0084498A"/>
    <w:rsid w:val="008462FE"/>
    <w:rsid w:val="00846D19"/>
    <w:rsid w:val="00846D28"/>
    <w:rsid w:val="00847184"/>
    <w:rsid w:val="00847424"/>
    <w:rsid w:val="00847CEA"/>
    <w:rsid w:val="0085015F"/>
    <w:rsid w:val="00850879"/>
    <w:rsid w:val="00850C01"/>
    <w:rsid w:val="00851666"/>
    <w:rsid w:val="008518C8"/>
    <w:rsid w:val="008529CA"/>
    <w:rsid w:val="00853EDB"/>
    <w:rsid w:val="0085458E"/>
    <w:rsid w:val="008546FD"/>
    <w:rsid w:val="00854E24"/>
    <w:rsid w:val="008558C4"/>
    <w:rsid w:val="00855CD9"/>
    <w:rsid w:val="00855DB6"/>
    <w:rsid w:val="008562CF"/>
    <w:rsid w:val="00856B96"/>
    <w:rsid w:val="00857520"/>
    <w:rsid w:val="0086081E"/>
    <w:rsid w:val="00861229"/>
    <w:rsid w:val="0086132D"/>
    <w:rsid w:val="00862363"/>
    <w:rsid w:val="00862AFA"/>
    <w:rsid w:val="0086497A"/>
    <w:rsid w:val="00865373"/>
    <w:rsid w:val="00865386"/>
    <w:rsid w:val="00865C4D"/>
    <w:rsid w:val="00865C6C"/>
    <w:rsid w:val="00866D04"/>
    <w:rsid w:val="00866DA6"/>
    <w:rsid w:val="00867829"/>
    <w:rsid w:val="0087140A"/>
    <w:rsid w:val="008718E3"/>
    <w:rsid w:val="00871EF3"/>
    <w:rsid w:val="00872193"/>
    <w:rsid w:val="00873C81"/>
    <w:rsid w:val="008740D8"/>
    <w:rsid w:val="00874C30"/>
    <w:rsid w:val="0087545C"/>
    <w:rsid w:val="0087565B"/>
    <w:rsid w:val="008756F5"/>
    <w:rsid w:val="00875800"/>
    <w:rsid w:val="00876FEA"/>
    <w:rsid w:val="00877B36"/>
    <w:rsid w:val="00880935"/>
    <w:rsid w:val="00880F0C"/>
    <w:rsid w:val="00881A16"/>
    <w:rsid w:val="00881D52"/>
    <w:rsid w:val="00882DF9"/>
    <w:rsid w:val="00882E72"/>
    <w:rsid w:val="00883251"/>
    <w:rsid w:val="0088326C"/>
    <w:rsid w:val="008840E9"/>
    <w:rsid w:val="008842C2"/>
    <w:rsid w:val="0088478F"/>
    <w:rsid w:val="00884CF1"/>
    <w:rsid w:val="008852F0"/>
    <w:rsid w:val="008855D9"/>
    <w:rsid w:val="008856B7"/>
    <w:rsid w:val="00885742"/>
    <w:rsid w:val="0088590E"/>
    <w:rsid w:val="00885D27"/>
    <w:rsid w:val="00886506"/>
    <w:rsid w:val="0088722B"/>
    <w:rsid w:val="008872DA"/>
    <w:rsid w:val="00887695"/>
    <w:rsid w:val="00887C69"/>
    <w:rsid w:val="0089098D"/>
    <w:rsid w:val="00890DB2"/>
    <w:rsid w:val="008912C3"/>
    <w:rsid w:val="008918E2"/>
    <w:rsid w:val="00892357"/>
    <w:rsid w:val="008930F4"/>
    <w:rsid w:val="0089391A"/>
    <w:rsid w:val="008945B0"/>
    <w:rsid w:val="008955BF"/>
    <w:rsid w:val="0089603D"/>
    <w:rsid w:val="008967E7"/>
    <w:rsid w:val="008967F6"/>
    <w:rsid w:val="00896A51"/>
    <w:rsid w:val="008972BB"/>
    <w:rsid w:val="00897BFB"/>
    <w:rsid w:val="00897EF9"/>
    <w:rsid w:val="008A0478"/>
    <w:rsid w:val="008A0A9D"/>
    <w:rsid w:val="008A25FE"/>
    <w:rsid w:val="008A2DF3"/>
    <w:rsid w:val="008A403B"/>
    <w:rsid w:val="008A451C"/>
    <w:rsid w:val="008A465C"/>
    <w:rsid w:val="008A51F0"/>
    <w:rsid w:val="008A5A5F"/>
    <w:rsid w:val="008A6B23"/>
    <w:rsid w:val="008A6F96"/>
    <w:rsid w:val="008A6FE1"/>
    <w:rsid w:val="008B006F"/>
    <w:rsid w:val="008B00F9"/>
    <w:rsid w:val="008B0842"/>
    <w:rsid w:val="008B0F2D"/>
    <w:rsid w:val="008B1376"/>
    <w:rsid w:val="008B258F"/>
    <w:rsid w:val="008B357E"/>
    <w:rsid w:val="008B381D"/>
    <w:rsid w:val="008B3F6B"/>
    <w:rsid w:val="008B433A"/>
    <w:rsid w:val="008B4453"/>
    <w:rsid w:val="008B4E7E"/>
    <w:rsid w:val="008B4EA2"/>
    <w:rsid w:val="008B54ED"/>
    <w:rsid w:val="008B56C3"/>
    <w:rsid w:val="008B6F37"/>
    <w:rsid w:val="008B708F"/>
    <w:rsid w:val="008B7E3C"/>
    <w:rsid w:val="008C0522"/>
    <w:rsid w:val="008C0683"/>
    <w:rsid w:val="008C1337"/>
    <w:rsid w:val="008C16F2"/>
    <w:rsid w:val="008C1CB6"/>
    <w:rsid w:val="008C1F11"/>
    <w:rsid w:val="008C298C"/>
    <w:rsid w:val="008C3084"/>
    <w:rsid w:val="008C3578"/>
    <w:rsid w:val="008C3DC1"/>
    <w:rsid w:val="008C4044"/>
    <w:rsid w:val="008C4495"/>
    <w:rsid w:val="008C49EE"/>
    <w:rsid w:val="008C5109"/>
    <w:rsid w:val="008C5555"/>
    <w:rsid w:val="008C5C53"/>
    <w:rsid w:val="008C5FC7"/>
    <w:rsid w:val="008C61FD"/>
    <w:rsid w:val="008C65B7"/>
    <w:rsid w:val="008C6D2B"/>
    <w:rsid w:val="008C76FB"/>
    <w:rsid w:val="008C7ABF"/>
    <w:rsid w:val="008C7D28"/>
    <w:rsid w:val="008C7D48"/>
    <w:rsid w:val="008C7E6F"/>
    <w:rsid w:val="008D0602"/>
    <w:rsid w:val="008D0F12"/>
    <w:rsid w:val="008D16D3"/>
    <w:rsid w:val="008D2411"/>
    <w:rsid w:val="008D277D"/>
    <w:rsid w:val="008D318C"/>
    <w:rsid w:val="008D32E2"/>
    <w:rsid w:val="008D3481"/>
    <w:rsid w:val="008D37B5"/>
    <w:rsid w:val="008D45C4"/>
    <w:rsid w:val="008D4A4D"/>
    <w:rsid w:val="008D642A"/>
    <w:rsid w:val="008D660C"/>
    <w:rsid w:val="008D743D"/>
    <w:rsid w:val="008E02F5"/>
    <w:rsid w:val="008E042B"/>
    <w:rsid w:val="008E05CD"/>
    <w:rsid w:val="008E08D2"/>
    <w:rsid w:val="008E0F41"/>
    <w:rsid w:val="008E1CB1"/>
    <w:rsid w:val="008E226C"/>
    <w:rsid w:val="008E29D6"/>
    <w:rsid w:val="008E2B1C"/>
    <w:rsid w:val="008E2CB6"/>
    <w:rsid w:val="008E2D40"/>
    <w:rsid w:val="008E3526"/>
    <w:rsid w:val="008E3C19"/>
    <w:rsid w:val="008E3CD6"/>
    <w:rsid w:val="008E3E97"/>
    <w:rsid w:val="008E4391"/>
    <w:rsid w:val="008E470B"/>
    <w:rsid w:val="008E4807"/>
    <w:rsid w:val="008E4C60"/>
    <w:rsid w:val="008E4C92"/>
    <w:rsid w:val="008E53FE"/>
    <w:rsid w:val="008E5EAB"/>
    <w:rsid w:val="008E6AA7"/>
    <w:rsid w:val="008E7875"/>
    <w:rsid w:val="008E7E77"/>
    <w:rsid w:val="008E7FBB"/>
    <w:rsid w:val="008F015B"/>
    <w:rsid w:val="008F0324"/>
    <w:rsid w:val="008F05F4"/>
    <w:rsid w:val="008F0731"/>
    <w:rsid w:val="008F13FB"/>
    <w:rsid w:val="008F1B92"/>
    <w:rsid w:val="008F2181"/>
    <w:rsid w:val="008F2C66"/>
    <w:rsid w:val="008F3896"/>
    <w:rsid w:val="008F4023"/>
    <w:rsid w:val="008F408D"/>
    <w:rsid w:val="008F444C"/>
    <w:rsid w:val="008F4C8C"/>
    <w:rsid w:val="008F4D67"/>
    <w:rsid w:val="008F4E22"/>
    <w:rsid w:val="008F5CD3"/>
    <w:rsid w:val="008F5D36"/>
    <w:rsid w:val="008F62E9"/>
    <w:rsid w:val="008F6402"/>
    <w:rsid w:val="008F6888"/>
    <w:rsid w:val="008F72AB"/>
    <w:rsid w:val="008F754B"/>
    <w:rsid w:val="008F7854"/>
    <w:rsid w:val="008F7B27"/>
    <w:rsid w:val="008F7D5B"/>
    <w:rsid w:val="00900EE0"/>
    <w:rsid w:val="00901C7A"/>
    <w:rsid w:val="00901FD7"/>
    <w:rsid w:val="00902F55"/>
    <w:rsid w:val="0090326A"/>
    <w:rsid w:val="00903671"/>
    <w:rsid w:val="00903C24"/>
    <w:rsid w:val="0090441B"/>
    <w:rsid w:val="00904606"/>
    <w:rsid w:val="009047E5"/>
    <w:rsid w:val="0090487C"/>
    <w:rsid w:val="0090608E"/>
    <w:rsid w:val="00906937"/>
    <w:rsid w:val="00906CA3"/>
    <w:rsid w:val="00907EB4"/>
    <w:rsid w:val="009100BA"/>
    <w:rsid w:val="0091026C"/>
    <w:rsid w:val="00910597"/>
    <w:rsid w:val="00910C43"/>
    <w:rsid w:val="00910FD7"/>
    <w:rsid w:val="00911186"/>
    <w:rsid w:val="009117BD"/>
    <w:rsid w:val="00911B9A"/>
    <w:rsid w:val="00913AB5"/>
    <w:rsid w:val="009142E6"/>
    <w:rsid w:val="0091459D"/>
    <w:rsid w:val="00914CDA"/>
    <w:rsid w:val="00915298"/>
    <w:rsid w:val="00916774"/>
    <w:rsid w:val="00917057"/>
    <w:rsid w:val="009207C8"/>
    <w:rsid w:val="009207CD"/>
    <w:rsid w:val="00920C96"/>
    <w:rsid w:val="00921682"/>
    <w:rsid w:val="00921E31"/>
    <w:rsid w:val="009222A7"/>
    <w:rsid w:val="00923067"/>
    <w:rsid w:val="00923779"/>
    <w:rsid w:val="0092473F"/>
    <w:rsid w:val="00924F7A"/>
    <w:rsid w:val="0092561E"/>
    <w:rsid w:val="00925725"/>
    <w:rsid w:val="0093046B"/>
    <w:rsid w:val="00930517"/>
    <w:rsid w:val="0093064D"/>
    <w:rsid w:val="00930A88"/>
    <w:rsid w:val="00930D23"/>
    <w:rsid w:val="00931B7D"/>
    <w:rsid w:val="00931E19"/>
    <w:rsid w:val="009324FD"/>
    <w:rsid w:val="00932A3E"/>
    <w:rsid w:val="00932B4A"/>
    <w:rsid w:val="009330AE"/>
    <w:rsid w:val="009337EA"/>
    <w:rsid w:val="00933F42"/>
    <w:rsid w:val="0093499B"/>
    <w:rsid w:val="00934FFA"/>
    <w:rsid w:val="0093505D"/>
    <w:rsid w:val="00935600"/>
    <w:rsid w:val="009364AF"/>
    <w:rsid w:val="00940931"/>
    <w:rsid w:val="009423D8"/>
    <w:rsid w:val="009428A6"/>
    <w:rsid w:val="0094290E"/>
    <w:rsid w:val="009429CD"/>
    <w:rsid w:val="009435B4"/>
    <w:rsid w:val="009440A6"/>
    <w:rsid w:val="0094430F"/>
    <w:rsid w:val="00944419"/>
    <w:rsid w:val="00945B3C"/>
    <w:rsid w:val="009461F4"/>
    <w:rsid w:val="00946D7E"/>
    <w:rsid w:val="00947396"/>
    <w:rsid w:val="00947736"/>
    <w:rsid w:val="009478A1"/>
    <w:rsid w:val="00947EDE"/>
    <w:rsid w:val="009503DA"/>
    <w:rsid w:val="009507C0"/>
    <w:rsid w:val="009511F8"/>
    <w:rsid w:val="00951C9C"/>
    <w:rsid w:val="009522A6"/>
    <w:rsid w:val="0095294A"/>
    <w:rsid w:val="00952A21"/>
    <w:rsid w:val="00952A76"/>
    <w:rsid w:val="009532C2"/>
    <w:rsid w:val="00953388"/>
    <w:rsid w:val="009537A5"/>
    <w:rsid w:val="0095386D"/>
    <w:rsid w:val="00953F0E"/>
    <w:rsid w:val="0095482F"/>
    <w:rsid w:val="00955427"/>
    <w:rsid w:val="00955B47"/>
    <w:rsid w:val="009571BF"/>
    <w:rsid w:val="0095741C"/>
    <w:rsid w:val="0095748E"/>
    <w:rsid w:val="00957BE4"/>
    <w:rsid w:val="00957D6D"/>
    <w:rsid w:val="00960A1C"/>
    <w:rsid w:val="00960AD3"/>
    <w:rsid w:val="00960FA4"/>
    <w:rsid w:val="009618ED"/>
    <w:rsid w:val="009619A6"/>
    <w:rsid w:val="00961E0D"/>
    <w:rsid w:val="0096203A"/>
    <w:rsid w:val="00962F5A"/>
    <w:rsid w:val="009632EE"/>
    <w:rsid w:val="00963445"/>
    <w:rsid w:val="0096364A"/>
    <w:rsid w:val="00964953"/>
    <w:rsid w:val="00965131"/>
    <w:rsid w:val="009659DE"/>
    <w:rsid w:val="00965CC9"/>
    <w:rsid w:val="00966A8B"/>
    <w:rsid w:val="00966AA7"/>
    <w:rsid w:val="00966CAB"/>
    <w:rsid w:val="00967832"/>
    <w:rsid w:val="00970C09"/>
    <w:rsid w:val="00970E85"/>
    <w:rsid w:val="00971754"/>
    <w:rsid w:val="00971B44"/>
    <w:rsid w:val="00971F41"/>
    <w:rsid w:val="00971F5B"/>
    <w:rsid w:val="0097250E"/>
    <w:rsid w:val="00972700"/>
    <w:rsid w:val="00972C44"/>
    <w:rsid w:val="00972FB4"/>
    <w:rsid w:val="00973510"/>
    <w:rsid w:val="0097429C"/>
    <w:rsid w:val="009745A0"/>
    <w:rsid w:val="00974CD5"/>
    <w:rsid w:val="009751F5"/>
    <w:rsid w:val="009752C4"/>
    <w:rsid w:val="009766FB"/>
    <w:rsid w:val="00977036"/>
    <w:rsid w:val="009770CE"/>
    <w:rsid w:val="009776E4"/>
    <w:rsid w:val="009779DB"/>
    <w:rsid w:val="00980CA8"/>
    <w:rsid w:val="00981210"/>
    <w:rsid w:val="0098188D"/>
    <w:rsid w:val="00981C6E"/>
    <w:rsid w:val="009827B4"/>
    <w:rsid w:val="00982A6D"/>
    <w:rsid w:val="00982CB2"/>
    <w:rsid w:val="00984206"/>
    <w:rsid w:val="009844B3"/>
    <w:rsid w:val="00985F40"/>
    <w:rsid w:val="00986A75"/>
    <w:rsid w:val="00986C4F"/>
    <w:rsid w:val="00986D70"/>
    <w:rsid w:val="00986FCB"/>
    <w:rsid w:val="00987083"/>
    <w:rsid w:val="009872B6"/>
    <w:rsid w:val="0098730C"/>
    <w:rsid w:val="009876C3"/>
    <w:rsid w:val="009900F4"/>
    <w:rsid w:val="0099057F"/>
    <w:rsid w:val="00990830"/>
    <w:rsid w:val="00990B9F"/>
    <w:rsid w:val="00991013"/>
    <w:rsid w:val="00992787"/>
    <w:rsid w:val="0099315A"/>
    <w:rsid w:val="009934E2"/>
    <w:rsid w:val="0099350E"/>
    <w:rsid w:val="00993FDE"/>
    <w:rsid w:val="00994CFF"/>
    <w:rsid w:val="00994ECE"/>
    <w:rsid w:val="00994F75"/>
    <w:rsid w:val="00996589"/>
    <w:rsid w:val="009975DA"/>
    <w:rsid w:val="009A0674"/>
    <w:rsid w:val="009A129D"/>
    <w:rsid w:val="009A15A2"/>
    <w:rsid w:val="009A1E32"/>
    <w:rsid w:val="009A26C9"/>
    <w:rsid w:val="009A28F2"/>
    <w:rsid w:val="009A302F"/>
    <w:rsid w:val="009A31D6"/>
    <w:rsid w:val="009A3C1A"/>
    <w:rsid w:val="009A578E"/>
    <w:rsid w:val="009A7284"/>
    <w:rsid w:val="009A74FB"/>
    <w:rsid w:val="009A7773"/>
    <w:rsid w:val="009B0182"/>
    <w:rsid w:val="009B03B1"/>
    <w:rsid w:val="009B03BB"/>
    <w:rsid w:val="009B070A"/>
    <w:rsid w:val="009B24CD"/>
    <w:rsid w:val="009B3BCB"/>
    <w:rsid w:val="009B3F11"/>
    <w:rsid w:val="009B4AA5"/>
    <w:rsid w:val="009B5662"/>
    <w:rsid w:val="009B5A3D"/>
    <w:rsid w:val="009B5AEB"/>
    <w:rsid w:val="009B5C3E"/>
    <w:rsid w:val="009B5E0C"/>
    <w:rsid w:val="009B6DB5"/>
    <w:rsid w:val="009B70F4"/>
    <w:rsid w:val="009B768A"/>
    <w:rsid w:val="009B7B63"/>
    <w:rsid w:val="009C0753"/>
    <w:rsid w:val="009C0E58"/>
    <w:rsid w:val="009C123F"/>
    <w:rsid w:val="009C1663"/>
    <w:rsid w:val="009C185D"/>
    <w:rsid w:val="009C2EDC"/>
    <w:rsid w:val="009C3661"/>
    <w:rsid w:val="009C3889"/>
    <w:rsid w:val="009C3AFD"/>
    <w:rsid w:val="009C3B74"/>
    <w:rsid w:val="009C490C"/>
    <w:rsid w:val="009C545D"/>
    <w:rsid w:val="009C5716"/>
    <w:rsid w:val="009C581F"/>
    <w:rsid w:val="009C6499"/>
    <w:rsid w:val="009C7D64"/>
    <w:rsid w:val="009D0BA8"/>
    <w:rsid w:val="009D1EB7"/>
    <w:rsid w:val="009D2290"/>
    <w:rsid w:val="009D32F1"/>
    <w:rsid w:val="009D3CA0"/>
    <w:rsid w:val="009D3E10"/>
    <w:rsid w:val="009D4228"/>
    <w:rsid w:val="009D4CD0"/>
    <w:rsid w:val="009D4D1B"/>
    <w:rsid w:val="009D5BCE"/>
    <w:rsid w:val="009D633B"/>
    <w:rsid w:val="009D643A"/>
    <w:rsid w:val="009D66A7"/>
    <w:rsid w:val="009D72A9"/>
    <w:rsid w:val="009D7525"/>
    <w:rsid w:val="009E0014"/>
    <w:rsid w:val="009E0E25"/>
    <w:rsid w:val="009E13DD"/>
    <w:rsid w:val="009E2E88"/>
    <w:rsid w:val="009E3200"/>
    <w:rsid w:val="009E382C"/>
    <w:rsid w:val="009E3E16"/>
    <w:rsid w:val="009E5631"/>
    <w:rsid w:val="009E6100"/>
    <w:rsid w:val="009E6DA4"/>
    <w:rsid w:val="009E7C2A"/>
    <w:rsid w:val="009F079D"/>
    <w:rsid w:val="009F0CD5"/>
    <w:rsid w:val="009F0CF3"/>
    <w:rsid w:val="009F1287"/>
    <w:rsid w:val="009F1396"/>
    <w:rsid w:val="009F27B9"/>
    <w:rsid w:val="009F2A40"/>
    <w:rsid w:val="009F2A9D"/>
    <w:rsid w:val="009F3926"/>
    <w:rsid w:val="009F3BC8"/>
    <w:rsid w:val="009F40F2"/>
    <w:rsid w:val="009F42E1"/>
    <w:rsid w:val="009F545F"/>
    <w:rsid w:val="009F582F"/>
    <w:rsid w:val="009F6254"/>
    <w:rsid w:val="009F7121"/>
    <w:rsid w:val="00A00233"/>
    <w:rsid w:val="00A0087D"/>
    <w:rsid w:val="00A0128D"/>
    <w:rsid w:val="00A01307"/>
    <w:rsid w:val="00A014F3"/>
    <w:rsid w:val="00A01C88"/>
    <w:rsid w:val="00A02246"/>
    <w:rsid w:val="00A04B36"/>
    <w:rsid w:val="00A04C42"/>
    <w:rsid w:val="00A060FE"/>
    <w:rsid w:val="00A0624D"/>
    <w:rsid w:val="00A064D5"/>
    <w:rsid w:val="00A06CAC"/>
    <w:rsid w:val="00A076F2"/>
    <w:rsid w:val="00A07B32"/>
    <w:rsid w:val="00A10172"/>
    <w:rsid w:val="00A105D3"/>
    <w:rsid w:val="00A10638"/>
    <w:rsid w:val="00A106B5"/>
    <w:rsid w:val="00A119B0"/>
    <w:rsid w:val="00A11B38"/>
    <w:rsid w:val="00A121B9"/>
    <w:rsid w:val="00A12416"/>
    <w:rsid w:val="00A13D3A"/>
    <w:rsid w:val="00A14360"/>
    <w:rsid w:val="00A156C8"/>
    <w:rsid w:val="00A15867"/>
    <w:rsid w:val="00A15A53"/>
    <w:rsid w:val="00A15B86"/>
    <w:rsid w:val="00A15D1C"/>
    <w:rsid w:val="00A20201"/>
    <w:rsid w:val="00A2025B"/>
    <w:rsid w:val="00A203C3"/>
    <w:rsid w:val="00A20D47"/>
    <w:rsid w:val="00A211F1"/>
    <w:rsid w:val="00A21F90"/>
    <w:rsid w:val="00A224CB"/>
    <w:rsid w:val="00A22BD4"/>
    <w:rsid w:val="00A22D0F"/>
    <w:rsid w:val="00A232FE"/>
    <w:rsid w:val="00A23921"/>
    <w:rsid w:val="00A24AD7"/>
    <w:rsid w:val="00A2500A"/>
    <w:rsid w:val="00A25A3A"/>
    <w:rsid w:val="00A25D98"/>
    <w:rsid w:val="00A31388"/>
    <w:rsid w:val="00A31F88"/>
    <w:rsid w:val="00A3204A"/>
    <w:rsid w:val="00A32BD0"/>
    <w:rsid w:val="00A33257"/>
    <w:rsid w:val="00A332D6"/>
    <w:rsid w:val="00A3382D"/>
    <w:rsid w:val="00A33960"/>
    <w:rsid w:val="00A34096"/>
    <w:rsid w:val="00A34188"/>
    <w:rsid w:val="00A3478A"/>
    <w:rsid w:val="00A34A0C"/>
    <w:rsid w:val="00A34AC8"/>
    <w:rsid w:val="00A35859"/>
    <w:rsid w:val="00A35918"/>
    <w:rsid w:val="00A35BC7"/>
    <w:rsid w:val="00A371EB"/>
    <w:rsid w:val="00A3795F"/>
    <w:rsid w:val="00A37FC7"/>
    <w:rsid w:val="00A40489"/>
    <w:rsid w:val="00A40F61"/>
    <w:rsid w:val="00A41D15"/>
    <w:rsid w:val="00A41F07"/>
    <w:rsid w:val="00A420CE"/>
    <w:rsid w:val="00A42891"/>
    <w:rsid w:val="00A43A2B"/>
    <w:rsid w:val="00A43DDE"/>
    <w:rsid w:val="00A447AD"/>
    <w:rsid w:val="00A44972"/>
    <w:rsid w:val="00A458C1"/>
    <w:rsid w:val="00A45D33"/>
    <w:rsid w:val="00A466E2"/>
    <w:rsid w:val="00A46B68"/>
    <w:rsid w:val="00A46EC3"/>
    <w:rsid w:val="00A47B13"/>
    <w:rsid w:val="00A503CA"/>
    <w:rsid w:val="00A5067F"/>
    <w:rsid w:val="00A50B91"/>
    <w:rsid w:val="00A510AE"/>
    <w:rsid w:val="00A5125B"/>
    <w:rsid w:val="00A51BF2"/>
    <w:rsid w:val="00A52B93"/>
    <w:rsid w:val="00A53065"/>
    <w:rsid w:val="00A54C65"/>
    <w:rsid w:val="00A5505A"/>
    <w:rsid w:val="00A55734"/>
    <w:rsid w:val="00A565F1"/>
    <w:rsid w:val="00A568EF"/>
    <w:rsid w:val="00A56E43"/>
    <w:rsid w:val="00A57041"/>
    <w:rsid w:val="00A57732"/>
    <w:rsid w:val="00A57D03"/>
    <w:rsid w:val="00A601B2"/>
    <w:rsid w:val="00A60A43"/>
    <w:rsid w:val="00A6153B"/>
    <w:rsid w:val="00A61F67"/>
    <w:rsid w:val="00A6276C"/>
    <w:rsid w:val="00A62EAF"/>
    <w:rsid w:val="00A63BDF"/>
    <w:rsid w:val="00A6414E"/>
    <w:rsid w:val="00A64548"/>
    <w:rsid w:val="00A64B81"/>
    <w:rsid w:val="00A64F85"/>
    <w:rsid w:val="00A65CD8"/>
    <w:rsid w:val="00A65F48"/>
    <w:rsid w:val="00A67340"/>
    <w:rsid w:val="00A70691"/>
    <w:rsid w:val="00A70914"/>
    <w:rsid w:val="00A71576"/>
    <w:rsid w:val="00A71A1B"/>
    <w:rsid w:val="00A72373"/>
    <w:rsid w:val="00A72F37"/>
    <w:rsid w:val="00A730D6"/>
    <w:rsid w:val="00A7428B"/>
    <w:rsid w:val="00A74C4D"/>
    <w:rsid w:val="00A7559A"/>
    <w:rsid w:val="00A759EB"/>
    <w:rsid w:val="00A75D0C"/>
    <w:rsid w:val="00A768EE"/>
    <w:rsid w:val="00A774E9"/>
    <w:rsid w:val="00A77815"/>
    <w:rsid w:val="00A8113A"/>
    <w:rsid w:val="00A828DC"/>
    <w:rsid w:val="00A82A5E"/>
    <w:rsid w:val="00A835DC"/>
    <w:rsid w:val="00A83FBE"/>
    <w:rsid w:val="00A840FD"/>
    <w:rsid w:val="00A856E8"/>
    <w:rsid w:val="00A85859"/>
    <w:rsid w:val="00A86636"/>
    <w:rsid w:val="00A8781B"/>
    <w:rsid w:val="00A9088C"/>
    <w:rsid w:val="00A911C1"/>
    <w:rsid w:val="00A91759"/>
    <w:rsid w:val="00A922C2"/>
    <w:rsid w:val="00A92CA7"/>
    <w:rsid w:val="00A930E5"/>
    <w:rsid w:val="00A932C7"/>
    <w:rsid w:val="00A936BF"/>
    <w:rsid w:val="00A93A8E"/>
    <w:rsid w:val="00A95208"/>
    <w:rsid w:val="00A95714"/>
    <w:rsid w:val="00A958FA"/>
    <w:rsid w:val="00A95D6E"/>
    <w:rsid w:val="00A96A18"/>
    <w:rsid w:val="00A97237"/>
    <w:rsid w:val="00A97A66"/>
    <w:rsid w:val="00AA065A"/>
    <w:rsid w:val="00AA1775"/>
    <w:rsid w:val="00AA3226"/>
    <w:rsid w:val="00AA3665"/>
    <w:rsid w:val="00AA38BA"/>
    <w:rsid w:val="00AA3E2E"/>
    <w:rsid w:val="00AA43A5"/>
    <w:rsid w:val="00AA48A7"/>
    <w:rsid w:val="00AA4BE0"/>
    <w:rsid w:val="00AA60A9"/>
    <w:rsid w:val="00AA632E"/>
    <w:rsid w:val="00AA67A8"/>
    <w:rsid w:val="00AA6E3F"/>
    <w:rsid w:val="00AA7510"/>
    <w:rsid w:val="00AA7631"/>
    <w:rsid w:val="00AA790D"/>
    <w:rsid w:val="00AA7922"/>
    <w:rsid w:val="00AA7D2B"/>
    <w:rsid w:val="00AB0069"/>
    <w:rsid w:val="00AB00C8"/>
    <w:rsid w:val="00AB15F5"/>
    <w:rsid w:val="00AB1647"/>
    <w:rsid w:val="00AB234A"/>
    <w:rsid w:val="00AB2E87"/>
    <w:rsid w:val="00AB3792"/>
    <w:rsid w:val="00AB3D7C"/>
    <w:rsid w:val="00AB3DB9"/>
    <w:rsid w:val="00AB4BB4"/>
    <w:rsid w:val="00AB53C5"/>
    <w:rsid w:val="00AB59AD"/>
    <w:rsid w:val="00AB5B84"/>
    <w:rsid w:val="00AB6413"/>
    <w:rsid w:val="00AB6DD2"/>
    <w:rsid w:val="00AB7F30"/>
    <w:rsid w:val="00AC0743"/>
    <w:rsid w:val="00AC0990"/>
    <w:rsid w:val="00AC0A11"/>
    <w:rsid w:val="00AC0EF7"/>
    <w:rsid w:val="00AC17E0"/>
    <w:rsid w:val="00AC1BB2"/>
    <w:rsid w:val="00AC21ED"/>
    <w:rsid w:val="00AC3236"/>
    <w:rsid w:val="00AC3FC4"/>
    <w:rsid w:val="00AC4A32"/>
    <w:rsid w:val="00AC4A69"/>
    <w:rsid w:val="00AC659C"/>
    <w:rsid w:val="00AC67F9"/>
    <w:rsid w:val="00AC75FF"/>
    <w:rsid w:val="00AC7816"/>
    <w:rsid w:val="00AC7B76"/>
    <w:rsid w:val="00AD0757"/>
    <w:rsid w:val="00AD07CB"/>
    <w:rsid w:val="00AD2A1B"/>
    <w:rsid w:val="00AD4BEB"/>
    <w:rsid w:val="00AD5681"/>
    <w:rsid w:val="00AD5CE6"/>
    <w:rsid w:val="00AD6611"/>
    <w:rsid w:val="00AD7B93"/>
    <w:rsid w:val="00AD7F44"/>
    <w:rsid w:val="00AE0F3F"/>
    <w:rsid w:val="00AE107D"/>
    <w:rsid w:val="00AE14D5"/>
    <w:rsid w:val="00AE213F"/>
    <w:rsid w:val="00AE23DC"/>
    <w:rsid w:val="00AE2C2A"/>
    <w:rsid w:val="00AE2F27"/>
    <w:rsid w:val="00AE3198"/>
    <w:rsid w:val="00AE32AC"/>
    <w:rsid w:val="00AE3359"/>
    <w:rsid w:val="00AE43E9"/>
    <w:rsid w:val="00AE482F"/>
    <w:rsid w:val="00AE4B12"/>
    <w:rsid w:val="00AE6B5A"/>
    <w:rsid w:val="00AE73EC"/>
    <w:rsid w:val="00AE78E3"/>
    <w:rsid w:val="00AF091D"/>
    <w:rsid w:val="00AF11FC"/>
    <w:rsid w:val="00AF26EA"/>
    <w:rsid w:val="00AF278F"/>
    <w:rsid w:val="00AF28FC"/>
    <w:rsid w:val="00AF2A63"/>
    <w:rsid w:val="00AF2C20"/>
    <w:rsid w:val="00AF3A2D"/>
    <w:rsid w:val="00AF4135"/>
    <w:rsid w:val="00AF41B4"/>
    <w:rsid w:val="00AF45E4"/>
    <w:rsid w:val="00AF4C4A"/>
    <w:rsid w:val="00AF58D8"/>
    <w:rsid w:val="00AF59B2"/>
    <w:rsid w:val="00AF5F17"/>
    <w:rsid w:val="00AF608D"/>
    <w:rsid w:val="00AF6D3D"/>
    <w:rsid w:val="00AF76FF"/>
    <w:rsid w:val="00AF78FA"/>
    <w:rsid w:val="00B00785"/>
    <w:rsid w:val="00B00C02"/>
    <w:rsid w:val="00B00EB8"/>
    <w:rsid w:val="00B011EA"/>
    <w:rsid w:val="00B01761"/>
    <w:rsid w:val="00B01F2F"/>
    <w:rsid w:val="00B021C9"/>
    <w:rsid w:val="00B024DC"/>
    <w:rsid w:val="00B0312C"/>
    <w:rsid w:val="00B03613"/>
    <w:rsid w:val="00B03ADA"/>
    <w:rsid w:val="00B03C18"/>
    <w:rsid w:val="00B0471F"/>
    <w:rsid w:val="00B04EB8"/>
    <w:rsid w:val="00B05074"/>
    <w:rsid w:val="00B06033"/>
    <w:rsid w:val="00B06216"/>
    <w:rsid w:val="00B078F3"/>
    <w:rsid w:val="00B1002B"/>
    <w:rsid w:val="00B10275"/>
    <w:rsid w:val="00B10383"/>
    <w:rsid w:val="00B1055A"/>
    <w:rsid w:val="00B11121"/>
    <w:rsid w:val="00B11D8C"/>
    <w:rsid w:val="00B123FE"/>
    <w:rsid w:val="00B1250E"/>
    <w:rsid w:val="00B12E00"/>
    <w:rsid w:val="00B13206"/>
    <w:rsid w:val="00B13B70"/>
    <w:rsid w:val="00B13C1F"/>
    <w:rsid w:val="00B14DF3"/>
    <w:rsid w:val="00B15173"/>
    <w:rsid w:val="00B155F9"/>
    <w:rsid w:val="00B163B3"/>
    <w:rsid w:val="00B166AD"/>
    <w:rsid w:val="00B17621"/>
    <w:rsid w:val="00B17D69"/>
    <w:rsid w:val="00B20361"/>
    <w:rsid w:val="00B21A31"/>
    <w:rsid w:val="00B2200F"/>
    <w:rsid w:val="00B228AE"/>
    <w:rsid w:val="00B22A16"/>
    <w:rsid w:val="00B23024"/>
    <w:rsid w:val="00B233CA"/>
    <w:rsid w:val="00B2355C"/>
    <w:rsid w:val="00B23614"/>
    <w:rsid w:val="00B23BF6"/>
    <w:rsid w:val="00B23EC7"/>
    <w:rsid w:val="00B242E9"/>
    <w:rsid w:val="00B25386"/>
    <w:rsid w:val="00B255EE"/>
    <w:rsid w:val="00B25770"/>
    <w:rsid w:val="00B258EF"/>
    <w:rsid w:val="00B26530"/>
    <w:rsid w:val="00B26BB0"/>
    <w:rsid w:val="00B26C29"/>
    <w:rsid w:val="00B26EF0"/>
    <w:rsid w:val="00B27A82"/>
    <w:rsid w:val="00B27E03"/>
    <w:rsid w:val="00B27E86"/>
    <w:rsid w:val="00B27FAD"/>
    <w:rsid w:val="00B30482"/>
    <w:rsid w:val="00B30538"/>
    <w:rsid w:val="00B30701"/>
    <w:rsid w:val="00B308A7"/>
    <w:rsid w:val="00B30AE2"/>
    <w:rsid w:val="00B30D44"/>
    <w:rsid w:val="00B313E5"/>
    <w:rsid w:val="00B31497"/>
    <w:rsid w:val="00B31687"/>
    <w:rsid w:val="00B317BF"/>
    <w:rsid w:val="00B31C5A"/>
    <w:rsid w:val="00B31EA5"/>
    <w:rsid w:val="00B31F26"/>
    <w:rsid w:val="00B3206F"/>
    <w:rsid w:val="00B3256B"/>
    <w:rsid w:val="00B33391"/>
    <w:rsid w:val="00B33791"/>
    <w:rsid w:val="00B34C5B"/>
    <w:rsid w:val="00B35143"/>
    <w:rsid w:val="00B35198"/>
    <w:rsid w:val="00B35DEE"/>
    <w:rsid w:val="00B3633C"/>
    <w:rsid w:val="00B364B4"/>
    <w:rsid w:val="00B36C61"/>
    <w:rsid w:val="00B36CBE"/>
    <w:rsid w:val="00B40AA3"/>
    <w:rsid w:val="00B4191D"/>
    <w:rsid w:val="00B41989"/>
    <w:rsid w:val="00B42432"/>
    <w:rsid w:val="00B4252D"/>
    <w:rsid w:val="00B42BFD"/>
    <w:rsid w:val="00B42E22"/>
    <w:rsid w:val="00B445CF"/>
    <w:rsid w:val="00B44DC1"/>
    <w:rsid w:val="00B453A3"/>
    <w:rsid w:val="00B469B7"/>
    <w:rsid w:val="00B46F0E"/>
    <w:rsid w:val="00B47770"/>
    <w:rsid w:val="00B47EF6"/>
    <w:rsid w:val="00B47FCE"/>
    <w:rsid w:val="00B50E7A"/>
    <w:rsid w:val="00B512F3"/>
    <w:rsid w:val="00B514EE"/>
    <w:rsid w:val="00B515B0"/>
    <w:rsid w:val="00B51B4B"/>
    <w:rsid w:val="00B52985"/>
    <w:rsid w:val="00B52B33"/>
    <w:rsid w:val="00B52EEA"/>
    <w:rsid w:val="00B532EB"/>
    <w:rsid w:val="00B532FD"/>
    <w:rsid w:val="00B53D7D"/>
    <w:rsid w:val="00B53F22"/>
    <w:rsid w:val="00B54206"/>
    <w:rsid w:val="00B5432A"/>
    <w:rsid w:val="00B546EC"/>
    <w:rsid w:val="00B54C7A"/>
    <w:rsid w:val="00B550BC"/>
    <w:rsid w:val="00B5597B"/>
    <w:rsid w:val="00B56741"/>
    <w:rsid w:val="00B568F1"/>
    <w:rsid w:val="00B56D94"/>
    <w:rsid w:val="00B6049D"/>
    <w:rsid w:val="00B60934"/>
    <w:rsid w:val="00B62776"/>
    <w:rsid w:val="00B62D2F"/>
    <w:rsid w:val="00B62D43"/>
    <w:rsid w:val="00B62F84"/>
    <w:rsid w:val="00B6338F"/>
    <w:rsid w:val="00B63B4B"/>
    <w:rsid w:val="00B6424F"/>
    <w:rsid w:val="00B64755"/>
    <w:rsid w:val="00B668C8"/>
    <w:rsid w:val="00B67749"/>
    <w:rsid w:val="00B74FB0"/>
    <w:rsid w:val="00B752DF"/>
    <w:rsid w:val="00B75E2E"/>
    <w:rsid w:val="00B77A2E"/>
    <w:rsid w:val="00B77F89"/>
    <w:rsid w:val="00B80410"/>
    <w:rsid w:val="00B80B75"/>
    <w:rsid w:val="00B816C1"/>
    <w:rsid w:val="00B8219F"/>
    <w:rsid w:val="00B8229E"/>
    <w:rsid w:val="00B8254B"/>
    <w:rsid w:val="00B829D7"/>
    <w:rsid w:val="00B82A2D"/>
    <w:rsid w:val="00B82C69"/>
    <w:rsid w:val="00B82E1B"/>
    <w:rsid w:val="00B833E0"/>
    <w:rsid w:val="00B83470"/>
    <w:rsid w:val="00B83578"/>
    <w:rsid w:val="00B83C31"/>
    <w:rsid w:val="00B845C6"/>
    <w:rsid w:val="00B8579E"/>
    <w:rsid w:val="00B869CF"/>
    <w:rsid w:val="00B869F3"/>
    <w:rsid w:val="00B87082"/>
    <w:rsid w:val="00B90370"/>
    <w:rsid w:val="00B913C0"/>
    <w:rsid w:val="00B915E1"/>
    <w:rsid w:val="00B91F52"/>
    <w:rsid w:val="00B91F83"/>
    <w:rsid w:val="00B92A65"/>
    <w:rsid w:val="00B934A3"/>
    <w:rsid w:val="00B93511"/>
    <w:rsid w:val="00B93817"/>
    <w:rsid w:val="00B9524F"/>
    <w:rsid w:val="00B952AF"/>
    <w:rsid w:val="00B95FFA"/>
    <w:rsid w:val="00B9773A"/>
    <w:rsid w:val="00B9774B"/>
    <w:rsid w:val="00B97FA7"/>
    <w:rsid w:val="00BA08CE"/>
    <w:rsid w:val="00BA0AC4"/>
    <w:rsid w:val="00BA0BA1"/>
    <w:rsid w:val="00BA0CE7"/>
    <w:rsid w:val="00BA18DA"/>
    <w:rsid w:val="00BA1DB2"/>
    <w:rsid w:val="00BA28FC"/>
    <w:rsid w:val="00BA382F"/>
    <w:rsid w:val="00BA3D8D"/>
    <w:rsid w:val="00BA484A"/>
    <w:rsid w:val="00BA4AA0"/>
    <w:rsid w:val="00BA56FE"/>
    <w:rsid w:val="00BA66BA"/>
    <w:rsid w:val="00BA68DD"/>
    <w:rsid w:val="00BA6A3A"/>
    <w:rsid w:val="00BB0F2D"/>
    <w:rsid w:val="00BB1449"/>
    <w:rsid w:val="00BB153F"/>
    <w:rsid w:val="00BB196A"/>
    <w:rsid w:val="00BB2019"/>
    <w:rsid w:val="00BB26CA"/>
    <w:rsid w:val="00BB3A00"/>
    <w:rsid w:val="00BB54E8"/>
    <w:rsid w:val="00BB75D5"/>
    <w:rsid w:val="00BB7ACA"/>
    <w:rsid w:val="00BC0F3D"/>
    <w:rsid w:val="00BC1052"/>
    <w:rsid w:val="00BC1E81"/>
    <w:rsid w:val="00BC200B"/>
    <w:rsid w:val="00BC21ED"/>
    <w:rsid w:val="00BC331D"/>
    <w:rsid w:val="00BC3530"/>
    <w:rsid w:val="00BC36C0"/>
    <w:rsid w:val="00BC3764"/>
    <w:rsid w:val="00BC49CC"/>
    <w:rsid w:val="00BC5DF8"/>
    <w:rsid w:val="00BC79F5"/>
    <w:rsid w:val="00BD08F0"/>
    <w:rsid w:val="00BD0DB7"/>
    <w:rsid w:val="00BD12C3"/>
    <w:rsid w:val="00BD2AE0"/>
    <w:rsid w:val="00BD3747"/>
    <w:rsid w:val="00BD3E3E"/>
    <w:rsid w:val="00BD42FE"/>
    <w:rsid w:val="00BD53B3"/>
    <w:rsid w:val="00BD5917"/>
    <w:rsid w:val="00BE32F4"/>
    <w:rsid w:val="00BE3E56"/>
    <w:rsid w:val="00BE4CAD"/>
    <w:rsid w:val="00BE5192"/>
    <w:rsid w:val="00BE52A2"/>
    <w:rsid w:val="00BE5A7D"/>
    <w:rsid w:val="00BE5C3E"/>
    <w:rsid w:val="00BE6311"/>
    <w:rsid w:val="00BE6479"/>
    <w:rsid w:val="00BE6867"/>
    <w:rsid w:val="00BF11A1"/>
    <w:rsid w:val="00BF1921"/>
    <w:rsid w:val="00BF26D6"/>
    <w:rsid w:val="00BF2A3C"/>
    <w:rsid w:val="00BF5143"/>
    <w:rsid w:val="00BF53A7"/>
    <w:rsid w:val="00BF614C"/>
    <w:rsid w:val="00BF6DB7"/>
    <w:rsid w:val="00BF7018"/>
    <w:rsid w:val="00BF702F"/>
    <w:rsid w:val="00BF72B9"/>
    <w:rsid w:val="00BF739D"/>
    <w:rsid w:val="00BF7CAF"/>
    <w:rsid w:val="00BF7CCD"/>
    <w:rsid w:val="00C00C74"/>
    <w:rsid w:val="00C0236B"/>
    <w:rsid w:val="00C026E6"/>
    <w:rsid w:val="00C028B4"/>
    <w:rsid w:val="00C02C73"/>
    <w:rsid w:val="00C03101"/>
    <w:rsid w:val="00C038A2"/>
    <w:rsid w:val="00C039CE"/>
    <w:rsid w:val="00C03F36"/>
    <w:rsid w:val="00C03FCE"/>
    <w:rsid w:val="00C048E0"/>
    <w:rsid w:val="00C052F7"/>
    <w:rsid w:val="00C05311"/>
    <w:rsid w:val="00C059E1"/>
    <w:rsid w:val="00C05A4E"/>
    <w:rsid w:val="00C07DC6"/>
    <w:rsid w:val="00C07F4E"/>
    <w:rsid w:val="00C103E6"/>
    <w:rsid w:val="00C10826"/>
    <w:rsid w:val="00C10FF3"/>
    <w:rsid w:val="00C11861"/>
    <w:rsid w:val="00C12D92"/>
    <w:rsid w:val="00C13423"/>
    <w:rsid w:val="00C1402B"/>
    <w:rsid w:val="00C1428C"/>
    <w:rsid w:val="00C16073"/>
    <w:rsid w:val="00C17699"/>
    <w:rsid w:val="00C1780F"/>
    <w:rsid w:val="00C17D65"/>
    <w:rsid w:val="00C2021B"/>
    <w:rsid w:val="00C203F2"/>
    <w:rsid w:val="00C2187F"/>
    <w:rsid w:val="00C21E3F"/>
    <w:rsid w:val="00C21F09"/>
    <w:rsid w:val="00C220A4"/>
    <w:rsid w:val="00C225DA"/>
    <w:rsid w:val="00C2341A"/>
    <w:rsid w:val="00C23496"/>
    <w:rsid w:val="00C23FFC"/>
    <w:rsid w:val="00C24053"/>
    <w:rsid w:val="00C25409"/>
    <w:rsid w:val="00C2663E"/>
    <w:rsid w:val="00C3319D"/>
    <w:rsid w:val="00C3334C"/>
    <w:rsid w:val="00C336AE"/>
    <w:rsid w:val="00C33BDF"/>
    <w:rsid w:val="00C3428B"/>
    <w:rsid w:val="00C344CD"/>
    <w:rsid w:val="00C34FA6"/>
    <w:rsid w:val="00C3534D"/>
    <w:rsid w:val="00C35A71"/>
    <w:rsid w:val="00C35B4E"/>
    <w:rsid w:val="00C36049"/>
    <w:rsid w:val="00C366BA"/>
    <w:rsid w:val="00C36EB0"/>
    <w:rsid w:val="00C37B2E"/>
    <w:rsid w:val="00C40166"/>
    <w:rsid w:val="00C409D8"/>
    <w:rsid w:val="00C43362"/>
    <w:rsid w:val="00C43425"/>
    <w:rsid w:val="00C4354B"/>
    <w:rsid w:val="00C438E3"/>
    <w:rsid w:val="00C43C66"/>
    <w:rsid w:val="00C4449E"/>
    <w:rsid w:val="00C448D1"/>
    <w:rsid w:val="00C45102"/>
    <w:rsid w:val="00C45C7F"/>
    <w:rsid w:val="00C45CAC"/>
    <w:rsid w:val="00C45DA7"/>
    <w:rsid w:val="00C45E5D"/>
    <w:rsid w:val="00C46C90"/>
    <w:rsid w:val="00C46D0C"/>
    <w:rsid w:val="00C47225"/>
    <w:rsid w:val="00C47A75"/>
    <w:rsid w:val="00C50503"/>
    <w:rsid w:val="00C507C3"/>
    <w:rsid w:val="00C50D59"/>
    <w:rsid w:val="00C51020"/>
    <w:rsid w:val="00C51ADA"/>
    <w:rsid w:val="00C51DA0"/>
    <w:rsid w:val="00C52EEB"/>
    <w:rsid w:val="00C53A4A"/>
    <w:rsid w:val="00C53C73"/>
    <w:rsid w:val="00C54425"/>
    <w:rsid w:val="00C54526"/>
    <w:rsid w:val="00C54B7D"/>
    <w:rsid w:val="00C556F7"/>
    <w:rsid w:val="00C55BEF"/>
    <w:rsid w:val="00C55F05"/>
    <w:rsid w:val="00C57F46"/>
    <w:rsid w:val="00C60C3C"/>
    <w:rsid w:val="00C616D6"/>
    <w:rsid w:val="00C62115"/>
    <w:rsid w:val="00C62135"/>
    <w:rsid w:val="00C6345A"/>
    <w:rsid w:val="00C63EDF"/>
    <w:rsid w:val="00C644DE"/>
    <w:rsid w:val="00C64C9D"/>
    <w:rsid w:val="00C64E17"/>
    <w:rsid w:val="00C650A1"/>
    <w:rsid w:val="00C65A5A"/>
    <w:rsid w:val="00C65A97"/>
    <w:rsid w:val="00C6692B"/>
    <w:rsid w:val="00C66A15"/>
    <w:rsid w:val="00C67B66"/>
    <w:rsid w:val="00C71331"/>
    <w:rsid w:val="00C71414"/>
    <w:rsid w:val="00C718F4"/>
    <w:rsid w:val="00C723D2"/>
    <w:rsid w:val="00C72617"/>
    <w:rsid w:val="00C72958"/>
    <w:rsid w:val="00C72C49"/>
    <w:rsid w:val="00C73127"/>
    <w:rsid w:val="00C7336C"/>
    <w:rsid w:val="00C7373D"/>
    <w:rsid w:val="00C73A5B"/>
    <w:rsid w:val="00C7407A"/>
    <w:rsid w:val="00C74755"/>
    <w:rsid w:val="00C7525C"/>
    <w:rsid w:val="00C75DBF"/>
    <w:rsid w:val="00C76A2B"/>
    <w:rsid w:val="00C76C39"/>
    <w:rsid w:val="00C772AB"/>
    <w:rsid w:val="00C77666"/>
    <w:rsid w:val="00C80D72"/>
    <w:rsid w:val="00C812A5"/>
    <w:rsid w:val="00C817B7"/>
    <w:rsid w:val="00C81A21"/>
    <w:rsid w:val="00C81C2A"/>
    <w:rsid w:val="00C823C3"/>
    <w:rsid w:val="00C8268A"/>
    <w:rsid w:val="00C8380B"/>
    <w:rsid w:val="00C84327"/>
    <w:rsid w:val="00C848B2"/>
    <w:rsid w:val="00C84E37"/>
    <w:rsid w:val="00C85233"/>
    <w:rsid w:val="00C8547E"/>
    <w:rsid w:val="00C85673"/>
    <w:rsid w:val="00C85D13"/>
    <w:rsid w:val="00C85DA5"/>
    <w:rsid w:val="00C85F06"/>
    <w:rsid w:val="00C860E5"/>
    <w:rsid w:val="00C86C57"/>
    <w:rsid w:val="00C90416"/>
    <w:rsid w:val="00C909EB"/>
    <w:rsid w:val="00C91510"/>
    <w:rsid w:val="00C91AD2"/>
    <w:rsid w:val="00C9219F"/>
    <w:rsid w:val="00C942E3"/>
    <w:rsid w:val="00C942EE"/>
    <w:rsid w:val="00C94DD8"/>
    <w:rsid w:val="00C951E0"/>
    <w:rsid w:val="00C95948"/>
    <w:rsid w:val="00C95B36"/>
    <w:rsid w:val="00C967F5"/>
    <w:rsid w:val="00C97715"/>
    <w:rsid w:val="00C97AD8"/>
    <w:rsid w:val="00C97BFC"/>
    <w:rsid w:val="00CA04A9"/>
    <w:rsid w:val="00CA0563"/>
    <w:rsid w:val="00CA2567"/>
    <w:rsid w:val="00CA29F5"/>
    <w:rsid w:val="00CA2A55"/>
    <w:rsid w:val="00CA2A8F"/>
    <w:rsid w:val="00CA34B2"/>
    <w:rsid w:val="00CA3F05"/>
    <w:rsid w:val="00CA4209"/>
    <w:rsid w:val="00CA44CB"/>
    <w:rsid w:val="00CA4F32"/>
    <w:rsid w:val="00CA50C8"/>
    <w:rsid w:val="00CA5F64"/>
    <w:rsid w:val="00CA67CA"/>
    <w:rsid w:val="00CA6914"/>
    <w:rsid w:val="00CA69ED"/>
    <w:rsid w:val="00CA6C1C"/>
    <w:rsid w:val="00CA7A30"/>
    <w:rsid w:val="00CB0F04"/>
    <w:rsid w:val="00CB11CB"/>
    <w:rsid w:val="00CB1B8A"/>
    <w:rsid w:val="00CB2790"/>
    <w:rsid w:val="00CB2D63"/>
    <w:rsid w:val="00CB39C9"/>
    <w:rsid w:val="00CB5AF5"/>
    <w:rsid w:val="00CB645A"/>
    <w:rsid w:val="00CB6466"/>
    <w:rsid w:val="00CB65C1"/>
    <w:rsid w:val="00CB6639"/>
    <w:rsid w:val="00CB7023"/>
    <w:rsid w:val="00CB71CC"/>
    <w:rsid w:val="00CB7F28"/>
    <w:rsid w:val="00CC0CBB"/>
    <w:rsid w:val="00CC0D04"/>
    <w:rsid w:val="00CC2265"/>
    <w:rsid w:val="00CC2366"/>
    <w:rsid w:val="00CC36EF"/>
    <w:rsid w:val="00CC3FC0"/>
    <w:rsid w:val="00CC4237"/>
    <w:rsid w:val="00CC46D5"/>
    <w:rsid w:val="00CC483B"/>
    <w:rsid w:val="00CC48B7"/>
    <w:rsid w:val="00CC5A47"/>
    <w:rsid w:val="00CC715A"/>
    <w:rsid w:val="00CC7ADB"/>
    <w:rsid w:val="00CD0960"/>
    <w:rsid w:val="00CD0A7F"/>
    <w:rsid w:val="00CD0DA4"/>
    <w:rsid w:val="00CD10FC"/>
    <w:rsid w:val="00CD16DF"/>
    <w:rsid w:val="00CD17D7"/>
    <w:rsid w:val="00CD2380"/>
    <w:rsid w:val="00CD25E1"/>
    <w:rsid w:val="00CD292C"/>
    <w:rsid w:val="00CD33E7"/>
    <w:rsid w:val="00CD3C15"/>
    <w:rsid w:val="00CD4473"/>
    <w:rsid w:val="00CD47C7"/>
    <w:rsid w:val="00CD534C"/>
    <w:rsid w:val="00CD5864"/>
    <w:rsid w:val="00CD639B"/>
    <w:rsid w:val="00CD663A"/>
    <w:rsid w:val="00CD677B"/>
    <w:rsid w:val="00CD736C"/>
    <w:rsid w:val="00CD79C6"/>
    <w:rsid w:val="00CD7FBE"/>
    <w:rsid w:val="00CE074A"/>
    <w:rsid w:val="00CE1609"/>
    <w:rsid w:val="00CE1F32"/>
    <w:rsid w:val="00CE2022"/>
    <w:rsid w:val="00CE2990"/>
    <w:rsid w:val="00CE3A9F"/>
    <w:rsid w:val="00CE3C21"/>
    <w:rsid w:val="00CE496A"/>
    <w:rsid w:val="00CE49EB"/>
    <w:rsid w:val="00CE4C25"/>
    <w:rsid w:val="00CE5ABA"/>
    <w:rsid w:val="00CE5F18"/>
    <w:rsid w:val="00CE68F0"/>
    <w:rsid w:val="00CE6B90"/>
    <w:rsid w:val="00CE7295"/>
    <w:rsid w:val="00CF04E3"/>
    <w:rsid w:val="00CF04E6"/>
    <w:rsid w:val="00CF0824"/>
    <w:rsid w:val="00CF2848"/>
    <w:rsid w:val="00CF37A7"/>
    <w:rsid w:val="00CF3FCE"/>
    <w:rsid w:val="00CF415D"/>
    <w:rsid w:val="00CF4725"/>
    <w:rsid w:val="00CF59DE"/>
    <w:rsid w:val="00CF65E8"/>
    <w:rsid w:val="00CF660B"/>
    <w:rsid w:val="00CF757F"/>
    <w:rsid w:val="00D008FA"/>
    <w:rsid w:val="00D01A21"/>
    <w:rsid w:val="00D02BDF"/>
    <w:rsid w:val="00D03166"/>
    <w:rsid w:val="00D04A0D"/>
    <w:rsid w:val="00D05039"/>
    <w:rsid w:val="00D050F6"/>
    <w:rsid w:val="00D05941"/>
    <w:rsid w:val="00D05E63"/>
    <w:rsid w:val="00D060BF"/>
    <w:rsid w:val="00D0699E"/>
    <w:rsid w:val="00D07ADA"/>
    <w:rsid w:val="00D10C8D"/>
    <w:rsid w:val="00D10D69"/>
    <w:rsid w:val="00D10FCD"/>
    <w:rsid w:val="00D123C7"/>
    <w:rsid w:val="00D129D1"/>
    <w:rsid w:val="00D12C75"/>
    <w:rsid w:val="00D1470B"/>
    <w:rsid w:val="00D14AB7"/>
    <w:rsid w:val="00D14E6F"/>
    <w:rsid w:val="00D14E86"/>
    <w:rsid w:val="00D15B2A"/>
    <w:rsid w:val="00D161A1"/>
    <w:rsid w:val="00D16B62"/>
    <w:rsid w:val="00D17506"/>
    <w:rsid w:val="00D17582"/>
    <w:rsid w:val="00D1799F"/>
    <w:rsid w:val="00D20AEA"/>
    <w:rsid w:val="00D21142"/>
    <w:rsid w:val="00D21314"/>
    <w:rsid w:val="00D21AB9"/>
    <w:rsid w:val="00D22986"/>
    <w:rsid w:val="00D22A3F"/>
    <w:rsid w:val="00D22A45"/>
    <w:rsid w:val="00D2320C"/>
    <w:rsid w:val="00D24D85"/>
    <w:rsid w:val="00D25312"/>
    <w:rsid w:val="00D25B3C"/>
    <w:rsid w:val="00D25BC6"/>
    <w:rsid w:val="00D26068"/>
    <w:rsid w:val="00D26BEC"/>
    <w:rsid w:val="00D27CC3"/>
    <w:rsid w:val="00D27FB5"/>
    <w:rsid w:val="00D30260"/>
    <w:rsid w:val="00D308C9"/>
    <w:rsid w:val="00D3153D"/>
    <w:rsid w:val="00D32C41"/>
    <w:rsid w:val="00D33B2D"/>
    <w:rsid w:val="00D35851"/>
    <w:rsid w:val="00D363FF"/>
    <w:rsid w:val="00D36BD9"/>
    <w:rsid w:val="00D37A7E"/>
    <w:rsid w:val="00D37EA2"/>
    <w:rsid w:val="00D4026E"/>
    <w:rsid w:val="00D41693"/>
    <w:rsid w:val="00D43361"/>
    <w:rsid w:val="00D438B1"/>
    <w:rsid w:val="00D44750"/>
    <w:rsid w:val="00D45DF6"/>
    <w:rsid w:val="00D4640C"/>
    <w:rsid w:val="00D467EE"/>
    <w:rsid w:val="00D47620"/>
    <w:rsid w:val="00D503B5"/>
    <w:rsid w:val="00D504F8"/>
    <w:rsid w:val="00D510CF"/>
    <w:rsid w:val="00D51719"/>
    <w:rsid w:val="00D5264D"/>
    <w:rsid w:val="00D52E53"/>
    <w:rsid w:val="00D52FC5"/>
    <w:rsid w:val="00D533A2"/>
    <w:rsid w:val="00D5355E"/>
    <w:rsid w:val="00D53A40"/>
    <w:rsid w:val="00D572DF"/>
    <w:rsid w:val="00D61D68"/>
    <w:rsid w:val="00D62386"/>
    <w:rsid w:val="00D62904"/>
    <w:rsid w:val="00D6302F"/>
    <w:rsid w:val="00D63CD5"/>
    <w:rsid w:val="00D64389"/>
    <w:rsid w:val="00D64B4D"/>
    <w:rsid w:val="00D65C69"/>
    <w:rsid w:val="00D66AC5"/>
    <w:rsid w:val="00D66C53"/>
    <w:rsid w:val="00D66CB6"/>
    <w:rsid w:val="00D676CC"/>
    <w:rsid w:val="00D67F1D"/>
    <w:rsid w:val="00D67F7E"/>
    <w:rsid w:val="00D7020A"/>
    <w:rsid w:val="00D70BC1"/>
    <w:rsid w:val="00D725A1"/>
    <w:rsid w:val="00D7416E"/>
    <w:rsid w:val="00D74300"/>
    <w:rsid w:val="00D7522D"/>
    <w:rsid w:val="00D7570C"/>
    <w:rsid w:val="00D7590E"/>
    <w:rsid w:val="00D760E0"/>
    <w:rsid w:val="00D76A3D"/>
    <w:rsid w:val="00D76A7A"/>
    <w:rsid w:val="00D778AC"/>
    <w:rsid w:val="00D77A4D"/>
    <w:rsid w:val="00D77A82"/>
    <w:rsid w:val="00D8027B"/>
    <w:rsid w:val="00D812EC"/>
    <w:rsid w:val="00D81991"/>
    <w:rsid w:val="00D82094"/>
    <w:rsid w:val="00D8293C"/>
    <w:rsid w:val="00D82E20"/>
    <w:rsid w:val="00D8364E"/>
    <w:rsid w:val="00D837C1"/>
    <w:rsid w:val="00D83A31"/>
    <w:rsid w:val="00D843D1"/>
    <w:rsid w:val="00D84410"/>
    <w:rsid w:val="00D84866"/>
    <w:rsid w:val="00D848B4"/>
    <w:rsid w:val="00D856A1"/>
    <w:rsid w:val="00D8674A"/>
    <w:rsid w:val="00D87AC6"/>
    <w:rsid w:val="00D87C5F"/>
    <w:rsid w:val="00D90BB9"/>
    <w:rsid w:val="00D90E55"/>
    <w:rsid w:val="00D91CD3"/>
    <w:rsid w:val="00D91E6C"/>
    <w:rsid w:val="00D92171"/>
    <w:rsid w:val="00D9267B"/>
    <w:rsid w:val="00D93209"/>
    <w:rsid w:val="00D93336"/>
    <w:rsid w:val="00D94595"/>
    <w:rsid w:val="00D94B5A"/>
    <w:rsid w:val="00D95842"/>
    <w:rsid w:val="00D96603"/>
    <w:rsid w:val="00D978C3"/>
    <w:rsid w:val="00D97E9A"/>
    <w:rsid w:val="00DA0E32"/>
    <w:rsid w:val="00DA1F67"/>
    <w:rsid w:val="00DA2C2E"/>
    <w:rsid w:val="00DA3875"/>
    <w:rsid w:val="00DA4017"/>
    <w:rsid w:val="00DA4418"/>
    <w:rsid w:val="00DA4723"/>
    <w:rsid w:val="00DA4AAB"/>
    <w:rsid w:val="00DA5081"/>
    <w:rsid w:val="00DA52A3"/>
    <w:rsid w:val="00DA5413"/>
    <w:rsid w:val="00DA698E"/>
    <w:rsid w:val="00DA6C73"/>
    <w:rsid w:val="00DA7EFA"/>
    <w:rsid w:val="00DB03FF"/>
    <w:rsid w:val="00DB0BA1"/>
    <w:rsid w:val="00DB0F15"/>
    <w:rsid w:val="00DB13C7"/>
    <w:rsid w:val="00DB1B73"/>
    <w:rsid w:val="00DB1DD0"/>
    <w:rsid w:val="00DB23B5"/>
    <w:rsid w:val="00DB37E2"/>
    <w:rsid w:val="00DB384D"/>
    <w:rsid w:val="00DB3923"/>
    <w:rsid w:val="00DB42EF"/>
    <w:rsid w:val="00DB4A03"/>
    <w:rsid w:val="00DB4F53"/>
    <w:rsid w:val="00DB52EB"/>
    <w:rsid w:val="00DB5ACE"/>
    <w:rsid w:val="00DB5E6C"/>
    <w:rsid w:val="00DC0581"/>
    <w:rsid w:val="00DC065B"/>
    <w:rsid w:val="00DC0D63"/>
    <w:rsid w:val="00DC1A48"/>
    <w:rsid w:val="00DC37D6"/>
    <w:rsid w:val="00DC42E2"/>
    <w:rsid w:val="00DC51E4"/>
    <w:rsid w:val="00DC5620"/>
    <w:rsid w:val="00DC579B"/>
    <w:rsid w:val="00DC5EC3"/>
    <w:rsid w:val="00DC60F0"/>
    <w:rsid w:val="00DC6708"/>
    <w:rsid w:val="00DC6B4E"/>
    <w:rsid w:val="00DC7896"/>
    <w:rsid w:val="00DD086C"/>
    <w:rsid w:val="00DD0F90"/>
    <w:rsid w:val="00DD1B9D"/>
    <w:rsid w:val="00DD2268"/>
    <w:rsid w:val="00DD237E"/>
    <w:rsid w:val="00DD269D"/>
    <w:rsid w:val="00DD2D4B"/>
    <w:rsid w:val="00DD31CA"/>
    <w:rsid w:val="00DD4478"/>
    <w:rsid w:val="00DD4612"/>
    <w:rsid w:val="00DD528C"/>
    <w:rsid w:val="00DD5719"/>
    <w:rsid w:val="00DD5C10"/>
    <w:rsid w:val="00DD64F1"/>
    <w:rsid w:val="00DD6557"/>
    <w:rsid w:val="00DD697D"/>
    <w:rsid w:val="00DD69DE"/>
    <w:rsid w:val="00DD6E5D"/>
    <w:rsid w:val="00DD766F"/>
    <w:rsid w:val="00DD76C2"/>
    <w:rsid w:val="00DE28AB"/>
    <w:rsid w:val="00DE2B58"/>
    <w:rsid w:val="00DE3651"/>
    <w:rsid w:val="00DE366C"/>
    <w:rsid w:val="00DE4048"/>
    <w:rsid w:val="00DE40DF"/>
    <w:rsid w:val="00DE4162"/>
    <w:rsid w:val="00DE4C17"/>
    <w:rsid w:val="00DE514F"/>
    <w:rsid w:val="00DE64E9"/>
    <w:rsid w:val="00DE70A6"/>
    <w:rsid w:val="00DE780B"/>
    <w:rsid w:val="00DE783C"/>
    <w:rsid w:val="00DE7B7F"/>
    <w:rsid w:val="00DF0083"/>
    <w:rsid w:val="00DF0675"/>
    <w:rsid w:val="00DF07C4"/>
    <w:rsid w:val="00DF10F7"/>
    <w:rsid w:val="00DF142F"/>
    <w:rsid w:val="00DF268B"/>
    <w:rsid w:val="00DF38A6"/>
    <w:rsid w:val="00DF398E"/>
    <w:rsid w:val="00DF42D9"/>
    <w:rsid w:val="00DF4BA3"/>
    <w:rsid w:val="00DF4CE1"/>
    <w:rsid w:val="00DF58C3"/>
    <w:rsid w:val="00DF5A55"/>
    <w:rsid w:val="00DF5C5F"/>
    <w:rsid w:val="00DF7693"/>
    <w:rsid w:val="00DF78F4"/>
    <w:rsid w:val="00DF7C97"/>
    <w:rsid w:val="00E008D3"/>
    <w:rsid w:val="00E00AC4"/>
    <w:rsid w:val="00E017FF"/>
    <w:rsid w:val="00E02122"/>
    <w:rsid w:val="00E023B0"/>
    <w:rsid w:val="00E03388"/>
    <w:rsid w:val="00E03975"/>
    <w:rsid w:val="00E03C90"/>
    <w:rsid w:val="00E03F93"/>
    <w:rsid w:val="00E041C5"/>
    <w:rsid w:val="00E04A41"/>
    <w:rsid w:val="00E04EDD"/>
    <w:rsid w:val="00E04F15"/>
    <w:rsid w:val="00E052FC"/>
    <w:rsid w:val="00E05A6C"/>
    <w:rsid w:val="00E06890"/>
    <w:rsid w:val="00E06DEA"/>
    <w:rsid w:val="00E07B71"/>
    <w:rsid w:val="00E1022B"/>
    <w:rsid w:val="00E1054F"/>
    <w:rsid w:val="00E10A08"/>
    <w:rsid w:val="00E10E83"/>
    <w:rsid w:val="00E11506"/>
    <w:rsid w:val="00E1231E"/>
    <w:rsid w:val="00E1269C"/>
    <w:rsid w:val="00E12897"/>
    <w:rsid w:val="00E129F5"/>
    <w:rsid w:val="00E12AE7"/>
    <w:rsid w:val="00E13817"/>
    <w:rsid w:val="00E14172"/>
    <w:rsid w:val="00E1547A"/>
    <w:rsid w:val="00E154A2"/>
    <w:rsid w:val="00E1579D"/>
    <w:rsid w:val="00E15F53"/>
    <w:rsid w:val="00E15FA4"/>
    <w:rsid w:val="00E16001"/>
    <w:rsid w:val="00E16B69"/>
    <w:rsid w:val="00E174FF"/>
    <w:rsid w:val="00E203CF"/>
    <w:rsid w:val="00E2065F"/>
    <w:rsid w:val="00E21EAA"/>
    <w:rsid w:val="00E21F17"/>
    <w:rsid w:val="00E22385"/>
    <w:rsid w:val="00E22549"/>
    <w:rsid w:val="00E229B9"/>
    <w:rsid w:val="00E22CC2"/>
    <w:rsid w:val="00E233F0"/>
    <w:rsid w:val="00E23909"/>
    <w:rsid w:val="00E23DF4"/>
    <w:rsid w:val="00E23E70"/>
    <w:rsid w:val="00E23F4A"/>
    <w:rsid w:val="00E26088"/>
    <w:rsid w:val="00E275CC"/>
    <w:rsid w:val="00E31D5A"/>
    <w:rsid w:val="00E32729"/>
    <w:rsid w:val="00E328FA"/>
    <w:rsid w:val="00E334F8"/>
    <w:rsid w:val="00E33D7E"/>
    <w:rsid w:val="00E3407C"/>
    <w:rsid w:val="00E344B0"/>
    <w:rsid w:val="00E359DD"/>
    <w:rsid w:val="00E3628A"/>
    <w:rsid w:val="00E36397"/>
    <w:rsid w:val="00E3656F"/>
    <w:rsid w:val="00E367A1"/>
    <w:rsid w:val="00E36E92"/>
    <w:rsid w:val="00E36FDA"/>
    <w:rsid w:val="00E37011"/>
    <w:rsid w:val="00E375D9"/>
    <w:rsid w:val="00E37C66"/>
    <w:rsid w:val="00E37D08"/>
    <w:rsid w:val="00E37E95"/>
    <w:rsid w:val="00E4012B"/>
    <w:rsid w:val="00E40496"/>
    <w:rsid w:val="00E41020"/>
    <w:rsid w:val="00E41917"/>
    <w:rsid w:val="00E41D5E"/>
    <w:rsid w:val="00E424A6"/>
    <w:rsid w:val="00E42D2D"/>
    <w:rsid w:val="00E42FF8"/>
    <w:rsid w:val="00E43DCA"/>
    <w:rsid w:val="00E43E19"/>
    <w:rsid w:val="00E44744"/>
    <w:rsid w:val="00E45046"/>
    <w:rsid w:val="00E451D4"/>
    <w:rsid w:val="00E459C7"/>
    <w:rsid w:val="00E47060"/>
    <w:rsid w:val="00E474D1"/>
    <w:rsid w:val="00E478F4"/>
    <w:rsid w:val="00E47E56"/>
    <w:rsid w:val="00E50EFC"/>
    <w:rsid w:val="00E5109A"/>
    <w:rsid w:val="00E515BD"/>
    <w:rsid w:val="00E51620"/>
    <w:rsid w:val="00E5166C"/>
    <w:rsid w:val="00E5337E"/>
    <w:rsid w:val="00E53D59"/>
    <w:rsid w:val="00E54325"/>
    <w:rsid w:val="00E56208"/>
    <w:rsid w:val="00E574FC"/>
    <w:rsid w:val="00E576A9"/>
    <w:rsid w:val="00E578CC"/>
    <w:rsid w:val="00E60587"/>
    <w:rsid w:val="00E61ABD"/>
    <w:rsid w:val="00E61C94"/>
    <w:rsid w:val="00E61E79"/>
    <w:rsid w:val="00E61FF4"/>
    <w:rsid w:val="00E6262C"/>
    <w:rsid w:val="00E6271E"/>
    <w:rsid w:val="00E627CD"/>
    <w:rsid w:val="00E629A0"/>
    <w:rsid w:val="00E6343E"/>
    <w:rsid w:val="00E63E8E"/>
    <w:rsid w:val="00E64961"/>
    <w:rsid w:val="00E650CB"/>
    <w:rsid w:val="00E656A2"/>
    <w:rsid w:val="00E65B5D"/>
    <w:rsid w:val="00E65CF3"/>
    <w:rsid w:val="00E667FC"/>
    <w:rsid w:val="00E6798F"/>
    <w:rsid w:val="00E67E1D"/>
    <w:rsid w:val="00E67F0D"/>
    <w:rsid w:val="00E67FEF"/>
    <w:rsid w:val="00E70B0C"/>
    <w:rsid w:val="00E70BFB"/>
    <w:rsid w:val="00E70D62"/>
    <w:rsid w:val="00E70F38"/>
    <w:rsid w:val="00E7116E"/>
    <w:rsid w:val="00E72155"/>
    <w:rsid w:val="00E73483"/>
    <w:rsid w:val="00E74FF8"/>
    <w:rsid w:val="00E75B73"/>
    <w:rsid w:val="00E75C60"/>
    <w:rsid w:val="00E76270"/>
    <w:rsid w:val="00E7680D"/>
    <w:rsid w:val="00E76BF9"/>
    <w:rsid w:val="00E76D5F"/>
    <w:rsid w:val="00E76D61"/>
    <w:rsid w:val="00E76F16"/>
    <w:rsid w:val="00E77585"/>
    <w:rsid w:val="00E775F9"/>
    <w:rsid w:val="00E779AF"/>
    <w:rsid w:val="00E77EAA"/>
    <w:rsid w:val="00E807A6"/>
    <w:rsid w:val="00E80CE6"/>
    <w:rsid w:val="00E822C9"/>
    <w:rsid w:val="00E82A1E"/>
    <w:rsid w:val="00E82EFB"/>
    <w:rsid w:val="00E844D2"/>
    <w:rsid w:val="00E84AC3"/>
    <w:rsid w:val="00E84C8A"/>
    <w:rsid w:val="00E850D0"/>
    <w:rsid w:val="00E85248"/>
    <w:rsid w:val="00E856B1"/>
    <w:rsid w:val="00E87342"/>
    <w:rsid w:val="00E8778B"/>
    <w:rsid w:val="00E9017E"/>
    <w:rsid w:val="00E90F19"/>
    <w:rsid w:val="00E91423"/>
    <w:rsid w:val="00E91A5A"/>
    <w:rsid w:val="00E94114"/>
    <w:rsid w:val="00E9452C"/>
    <w:rsid w:val="00E947DF"/>
    <w:rsid w:val="00E94C84"/>
    <w:rsid w:val="00E9535B"/>
    <w:rsid w:val="00E95689"/>
    <w:rsid w:val="00E958B7"/>
    <w:rsid w:val="00E96112"/>
    <w:rsid w:val="00E96918"/>
    <w:rsid w:val="00E96D3E"/>
    <w:rsid w:val="00E96F29"/>
    <w:rsid w:val="00E9707C"/>
    <w:rsid w:val="00E97A4D"/>
    <w:rsid w:val="00E97DCB"/>
    <w:rsid w:val="00EA00CB"/>
    <w:rsid w:val="00EA08CE"/>
    <w:rsid w:val="00EA0A3D"/>
    <w:rsid w:val="00EA1020"/>
    <w:rsid w:val="00EA1183"/>
    <w:rsid w:val="00EA1B05"/>
    <w:rsid w:val="00EA1E64"/>
    <w:rsid w:val="00EA250C"/>
    <w:rsid w:val="00EA2B4F"/>
    <w:rsid w:val="00EA30F8"/>
    <w:rsid w:val="00EA36FB"/>
    <w:rsid w:val="00EA41D9"/>
    <w:rsid w:val="00EA4A3B"/>
    <w:rsid w:val="00EA5E1C"/>
    <w:rsid w:val="00EA5ECB"/>
    <w:rsid w:val="00EA6B75"/>
    <w:rsid w:val="00EA6C19"/>
    <w:rsid w:val="00EA6E57"/>
    <w:rsid w:val="00EA6F2E"/>
    <w:rsid w:val="00EA71E1"/>
    <w:rsid w:val="00EA7232"/>
    <w:rsid w:val="00EA744A"/>
    <w:rsid w:val="00EA7634"/>
    <w:rsid w:val="00EB12BF"/>
    <w:rsid w:val="00EB155D"/>
    <w:rsid w:val="00EB2114"/>
    <w:rsid w:val="00EB21CD"/>
    <w:rsid w:val="00EB21EA"/>
    <w:rsid w:val="00EB32CB"/>
    <w:rsid w:val="00EB3425"/>
    <w:rsid w:val="00EB39C8"/>
    <w:rsid w:val="00EB3BF1"/>
    <w:rsid w:val="00EB3C05"/>
    <w:rsid w:val="00EB485C"/>
    <w:rsid w:val="00EB4DE9"/>
    <w:rsid w:val="00EB4F98"/>
    <w:rsid w:val="00EB5C21"/>
    <w:rsid w:val="00EB5E19"/>
    <w:rsid w:val="00EB5FF1"/>
    <w:rsid w:val="00EB62E7"/>
    <w:rsid w:val="00EB63A2"/>
    <w:rsid w:val="00EB64FB"/>
    <w:rsid w:val="00EB785F"/>
    <w:rsid w:val="00EB7CCE"/>
    <w:rsid w:val="00EC15A7"/>
    <w:rsid w:val="00EC1899"/>
    <w:rsid w:val="00EC1B15"/>
    <w:rsid w:val="00EC2E83"/>
    <w:rsid w:val="00EC32BB"/>
    <w:rsid w:val="00EC34CF"/>
    <w:rsid w:val="00EC39AB"/>
    <w:rsid w:val="00EC3EDB"/>
    <w:rsid w:val="00EC48B2"/>
    <w:rsid w:val="00EC4F8D"/>
    <w:rsid w:val="00EC53A0"/>
    <w:rsid w:val="00EC556C"/>
    <w:rsid w:val="00EC693F"/>
    <w:rsid w:val="00EC6CFB"/>
    <w:rsid w:val="00EC71B2"/>
    <w:rsid w:val="00EC770E"/>
    <w:rsid w:val="00EC7CE3"/>
    <w:rsid w:val="00EC7F38"/>
    <w:rsid w:val="00ED006E"/>
    <w:rsid w:val="00ED0209"/>
    <w:rsid w:val="00ED15C0"/>
    <w:rsid w:val="00ED2490"/>
    <w:rsid w:val="00ED2EDF"/>
    <w:rsid w:val="00ED30F3"/>
    <w:rsid w:val="00ED31AF"/>
    <w:rsid w:val="00ED41F9"/>
    <w:rsid w:val="00ED43CB"/>
    <w:rsid w:val="00ED4AFC"/>
    <w:rsid w:val="00ED52BB"/>
    <w:rsid w:val="00ED6045"/>
    <w:rsid w:val="00ED7763"/>
    <w:rsid w:val="00EE0A74"/>
    <w:rsid w:val="00EE1458"/>
    <w:rsid w:val="00EE2012"/>
    <w:rsid w:val="00EE34DD"/>
    <w:rsid w:val="00EE3E16"/>
    <w:rsid w:val="00EE414A"/>
    <w:rsid w:val="00EE5114"/>
    <w:rsid w:val="00EE592C"/>
    <w:rsid w:val="00EE5E9A"/>
    <w:rsid w:val="00EE663E"/>
    <w:rsid w:val="00EE6DC2"/>
    <w:rsid w:val="00EE6E8B"/>
    <w:rsid w:val="00EE6F79"/>
    <w:rsid w:val="00EF0356"/>
    <w:rsid w:val="00EF0CE7"/>
    <w:rsid w:val="00EF19F9"/>
    <w:rsid w:val="00EF2503"/>
    <w:rsid w:val="00EF38B5"/>
    <w:rsid w:val="00EF3D43"/>
    <w:rsid w:val="00EF48F3"/>
    <w:rsid w:val="00EF4B2E"/>
    <w:rsid w:val="00EF4C3D"/>
    <w:rsid w:val="00EF50D7"/>
    <w:rsid w:val="00EF5F3B"/>
    <w:rsid w:val="00EF62F0"/>
    <w:rsid w:val="00EF6993"/>
    <w:rsid w:val="00EF6CC7"/>
    <w:rsid w:val="00EF7791"/>
    <w:rsid w:val="00EF7BC7"/>
    <w:rsid w:val="00F01139"/>
    <w:rsid w:val="00F02525"/>
    <w:rsid w:val="00F029A9"/>
    <w:rsid w:val="00F03061"/>
    <w:rsid w:val="00F03BF2"/>
    <w:rsid w:val="00F03E78"/>
    <w:rsid w:val="00F06378"/>
    <w:rsid w:val="00F07025"/>
    <w:rsid w:val="00F0762A"/>
    <w:rsid w:val="00F076A0"/>
    <w:rsid w:val="00F0775D"/>
    <w:rsid w:val="00F07E7B"/>
    <w:rsid w:val="00F10343"/>
    <w:rsid w:val="00F1113D"/>
    <w:rsid w:val="00F111C0"/>
    <w:rsid w:val="00F11435"/>
    <w:rsid w:val="00F1187C"/>
    <w:rsid w:val="00F129EC"/>
    <w:rsid w:val="00F1347E"/>
    <w:rsid w:val="00F13505"/>
    <w:rsid w:val="00F13655"/>
    <w:rsid w:val="00F1454C"/>
    <w:rsid w:val="00F1474E"/>
    <w:rsid w:val="00F14CE9"/>
    <w:rsid w:val="00F15121"/>
    <w:rsid w:val="00F15DBC"/>
    <w:rsid w:val="00F1690F"/>
    <w:rsid w:val="00F16918"/>
    <w:rsid w:val="00F16C77"/>
    <w:rsid w:val="00F16E1C"/>
    <w:rsid w:val="00F17C1F"/>
    <w:rsid w:val="00F17F15"/>
    <w:rsid w:val="00F205FE"/>
    <w:rsid w:val="00F20E5F"/>
    <w:rsid w:val="00F21141"/>
    <w:rsid w:val="00F215AB"/>
    <w:rsid w:val="00F2178E"/>
    <w:rsid w:val="00F21A61"/>
    <w:rsid w:val="00F21EC4"/>
    <w:rsid w:val="00F22FE6"/>
    <w:rsid w:val="00F23DE4"/>
    <w:rsid w:val="00F25EC0"/>
    <w:rsid w:val="00F27E82"/>
    <w:rsid w:val="00F30506"/>
    <w:rsid w:val="00F30D57"/>
    <w:rsid w:val="00F30EB9"/>
    <w:rsid w:val="00F31177"/>
    <w:rsid w:val="00F313B1"/>
    <w:rsid w:val="00F3185B"/>
    <w:rsid w:val="00F3189A"/>
    <w:rsid w:val="00F34185"/>
    <w:rsid w:val="00F34412"/>
    <w:rsid w:val="00F34B1A"/>
    <w:rsid w:val="00F34C2D"/>
    <w:rsid w:val="00F35D84"/>
    <w:rsid w:val="00F35DDC"/>
    <w:rsid w:val="00F35E0B"/>
    <w:rsid w:val="00F36239"/>
    <w:rsid w:val="00F36DE2"/>
    <w:rsid w:val="00F36F1C"/>
    <w:rsid w:val="00F371E1"/>
    <w:rsid w:val="00F400A1"/>
    <w:rsid w:val="00F400D3"/>
    <w:rsid w:val="00F406D7"/>
    <w:rsid w:val="00F406F4"/>
    <w:rsid w:val="00F4091A"/>
    <w:rsid w:val="00F4129E"/>
    <w:rsid w:val="00F4165B"/>
    <w:rsid w:val="00F41714"/>
    <w:rsid w:val="00F419DB"/>
    <w:rsid w:val="00F41F1B"/>
    <w:rsid w:val="00F41F30"/>
    <w:rsid w:val="00F424DF"/>
    <w:rsid w:val="00F42A80"/>
    <w:rsid w:val="00F42C43"/>
    <w:rsid w:val="00F43409"/>
    <w:rsid w:val="00F439F7"/>
    <w:rsid w:val="00F43F49"/>
    <w:rsid w:val="00F446A8"/>
    <w:rsid w:val="00F45A5C"/>
    <w:rsid w:val="00F46358"/>
    <w:rsid w:val="00F47246"/>
    <w:rsid w:val="00F476F6"/>
    <w:rsid w:val="00F4794B"/>
    <w:rsid w:val="00F504BE"/>
    <w:rsid w:val="00F50C0B"/>
    <w:rsid w:val="00F50D67"/>
    <w:rsid w:val="00F517AC"/>
    <w:rsid w:val="00F51C11"/>
    <w:rsid w:val="00F520D0"/>
    <w:rsid w:val="00F5225F"/>
    <w:rsid w:val="00F52E48"/>
    <w:rsid w:val="00F5366B"/>
    <w:rsid w:val="00F536E9"/>
    <w:rsid w:val="00F53B22"/>
    <w:rsid w:val="00F53CD1"/>
    <w:rsid w:val="00F53CDD"/>
    <w:rsid w:val="00F53D58"/>
    <w:rsid w:val="00F548D2"/>
    <w:rsid w:val="00F549A0"/>
    <w:rsid w:val="00F55709"/>
    <w:rsid w:val="00F567F8"/>
    <w:rsid w:val="00F56B10"/>
    <w:rsid w:val="00F57230"/>
    <w:rsid w:val="00F57EA9"/>
    <w:rsid w:val="00F57FB1"/>
    <w:rsid w:val="00F60353"/>
    <w:rsid w:val="00F60505"/>
    <w:rsid w:val="00F612ED"/>
    <w:rsid w:val="00F61671"/>
    <w:rsid w:val="00F620CE"/>
    <w:rsid w:val="00F62118"/>
    <w:rsid w:val="00F62944"/>
    <w:rsid w:val="00F62E94"/>
    <w:rsid w:val="00F62FF6"/>
    <w:rsid w:val="00F6347B"/>
    <w:rsid w:val="00F63648"/>
    <w:rsid w:val="00F6389F"/>
    <w:rsid w:val="00F638E3"/>
    <w:rsid w:val="00F63ACC"/>
    <w:rsid w:val="00F64242"/>
    <w:rsid w:val="00F6471D"/>
    <w:rsid w:val="00F652F5"/>
    <w:rsid w:val="00F6670E"/>
    <w:rsid w:val="00F66F43"/>
    <w:rsid w:val="00F67752"/>
    <w:rsid w:val="00F67A13"/>
    <w:rsid w:val="00F67EE2"/>
    <w:rsid w:val="00F7019E"/>
    <w:rsid w:val="00F7036A"/>
    <w:rsid w:val="00F7121B"/>
    <w:rsid w:val="00F71A36"/>
    <w:rsid w:val="00F72939"/>
    <w:rsid w:val="00F738BB"/>
    <w:rsid w:val="00F740AF"/>
    <w:rsid w:val="00F75044"/>
    <w:rsid w:val="00F75F8D"/>
    <w:rsid w:val="00F775C4"/>
    <w:rsid w:val="00F80293"/>
    <w:rsid w:val="00F80707"/>
    <w:rsid w:val="00F8092F"/>
    <w:rsid w:val="00F81A77"/>
    <w:rsid w:val="00F82964"/>
    <w:rsid w:val="00F82E6A"/>
    <w:rsid w:val="00F83AE5"/>
    <w:rsid w:val="00F84763"/>
    <w:rsid w:val="00F849EF"/>
    <w:rsid w:val="00F84CAD"/>
    <w:rsid w:val="00F84F98"/>
    <w:rsid w:val="00F8564C"/>
    <w:rsid w:val="00F85736"/>
    <w:rsid w:val="00F85A9C"/>
    <w:rsid w:val="00F862E4"/>
    <w:rsid w:val="00F86E82"/>
    <w:rsid w:val="00F875CD"/>
    <w:rsid w:val="00F87905"/>
    <w:rsid w:val="00F905A5"/>
    <w:rsid w:val="00F90668"/>
    <w:rsid w:val="00F90D6D"/>
    <w:rsid w:val="00F92BDD"/>
    <w:rsid w:val="00F931C1"/>
    <w:rsid w:val="00F93761"/>
    <w:rsid w:val="00F93B7F"/>
    <w:rsid w:val="00F93FCD"/>
    <w:rsid w:val="00F9478A"/>
    <w:rsid w:val="00F9547F"/>
    <w:rsid w:val="00F95789"/>
    <w:rsid w:val="00F95978"/>
    <w:rsid w:val="00F95992"/>
    <w:rsid w:val="00F95A02"/>
    <w:rsid w:val="00F95EC1"/>
    <w:rsid w:val="00F9647C"/>
    <w:rsid w:val="00F96571"/>
    <w:rsid w:val="00F96900"/>
    <w:rsid w:val="00F973D0"/>
    <w:rsid w:val="00FA2320"/>
    <w:rsid w:val="00FA32DE"/>
    <w:rsid w:val="00FA4184"/>
    <w:rsid w:val="00FA55DE"/>
    <w:rsid w:val="00FA6D49"/>
    <w:rsid w:val="00FA6F03"/>
    <w:rsid w:val="00FA74D2"/>
    <w:rsid w:val="00FA759F"/>
    <w:rsid w:val="00FB0FDF"/>
    <w:rsid w:val="00FB25FA"/>
    <w:rsid w:val="00FB33DC"/>
    <w:rsid w:val="00FB349F"/>
    <w:rsid w:val="00FB470D"/>
    <w:rsid w:val="00FB4BC6"/>
    <w:rsid w:val="00FB4D1F"/>
    <w:rsid w:val="00FB5188"/>
    <w:rsid w:val="00FB5737"/>
    <w:rsid w:val="00FB5F89"/>
    <w:rsid w:val="00FB74F0"/>
    <w:rsid w:val="00FC0D59"/>
    <w:rsid w:val="00FC14B0"/>
    <w:rsid w:val="00FC1646"/>
    <w:rsid w:val="00FC1896"/>
    <w:rsid w:val="00FC1C87"/>
    <w:rsid w:val="00FC1E4C"/>
    <w:rsid w:val="00FC2194"/>
    <w:rsid w:val="00FC2397"/>
    <w:rsid w:val="00FC2EE3"/>
    <w:rsid w:val="00FC2F4E"/>
    <w:rsid w:val="00FC3FA5"/>
    <w:rsid w:val="00FC3FFD"/>
    <w:rsid w:val="00FC428F"/>
    <w:rsid w:val="00FC4D07"/>
    <w:rsid w:val="00FC5D2D"/>
    <w:rsid w:val="00FC6536"/>
    <w:rsid w:val="00FC6C2E"/>
    <w:rsid w:val="00FC7435"/>
    <w:rsid w:val="00FD1DCD"/>
    <w:rsid w:val="00FD2130"/>
    <w:rsid w:val="00FD37DF"/>
    <w:rsid w:val="00FD38CE"/>
    <w:rsid w:val="00FD48EA"/>
    <w:rsid w:val="00FD697B"/>
    <w:rsid w:val="00FD74E3"/>
    <w:rsid w:val="00FD7B0A"/>
    <w:rsid w:val="00FE0949"/>
    <w:rsid w:val="00FE2443"/>
    <w:rsid w:val="00FE267F"/>
    <w:rsid w:val="00FE2A21"/>
    <w:rsid w:val="00FE4633"/>
    <w:rsid w:val="00FE4E1C"/>
    <w:rsid w:val="00FE51DE"/>
    <w:rsid w:val="00FE5907"/>
    <w:rsid w:val="00FE7B5D"/>
    <w:rsid w:val="00FE7DFD"/>
    <w:rsid w:val="00FF0F53"/>
    <w:rsid w:val="00FF153F"/>
    <w:rsid w:val="00FF166D"/>
    <w:rsid w:val="00FF184F"/>
    <w:rsid w:val="00FF1A5F"/>
    <w:rsid w:val="00FF1FD4"/>
    <w:rsid w:val="00FF24F4"/>
    <w:rsid w:val="00FF30BF"/>
    <w:rsid w:val="00FF357C"/>
    <w:rsid w:val="00FF3CF7"/>
    <w:rsid w:val="00FF3E89"/>
    <w:rsid w:val="00FF3EF2"/>
    <w:rsid w:val="00FF3FE2"/>
    <w:rsid w:val="00FF43C7"/>
    <w:rsid w:val="00FF4FA9"/>
    <w:rsid w:val="00FF4FCB"/>
    <w:rsid w:val="00FF5F4E"/>
    <w:rsid w:val="00FF61A3"/>
    <w:rsid w:val="00FF6D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A6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F"/>
    <w:pPr>
      <w:ind w:left="720"/>
      <w:contextualSpacing/>
    </w:pPr>
  </w:style>
  <w:style w:type="character" w:styleId="Hyperlink">
    <w:name w:val="Hyperlink"/>
    <w:basedOn w:val="DefaultParagraphFont"/>
    <w:uiPriority w:val="99"/>
    <w:unhideWhenUsed/>
    <w:rsid w:val="00E94114"/>
    <w:rPr>
      <w:color w:val="0000FF" w:themeColor="hyperlink"/>
      <w:u w:val="single"/>
    </w:rPr>
  </w:style>
  <w:style w:type="table" w:styleId="TableGrid">
    <w:name w:val="Table Grid"/>
    <w:basedOn w:val="TableNormal"/>
    <w:uiPriority w:val="59"/>
    <w:rsid w:val="000278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6226"/>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454C"/>
    <w:rPr>
      <w:sz w:val="16"/>
      <w:szCs w:val="16"/>
    </w:rPr>
  </w:style>
  <w:style w:type="paragraph" w:styleId="CommentText">
    <w:name w:val="annotation text"/>
    <w:basedOn w:val="Normal"/>
    <w:link w:val="CommentTextChar"/>
    <w:uiPriority w:val="99"/>
    <w:unhideWhenUsed/>
    <w:rsid w:val="00F1454C"/>
    <w:pPr>
      <w:spacing w:line="240" w:lineRule="auto"/>
    </w:pPr>
    <w:rPr>
      <w:sz w:val="20"/>
      <w:szCs w:val="20"/>
    </w:rPr>
  </w:style>
  <w:style w:type="character" w:customStyle="1" w:styleId="CommentTextChar">
    <w:name w:val="Comment Text Char"/>
    <w:basedOn w:val="DefaultParagraphFont"/>
    <w:link w:val="CommentText"/>
    <w:uiPriority w:val="99"/>
    <w:rsid w:val="00F1454C"/>
    <w:rPr>
      <w:sz w:val="20"/>
      <w:szCs w:val="20"/>
    </w:rPr>
  </w:style>
  <w:style w:type="paragraph" w:styleId="CommentSubject">
    <w:name w:val="annotation subject"/>
    <w:basedOn w:val="CommentText"/>
    <w:next w:val="CommentText"/>
    <w:link w:val="CommentSubjectChar"/>
    <w:uiPriority w:val="99"/>
    <w:semiHidden/>
    <w:unhideWhenUsed/>
    <w:rsid w:val="00F1454C"/>
    <w:rPr>
      <w:b/>
      <w:bCs/>
    </w:rPr>
  </w:style>
  <w:style w:type="character" w:customStyle="1" w:styleId="CommentSubjectChar">
    <w:name w:val="Comment Subject Char"/>
    <w:basedOn w:val="CommentTextChar"/>
    <w:link w:val="CommentSubject"/>
    <w:uiPriority w:val="99"/>
    <w:semiHidden/>
    <w:rsid w:val="00F1454C"/>
    <w:rPr>
      <w:b/>
      <w:bCs/>
      <w:sz w:val="20"/>
      <w:szCs w:val="20"/>
    </w:rPr>
  </w:style>
  <w:style w:type="paragraph" w:styleId="BalloonText">
    <w:name w:val="Balloon Text"/>
    <w:basedOn w:val="Normal"/>
    <w:link w:val="BalloonTextChar"/>
    <w:uiPriority w:val="99"/>
    <w:semiHidden/>
    <w:unhideWhenUsed/>
    <w:rsid w:val="00F1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54C"/>
    <w:rPr>
      <w:rFonts w:ascii="Segoe UI" w:hAnsi="Segoe UI" w:cs="Segoe UI"/>
      <w:sz w:val="18"/>
      <w:szCs w:val="18"/>
    </w:rPr>
  </w:style>
  <w:style w:type="paragraph" w:styleId="HTMLPreformatted">
    <w:name w:val="HTML Preformatted"/>
    <w:basedOn w:val="Normal"/>
    <w:link w:val="HTMLPreformattedChar"/>
    <w:uiPriority w:val="99"/>
    <w:semiHidden/>
    <w:unhideWhenUsed/>
    <w:rsid w:val="00D9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92171"/>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130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A1"/>
  </w:style>
  <w:style w:type="paragraph" w:styleId="Footer">
    <w:name w:val="footer"/>
    <w:basedOn w:val="Normal"/>
    <w:link w:val="FooterChar"/>
    <w:uiPriority w:val="99"/>
    <w:unhideWhenUsed/>
    <w:rsid w:val="00130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8A1"/>
  </w:style>
  <w:style w:type="character" w:styleId="LineNumber">
    <w:name w:val="line number"/>
    <w:basedOn w:val="DefaultParagraphFont"/>
    <w:uiPriority w:val="99"/>
    <w:semiHidden/>
    <w:unhideWhenUsed/>
    <w:rsid w:val="00BD3E3E"/>
  </w:style>
  <w:style w:type="character" w:customStyle="1" w:styleId="bold">
    <w:name w:val="bold"/>
    <w:basedOn w:val="DefaultParagraphFont"/>
    <w:rsid w:val="008274A3"/>
  </w:style>
  <w:style w:type="paragraph" w:styleId="NormalWeb">
    <w:name w:val="Normal (Web)"/>
    <w:basedOn w:val="Normal"/>
    <w:uiPriority w:val="99"/>
    <w:semiHidden/>
    <w:unhideWhenUsed/>
    <w:rsid w:val="003237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2370F"/>
    <w:rPr>
      <w:i/>
      <w:iCs/>
    </w:rPr>
  </w:style>
  <w:style w:type="character" w:styleId="Strong">
    <w:name w:val="Strong"/>
    <w:basedOn w:val="DefaultParagraphFont"/>
    <w:uiPriority w:val="22"/>
    <w:qFormat/>
    <w:rsid w:val="0032370F"/>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1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0CF"/>
    <w:pPr>
      <w:ind w:left="720"/>
      <w:contextualSpacing/>
    </w:pPr>
  </w:style>
  <w:style w:type="character" w:styleId="Hyperlink">
    <w:name w:val="Hyperlink"/>
    <w:basedOn w:val="DefaultParagraphFont"/>
    <w:uiPriority w:val="99"/>
    <w:unhideWhenUsed/>
    <w:rsid w:val="00E94114"/>
    <w:rPr>
      <w:color w:val="0000FF" w:themeColor="hyperlink"/>
      <w:u w:val="single"/>
    </w:rPr>
  </w:style>
  <w:style w:type="table" w:styleId="TableGrid">
    <w:name w:val="Table Grid"/>
    <w:basedOn w:val="TableNormal"/>
    <w:uiPriority w:val="59"/>
    <w:rsid w:val="000278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6226"/>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F1454C"/>
    <w:rPr>
      <w:sz w:val="16"/>
      <w:szCs w:val="16"/>
    </w:rPr>
  </w:style>
  <w:style w:type="paragraph" w:styleId="CommentText">
    <w:name w:val="annotation text"/>
    <w:basedOn w:val="Normal"/>
    <w:link w:val="CommentTextChar"/>
    <w:uiPriority w:val="99"/>
    <w:unhideWhenUsed/>
    <w:rsid w:val="00F1454C"/>
    <w:pPr>
      <w:spacing w:line="240" w:lineRule="auto"/>
    </w:pPr>
    <w:rPr>
      <w:sz w:val="20"/>
      <w:szCs w:val="20"/>
    </w:rPr>
  </w:style>
  <w:style w:type="character" w:customStyle="1" w:styleId="CommentTextChar">
    <w:name w:val="Comment Text Char"/>
    <w:basedOn w:val="DefaultParagraphFont"/>
    <w:link w:val="CommentText"/>
    <w:uiPriority w:val="99"/>
    <w:rsid w:val="00F1454C"/>
    <w:rPr>
      <w:sz w:val="20"/>
      <w:szCs w:val="20"/>
    </w:rPr>
  </w:style>
  <w:style w:type="paragraph" w:styleId="CommentSubject">
    <w:name w:val="annotation subject"/>
    <w:basedOn w:val="CommentText"/>
    <w:next w:val="CommentText"/>
    <w:link w:val="CommentSubjectChar"/>
    <w:uiPriority w:val="99"/>
    <w:semiHidden/>
    <w:unhideWhenUsed/>
    <w:rsid w:val="00F1454C"/>
    <w:rPr>
      <w:b/>
      <w:bCs/>
    </w:rPr>
  </w:style>
  <w:style w:type="character" w:customStyle="1" w:styleId="CommentSubjectChar">
    <w:name w:val="Comment Subject Char"/>
    <w:basedOn w:val="CommentTextChar"/>
    <w:link w:val="CommentSubject"/>
    <w:uiPriority w:val="99"/>
    <w:semiHidden/>
    <w:rsid w:val="00F1454C"/>
    <w:rPr>
      <w:b/>
      <w:bCs/>
      <w:sz w:val="20"/>
      <w:szCs w:val="20"/>
    </w:rPr>
  </w:style>
  <w:style w:type="paragraph" w:styleId="BalloonText">
    <w:name w:val="Balloon Text"/>
    <w:basedOn w:val="Normal"/>
    <w:link w:val="BalloonTextChar"/>
    <w:uiPriority w:val="99"/>
    <w:semiHidden/>
    <w:unhideWhenUsed/>
    <w:rsid w:val="00F14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54C"/>
    <w:rPr>
      <w:rFonts w:ascii="Segoe UI" w:hAnsi="Segoe UI" w:cs="Segoe UI"/>
      <w:sz w:val="18"/>
      <w:szCs w:val="18"/>
    </w:rPr>
  </w:style>
  <w:style w:type="paragraph" w:styleId="HTMLPreformatted">
    <w:name w:val="HTML Preformatted"/>
    <w:basedOn w:val="Normal"/>
    <w:link w:val="HTMLPreformattedChar"/>
    <w:uiPriority w:val="99"/>
    <w:semiHidden/>
    <w:unhideWhenUsed/>
    <w:rsid w:val="00D92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92171"/>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130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A1"/>
  </w:style>
  <w:style w:type="paragraph" w:styleId="Footer">
    <w:name w:val="footer"/>
    <w:basedOn w:val="Normal"/>
    <w:link w:val="FooterChar"/>
    <w:uiPriority w:val="99"/>
    <w:unhideWhenUsed/>
    <w:rsid w:val="00130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8A1"/>
  </w:style>
  <w:style w:type="character" w:styleId="LineNumber">
    <w:name w:val="line number"/>
    <w:basedOn w:val="DefaultParagraphFont"/>
    <w:uiPriority w:val="99"/>
    <w:semiHidden/>
    <w:unhideWhenUsed/>
    <w:rsid w:val="00BD3E3E"/>
  </w:style>
  <w:style w:type="character" w:customStyle="1" w:styleId="bold">
    <w:name w:val="bold"/>
    <w:basedOn w:val="DefaultParagraphFont"/>
    <w:rsid w:val="008274A3"/>
  </w:style>
  <w:style w:type="paragraph" w:styleId="NormalWeb">
    <w:name w:val="Normal (Web)"/>
    <w:basedOn w:val="Normal"/>
    <w:uiPriority w:val="99"/>
    <w:semiHidden/>
    <w:unhideWhenUsed/>
    <w:rsid w:val="003237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2370F"/>
    <w:rPr>
      <w:i/>
      <w:iCs/>
    </w:rPr>
  </w:style>
  <w:style w:type="character" w:styleId="Strong">
    <w:name w:val="Strong"/>
    <w:basedOn w:val="DefaultParagraphFont"/>
    <w:uiPriority w:val="22"/>
    <w:qFormat/>
    <w:rsid w:val="003237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4861">
      <w:bodyDiv w:val="1"/>
      <w:marLeft w:val="0"/>
      <w:marRight w:val="0"/>
      <w:marTop w:val="0"/>
      <w:marBottom w:val="0"/>
      <w:divBdr>
        <w:top w:val="none" w:sz="0" w:space="0" w:color="auto"/>
        <w:left w:val="none" w:sz="0" w:space="0" w:color="auto"/>
        <w:bottom w:val="none" w:sz="0" w:space="0" w:color="auto"/>
        <w:right w:val="none" w:sz="0" w:space="0" w:color="auto"/>
      </w:divBdr>
    </w:div>
    <w:div w:id="35089686">
      <w:bodyDiv w:val="1"/>
      <w:marLeft w:val="0"/>
      <w:marRight w:val="0"/>
      <w:marTop w:val="0"/>
      <w:marBottom w:val="0"/>
      <w:divBdr>
        <w:top w:val="none" w:sz="0" w:space="0" w:color="auto"/>
        <w:left w:val="none" w:sz="0" w:space="0" w:color="auto"/>
        <w:bottom w:val="none" w:sz="0" w:space="0" w:color="auto"/>
        <w:right w:val="none" w:sz="0" w:space="0" w:color="auto"/>
      </w:divBdr>
    </w:div>
    <w:div w:id="91782760">
      <w:bodyDiv w:val="1"/>
      <w:marLeft w:val="0"/>
      <w:marRight w:val="0"/>
      <w:marTop w:val="0"/>
      <w:marBottom w:val="0"/>
      <w:divBdr>
        <w:top w:val="none" w:sz="0" w:space="0" w:color="auto"/>
        <w:left w:val="none" w:sz="0" w:space="0" w:color="auto"/>
        <w:bottom w:val="none" w:sz="0" w:space="0" w:color="auto"/>
        <w:right w:val="none" w:sz="0" w:space="0" w:color="auto"/>
      </w:divBdr>
    </w:div>
    <w:div w:id="118304558">
      <w:bodyDiv w:val="1"/>
      <w:marLeft w:val="0"/>
      <w:marRight w:val="0"/>
      <w:marTop w:val="0"/>
      <w:marBottom w:val="0"/>
      <w:divBdr>
        <w:top w:val="none" w:sz="0" w:space="0" w:color="auto"/>
        <w:left w:val="none" w:sz="0" w:space="0" w:color="auto"/>
        <w:bottom w:val="none" w:sz="0" w:space="0" w:color="auto"/>
        <w:right w:val="none" w:sz="0" w:space="0" w:color="auto"/>
      </w:divBdr>
    </w:div>
    <w:div w:id="156306722">
      <w:bodyDiv w:val="1"/>
      <w:marLeft w:val="0"/>
      <w:marRight w:val="0"/>
      <w:marTop w:val="0"/>
      <w:marBottom w:val="0"/>
      <w:divBdr>
        <w:top w:val="none" w:sz="0" w:space="0" w:color="auto"/>
        <w:left w:val="none" w:sz="0" w:space="0" w:color="auto"/>
        <w:bottom w:val="none" w:sz="0" w:space="0" w:color="auto"/>
        <w:right w:val="none" w:sz="0" w:space="0" w:color="auto"/>
      </w:divBdr>
    </w:div>
    <w:div w:id="165942164">
      <w:bodyDiv w:val="1"/>
      <w:marLeft w:val="0"/>
      <w:marRight w:val="0"/>
      <w:marTop w:val="0"/>
      <w:marBottom w:val="0"/>
      <w:divBdr>
        <w:top w:val="none" w:sz="0" w:space="0" w:color="auto"/>
        <w:left w:val="none" w:sz="0" w:space="0" w:color="auto"/>
        <w:bottom w:val="none" w:sz="0" w:space="0" w:color="auto"/>
        <w:right w:val="none" w:sz="0" w:space="0" w:color="auto"/>
      </w:divBdr>
      <w:divsChild>
        <w:div w:id="598681179">
          <w:marLeft w:val="0"/>
          <w:marRight w:val="0"/>
          <w:marTop w:val="0"/>
          <w:marBottom w:val="0"/>
          <w:divBdr>
            <w:top w:val="none" w:sz="0" w:space="0" w:color="auto"/>
            <w:left w:val="none" w:sz="0" w:space="0" w:color="auto"/>
            <w:bottom w:val="none" w:sz="0" w:space="0" w:color="auto"/>
            <w:right w:val="none" w:sz="0" w:space="0" w:color="auto"/>
          </w:divBdr>
          <w:divsChild>
            <w:div w:id="10212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4987">
      <w:bodyDiv w:val="1"/>
      <w:marLeft w:val="0"/>
      <w:marRight w:val="0"/>
      <w:marTop w:val="0"/>
      <w:marBottom w:val="0"/>
      <w:divBdr>
        <w:top w:val="none" w:sz="0" w:space="0" w:color="auto"/>
        <w:left w:val="none" w:sz="0" w:space="0" w:color="auto"/>
        <w:bottom w:val="none" w:sz="0" w:space="0" w:color="auto"/>
        <w:right w:val="none" w:sz="0" w:space="0" w:color="auto"/>
      </w:divBdr>
    </w:div>
    <w:div w:id="179512928">
      <w:bodyDiv w:val="1"/>
      <w:marLeft w:val="0"/>
      <w:marRight w:val="0"/>
      <w:marTop w:val="0"/>
      <w:marBottom w:val="0"/>
      <w:divBdr>
        <w:top w:val="none" w:sz="0" w:space="0" w:color="auto"/>
        <w:left w:val="none" w:sz="0" w:space="0" w:color="auto"/>
        <w:bottom w:val="none" w:sz="0" w:space="0" w:color="auto"/>
        <w:right w:val="none" w:sz="0" w:space="0" w:color="auto"/>
      </w:divBdr>
    </w:div>
    <w:div w:id="258636208">
      <w:bodyDiv w:val="1"/>
      <w:marLeft w:val="0"/>
      <w:marRight w:val="0"/>
      <w:marTop w:val="0"/>
      <w:marBottom w:val="0"/>
      <w:divBdr>
        <w:top w:val="none" w:sz="0" w:space="0" w:color="auto"/>
        <w:left w:val="none" w:sz="0" w:space="0" w:color="auto"/>
        <w:bottom w:val="none" w:sz="0" w:space="0" w:color="auto"/>
        <w:right w:val="none" w:sz="0" w:space="0" w:color="auto"/>
      </w:divBdr>
    </w:div>
    <w:div w:id="294525498">
      <w:bodyDiv w:val="1"/>
      <w:marLeft w:val="0"/>
      <w:marRight w:val="0"/>
      <w:marTop w:val="0"/>
      <w:marBottom w:val="0"/>
      <w:divBdr>
        <w:top w:val="none" w:sz="0" w:space="0" w:color="auto"/>
        <w:left w:val="none" w:sz="0" w:space="0" w:color="auto"/>
        <w:bottom w:val="none" w:sz="0" w:space="0" w:color="auto"/>
        <w:right w:val="none" w:sz="0" w:space="0" w:color="auto"/>
      </w:divBdr>
    </w:div>
    <w:div w:id="306789684">
      <w:bodyDiv w:val="1"/>
      <w:marLeft w:val="0"/>
      <w:marRight w:val="0"/>
      <w:marTop w:val="0"/>
      <w:marBottom w:val="0"/>
      <w:divBdr>
        <w:top w:val="none" w:sz="0" w:space="0" w:color="auto"/>
        <w:left w:val="none" w:sz="0" w:space="0" w:color="auto"/>
        <w:bottom w:val="none" w:sz="0" w:space="0" w:color="auto"/>
        <w:right w:val="none" w:sz="0" w:space="0" w:color="auto"/>
      </w:divBdr>
    </w:div>
    <w:div w:id="330521487">
      <w:bodyDiv w:val="1"/>
      <w:marLeft w:val="0"/>
      <w:marRight w:val="0"/>
      <w:marTop w:val="0"/>
      <w:marBottom w:val="0"/>
      <w:divBdr>
        <w:top w:val="none" w:sz="0" w:space="0" w:color="auto"/>
        <w:left w:val="none" w:sz="0" w:space="0" w:color="auto"/>
        <w:bottom w:val="none" w:sz="0" w:space="0" w:color="auto"/>
        <w:right w:val="none" w:sz="0" w:space="0" w:color="auto"/>
      </w:divBdr>
    </w:div>
    <w:div w:id="341131923">
      <w:bodyDiv w:val="1"/>
      <w:marLeft w:val="0"/>
      <w:marRight w:val="0"/>
      <w:marTop w:val="0"/>
      <w:marBottom w:val="0"/>
      <w:divBdr>
        <w:top w:val="none" w:sz="0" w:space="0" w:color="auto"/>
        <w:left w:val="none" w:sz="0" w:space="0" w:color="auto"/>
        <w:bottom w:val="none" w:sz="0" w:space="0" w:color="auto"/>
        <w:right w:val="none" w:sz="0" w:space="0" w:color="auto"/>
      </w:divBdr>
    </w:div>
    <w:div w:id="352732607">
      <w:bodyDiv w:val="1"/>
      <w:marLeft w:val="0"/>
      <w:marRight w:val="0"/>
      <w:marTop w:val="0"/>
      <w:marBottom w:val="0"/>
      <w:divBdr>
        <w:top w:val="none" w:sz="0" w:space="0" w:color="auto"/>
        <w:left w:val="none" w:sz="0" w:space="0" w:color="auto"/>
        <w:bottom w:val="none" w:sz="0" w:space="0" w:color="auto"/>
        <w:right w:val="none" w:sz="0" w:space="0" w:color="auto"/>
      </w:divBdr>
      <w:divsChild>
        <w:div w:id="913665963">
          <w:marLeft w:val="0"/>
          <w:marRight w:val="0"/>
          <w:marTop w:val="0"/>
          <w:marBottom w:val="0"/>
          <w:divBdr>
            <w:top w:val="none" w:sz="0" w:space="0" w:color="auto"/>
            <w:left w:val="none" w:sz="0" w:space="0" w:color="auto"/>
            <w:bottom w:val="none" w:sz="0" w:space="0" w:color="auto"/>
            <w:right w:val="none" w:sz="0" w:space="0" w:color="auto"/>
          </w:divBdr>
        </w:div>
        <w:div w:id="371997376">
          <w:marLeft w:val="0"/>
          <w:marRight w:val="0"/>
          <w:marTop w:val="0"/>
          <w:marBottom w:val="0"/>
          <w:divBdr>
            <w:top w:val="none" w:sz="0" w:space="0" w:color="auto"/>
            <w:left w:val="none" w:sz="0" w:space="0" w:color="auto"/>
            <w:bottom w:val="none" w:sz="0" w:space="0" w:color="auto"/>
            <w:right w:val="none" w:sz="0" w:space="0" w:color="auto"/>
          </w:divBdr>
        </w:div>
        <w:div w:id="1821535129">
          <w:marLeft w:val="0"/>
          <w:marRight w:val="0"/>
          <w:marTop w:val="0"/>
          <w:marBottom w:val="0"/>
          <w:divBdr>
            <w:top w:val="none" w:sz="0" w:space="0" w:color="auto"/>
            <w:left w:val="none" w:sz="0" w:space="0" w:color="auto"/>
            <w:bottom w:val="none" w:sz="0" w:space="0" w:color="auto"/>
            <w:right w:val="none" w:sz="0" w:space="0" w:color="auto"/>
          </w:divBdr>
        </w:div>
        <w:div w:id="1663317032">
          <w:marLeft w:val="0"/>
          <w:marRight w:val="0"/>
          <w:marTop w:val="0"/>
          <w:marBottom w:val="0"/>
          <w:divBdr>
            <w:top w:val="none" w:sz="0" w:space="0" w:color="auto"/>
            <w:left w:val="none" w:sz="0" w:space="0" w:color="auto"/>
            <w:bottom w:val="none" w:sz="0" w:space="0" w:color="auto"/>
            <w:right w:val="none" w:sz="0" w:space="0" w:color="auto"/>
          </w:divBdr>
        </w:div>
        <w:div w:id="2114662888">
          <w:marLeft w:val="0"/>
          <w:marRight w:val="0"/>
          <w:marTop w:val="0"/>
          <w:marBottom w:val="0"/>
          <w:divBdr>
            <w:top w:val="none" w:sz="0" w:space="0" w:color="auto"/>
            <w:left w:val="none" w:sz="0" w:space="0" w:color="auto"/>
            <w:bottom w:val="none" w:sz="0" w:space="0" w:color="auto"/>
            <w:right w:val="none" w:sz="0" w:space="0" w:color="auto"/>
          </w:divBdr>
        </w:div>
        <w:div w:id="352610887">
          <w:marLeft w:val="0"/>
          <w:marRight w:val="0"/>
          <w:marTop w:val="0"/>
          <w:marBottom w:val="0"/>
          <w:divBdr>
            <w:top w:val="none" w:sz="0" w:space="0" w:color="auto"/>
            <w:left w:val="none" w:sz="0" w:space="0" w:color="auto"/>
            <w:bottom w:val="none" w:sz="0" w:space="0" w:color="auto"/>
            <w:right w:val="none" w:sz="0" w:space="0" w:color="auto"/>
          </w:divBdr>
        </w:div>
        <w:div w:id="1180702690">
          <w:marLeft w:val="0"/>
          <w:marRight w:val="0"/>
          <w:marTop w:val="0"/>
          <w:marBottom w:val="0"/>
          <w:divBdr>
            <w:top w:val="none" w:sz="0" w:space="0" w:color="auto"/>
            <w:left w:val="none" w:sz="0" w:space="0" w:color="auto"/>
            <w:bottom w:val="none" w:sz="0" w:space="0" w:color="auto"/>
            <w:right w:val="none" w:sz="0" w:space="0" w:color="auto"/>
          </w:divBdr>
        </w:div>
        <w:div w:id="1010110345">
          <w:marLeft w:val="0"/>
          <w:marRight w:val="0"/>
          <w:marTop w:val="0"/>
          <w:marBottom w:val="0"/>
          <w:divBdr>
            <w:top w:val="none" w:sz="0" w:space="0" w:color="auto"/>
            <w:left w:val="none" w:sz="0" w:space="0" w:color="auto"/>
            <w:bottom w:val="none" w:sz="0" w:space="0" w:color="auto"/>
            <w:right w:val="none" w:sz="0" w:space="0" w:color="auto"/>
          </w:divBdr>
        </w:div>
      </w:divsChild>
    </w:div>
    <w:div w:id="365912951">
      <w:bodyDiv w:val="1"/>
      <w:marLeft w:val="0"/>
      <w:marRight w:val="0"/>
      <w:marTop w:val="0"/>
      <w:marBottom w:val="0"/>
      <w:divBdr>
        <w:top w:val="none" w:sz="0" w:space="0" w:color="auto"/>
        <w:left w:val="none" w:sz="0" w:space="0" w:color="auto"/>
        <w:bottom w:val="none" w:sz="0" w:space="0" w:color="auto"/>
        <w:right w:val="none" w:sz="0" w:space="0" w:color="auto"/>
      </w:divBdr>
    </w:div>
    <w:div w:id="374357413">
      <w:bodyDiv w:val="1"/>
      <w:marLeft w:val="0"/>
      <w:marRight w:val="0"/>
      <w:marTop w:val="0"/>
      <w:marBottom w:val="0"/>
      <w:divBdr>
        <w:top w:val="none" w:sz="0" w:space="0" w:color="auto"/>
        <w:left w:val="none" w:sz="0" w:space="0" w:color="auto"/>
        <w:bottom w:val="none" w:sz="0" w:space="0" w:color="auto"/>
        <w:right w:val="none" w:sz="0" w:space="0" w:color="auto"/>
      </w:divBdr>
    </w:div>
    <w:div w:id="383723266">
      <w:bodyDiv w:val="1"/>
      <w:marLeft w:val="0"/>
      <w:marRight w:val="0"/>
      <w:marTop w:val="0"/>
      <w:marBottom w:val="0"/>
      <w:divBdr>
        <w:top w:val="none" w:sz="0" w:space="0" w:color="auto"/>
        <w:left w:val="none" w:sz="0" w:space="0" w:color="auto"/>
        <w:bottom w:val="none" w:sz="0" w:space="0" w:color="auto"/>
        <w:right w:val="none" w:sz="0" w:space="0" w:color="auto"/>
      </w:divBdr>
    </w:div>
    <w:div w:id="434177782">
      <w:bodyDiv w:val="1"/>
      <w:marLeft w:val="0"/>
      <w:marRight w:val="0"/>
      <w:marTop w:val="0"/>
      <w:marBottom w:val="0"/>
      <w:divBdr>
        <w:top w:val="none" w:sz="0" w:space="0" w:color="auto"/>
        <w:left w:val="none" w:sz="0" w:space="0" w:color="auto"/>
        <w:bottom w:val="none" w:sz="0" w:space="0" w:color="auto"/>
        <w:right w:val="none" w:sz="0" w:space="0" w:color="auto"/>
      </w:divBdr>
    </w:div>
    <w:div w:id="495076327">
      <w:bodyDiv w:val="1"/>
      <w:marLeft w:val="0"/>
      <w:marRight w:val="0"/>
      <w:marTop w:val="0"/>
      <w:marBottom w:val="0"/>
      <w:divBdr>
        <w:top w:val="none" w:sz="0" w:space="0" w:color="auto"/>
        <w:left w:val="none" w:sz="0" w:space="0" w:color="auto"/>
        <w:bottom w:val="none" w:sz="0" w:space="0" w:color="auto"/>
        <w:right w:val="none" w:sz="0" w:space="0" w:color="auto"/>
      </w:divBdr>
    </w:div>
    <w:div w:id="566572487">
      <w:bodyDiv w:val="1"/>
      <w:marLeft w:val="0"/>
      <w:marRight w:val="0"/>
      <w:marTop w:val="0"/>
      <w:marBottom w:val="0"/>
      <w:divBdr>
        <w:top w:val="none" w:sz="0" w:space="0" w:color="auto"/>
        <w:left w:val="none" w:sz="0" w:space="0" w:color="auto"/>
        <w:bottom w:val="none" w:sz="0" w:space="0" w:color="auto"/>
        <w:right w:val="none" w:sz="0" w:space="0" w:color="auto"/>
      </w:divBdr>
    </w:div>
    <w:div w:id="576324162">
      <w:bodyDiv w:val="1"/>
      <w:marLeft w:val="0"/>
      <w:marRight w:val="0"/>
      <w:marTop w:val="0"/>
      <w:marBottom w:val="0"/>
      <w:divBdr>
        <w:top w:val="none" w:sz="0" w:space="0" w:color="auto"/>
        <w:left w:val="none" w:sz="0" w:space="0" w:color="auto"/>
        <w:bottom w:val="none" w:sz="0" w:space="0" w:color="auto"/>
        <w:right w:val="none" w:sz="0" w:space="0" w:color="auto"/>
      </w:divBdr>
    </w:div>
    <w:div w:id="584463486">
      <w:bodyDiv w:val="1"/>
      <w:marLeft w:val="0"/>
      <w:marRight w:val="0"/>
      <w:marTop w:val="0"/>
      <w:marBottom w:val="0"/>
      <w:divBdr>
        <w:top w:val="none" w:sz="0" w:space="0" w:color="auto"/>
        <w:left w:val="none" w:sz="0" w:space="0" w:color="auto"/>
        <w:bottom w:val="none" w:sz="0" w:space="0" w:color="auto"/>
        <w:right w:val="none" w:sz="0" w:space="0" w:color="auto"/>
      </w:divBdr>
    </w:div>
    <w:div w:id="600264176">
      <w:bodyDiv w:val="1"/>
      <w:marLeft w:val="0"/>
      <w:marRight w:val="0"/>
      <w:marTop w:val="0"/>
      <w:marBottom w:val="0"/>
      <w:divBdr>
        <w:top w:val="none" w:sz="0" w:space="0" w:color="auto"/>
        <w:left w:val="none" w:sz="0" w:space="0" w:color="auto"/>
        <w:bottom w:val="none" w:sz="0" w:space="0" w:color="auto"/>
        <w:right w:val="none" w:sz="0" w:space="0" w:color="auto"/>
      </w:divBdr>
    </w:div>
    <w:div w:id="606817834">
      <w:bodyDiv w:val="1"/>
      <w:marLeft w:val="0"/>
      <w:marRight w:val="0"/>
      <w:marTop w:val="0"/>
      <w:marBottom w:val="0"/>
      <w:divBdr>
        <w:top w:val="none" w:sz="0" w:space="0" w:color="auto"/>
        <w:left w:val="none" w:sz="0" w:space="0" w:color="auto"/>
        <w:bottom w:val="none" w:sz="0" w:space="0" w:color="auto"/>
        <w:right w:val="none" w:sz="0" w:space="0" w:color="auto"/>
      </w:divBdr>
    </w:div>
    <w:div w:id="628359574">
      <w:bodyDiv w:val="1"/>
      <w:marLeft w:val="0"/>
      <w:marRight w:val="0"/>
      <w:marTop w:val="0"/>
      <w:marBottom w:val="0"/>
      <w:divBdr>
        <w:top w:val="none" w:sz="0" w:space="0" w:color="auto"/>
        <w:left w:val="none" w:sz="0" w:space="0" w:color="auto"/>
        <w:bottom w:val="none" w:sz="0" w:space="0" w:color="auto"/>
        <w:right w:val="none" w:sz="0" w:space="0" w:color="auto"/>
      </w:divBdr>
    </w:div>
    <w:div w:id="649677201">
      <w:bodyDiv w:val="1"/>
      <w:marLeft w:val="0"/>
      <w:marRight w:val="0"/>
      <w:marTop w:val="0"/>
      <w:marBottom w:val="0"/>
      <w:divBdr>
        <w:top w:val="none" w:sz="0" w:space="0" w:color="auto"/>
        <w:left w:val="none" w:sz="0" w:space="0" w:color="auto"/>
        <w:bottom w:val="none" w:sz="0" w:space="0" w:color="auto"/>
        <w:right w:val="none" w:sz="0" w:space="0" w:color="auto"/>
      </w:divBdr>
    </w:div>
    <w:div w:id="696857173">
      <w:bodyDiv w:val="1"/>
      <w:marLeft w:val="0"/>
      <w:marRight w:val="0"/>
      <w:marTop w:val="0"/>
      <w:marBottom w:val="0"/>
      <w:divBdr>
        <w:top w:val="none" w:sz="0" w:space="0" w:color="auto"/>
        <w:left w:val="none" w:sz="0" w:space="0" w:color="auto"/>
        <w:bottom w:val="none" w:sz="0" w:space="0" w:color="auto"/>
        <w:right w:val="none" w:sz="0" w:space="0" w:color="auto"/>
      </w:divBdr>
    </w:div>
    <w:div w:id="699664223">
      <w:bodyDiv w:val="1"/>
      <w:marLeft w:val="0"/>
      <w:marRight w:val="0"/>
      <w:marTop w:val="0"/>
      <w:marBottom w:val="0"/>
      <w:divBdr>
        <w:top w:val="none" w:sz="0" w:space="0" w:color="auto"/>
        <w:left w:val="none" w:sz="0" w:space="0" w:color="auto"/>
        <w:bottom w:val="none" w:sz="0" w:space="0" w:color="auto"/>
        <w:right w:val="none" w:sz="0" w:space="0" w:color="auto"/>
      </w:divBdr>
    </w:div>
    <w:div w:id="711539714">
      <w:bodyDiv w:val="1"/>
      <w:marLeft w:val="0"/>
      <w:marRight w:val="0"/>
      <w:marTop w:val="0"/>
      <w:marBottom w:val="0"/>
      <w:divBdr>
        <w:top w:val="none" w:sz="0" w:space="0" w:color="auto"/>
        <w:left w:val="none" w:sz="0" w:space="0" w:color="auto"/>
        <w:bottom w:val="none" w:sz="0" w:space="0" w:color="auto"/>
        <w:right w:val="none" w:sz="0" w:space="0" w:color="auto"/>
      </w:divBdr>
    </w:div>
    <w:div w:id="737559654">
      <w:bodyDiv w:val="1"/>
      <w:marLeft w:val="0"/>
      <w:marRight w:val="0"/>
      <w:marTop w:val="0"/>
      <w:marBottom w:val="0"/>
      <w:divBdr>
        <w:top w:val="none" w:sz="0" w:space="0" w:color="auto"/>
        <w:left w:val="none" w:sz="0" w:space="0" w:color="auto"/>
        <w:bottom w:val="none" w:sz="0" w:space="0" w:color="auto"/>
        <w:right w:val="none" w:sz="0" w:space="0" w:color="auto"/>
      </w:divBdr>
    </w:div>
    <w:div w:id="757021179">
      <w:bodyDiv w:val="1"/>
      <w:marLeft w:val="0"/>
      <w:marRight w:val="0"/>
      <w:marTop w:val="0"/>
      <w:marBottom w:val="0"/>
      <w:divBdr>
        <w:top w:val="none" w:sz="0" w:space="0" w:color="auto"/>
        <w:left w:val="none" w:sz="0" w:space="0" w:color="auto"/>
        <w:bottom w:val="none" w:sz="0" w:space="0" w:color="auto"/>
        <w:right w:val="none" w:sz="0" w:space="0" w:color="auto"/>
      </w:divBdr>
    </w:div>
    <w:div w:id="774638073">
      <w:bodyDiv w:val="1"/>
      <w:marLeft w:val="0"/>
      <w:marRight w:val="0"/>
      <w:marTop w:val="0"/>
      <w:marBottom w:val="0"/>
      <w:divBdr>
        <w:top w:val="none" w:sz="0" w:space="0" w:color="auto"/>
        <w:left w:val="none" w:sz="0" w:space="0" w:color="auto"/>
        <w:bottom w:val="none" w:sz="0" w:space="0" w:color="auto"/>
        <w:right w:val="none" w:sz="0" w:space="0" w:color="auto"/>
      </w:divBdr>
    </w:div>
    <w:div w:id="783354284">
      <w:bodyDiv w:val="1"/>
      <w:marLeft w:val="0"/>
      <w:marRight w:val="0"/>
      <w:marTop w:val="0"/>
      <w:marBottom w:val="0"/>
      <w:divBdr>
        <w:top w:val="none" w:sz="0" w:space="0" w:color="auto"/>
        <w:left w:val="none" w:sz="0" w:space="0" w:color="auto"/>
        <w:bottom w:val="none" w:sz="0" w:space="0" w:color="auto"/>
        <w:right w:val="none" w:sz="0" w:space="0" w:color="auto"/>
      </w:divBdr>
    </w:div>
    <w:div w:id="793909017">
      <w:bodyDiv w:val="1"/>
      <w:marLeft w:val="0"/>
      <w:marRight w:val="0"/>
      <w:marTop w:val="0"/>
      <w:marBottom w:val="0"/>
      <w:divBdr>
        <w:top w:val="none" w:sz="0" w:space="0" w:color="auto"/>
        <w:left w:val="none" w:sz="0" w:space="0" w:color="auto"/>
        <w:bottom w:val="none" w:sz="0" w:space="0" w:color="auto"/>
        <w:right w:val="none" w:sz="0" w:space="0" w:color="auto"/>
      </w:divBdr>
    </w:div>
    <w:div w:id="811142692">
      <w:bodyDiv w:val="1"/>
      <w:marLeft w:val="0"/>
      <w:marRight w:val="0"/>
      <w:marTop w:val="0"/>
      <w:marBottom w:val="0"/>
      <w:divBdr>
        <w:top w:val="none" w:sz="0" w:space="0" w:color="auto"/>
        <w:left w:val="none" w:sz="0" w:space="0" w:color="auto"/>
        <w:bottom w:val="none" w:sz="0" w:space="0" w:color="auto"/>
        <w:right w:val="none" w:sz="0" w:space="0" w:color="auto"/>
      </w:divBdr>
    </w:div>
    <w:div w:id="817186376">
      <w:bodyDiv w:val="1"/>
      <w:marLeft w:val="0"/>
      <w:marRight w:val="0"/>
      <w:marTop w:val="0"/>
      <w:marBottom w:val="0"/>
      <w:divBdr>
        <w:top w:val="none" w:sz="0" w:space="0" w:color="auto"/>
        <w:left w:val="none" w:sz="0" w:space="0" w:color="auto"/>
        <w:bottom w:val="none" w:sz="0" w:space="0" w:color="auto"/>
        <w:right w:val="none" w:sz="0" w:space="0" w:color="auto"/>
      </w:divBdr>
    </w:div>
    <w:div w:id="843133397">
      <w:bodyDiv w:val="1"/>
      <w:marLeft w:val="0"/>
      <w:marRight w:val="0"/>
      <w:marTop w:val="0"/>
      <w:marBottom w:val="0"/>
      <w:divBdr>
        <w:top w:val="none" w:sz="0" w:space="0" w:color="auto"/>
        <w:left w:val="none" w:sz="0" w:space="0" w:color="auto"/>
        <w:bottom w:val="none" w:sz="0" w:space="0" w:color="auto"/>
        <w:right w:val="none" w:sz="0" w:space="0" w:color="auto"/>
      </w:divBdr>
    </w:div>
    <w:div w:id="919949726">
      <w:bodyDiv w:val="1"/>
      <w:marLeft w:val="0"/>
      <w:marRight w:val="0"/>
      <w:marTop w:val="0"/>
      <w:marBottom w:val="0"/>
      <w:divBdr>
        <w:top w:val="none" w:sz="0" w:space="0" w:color="auto"/>
        <w:left w:val="none" w:sz="0" w:space="0" w:color="auto"/>
        <w:bottom w:val="none" w:sz="0" w:space="0" w:color="auto"/>
        <w:right w:val="none" w:sz="0" w:space="0" w:color="auto"/>
      </w:divBdr>
    </w:div>
    <w:div w:id="941379891">
      <w:bodyDiv w:val="1"/>
      <w:marLeft w:val="0"/>
      <w:marRight w:val="0"/>
      <w:marTop w:val="0"/>
      <w:marBottom w:val="0"/>
      <w:divBdr>
        <w:top w:val="none" w:sz="0" w:space="0" w:color="auto"/>
        <w:left w:val="none" w:sz="0" w:space="0" w:color="auto"/>
        <w:bottom w:val="none" w:sz="0" w:space="0" w:color="auto"/>
        <w:right w:val="none" w:sz="0" w:space="0" w:color="auto"/>
      </w:divBdr>
    </w:div>
    <w:div w:id="967778426">
      <w:bodyDiv w:val="1"/>
      <w:marLeft w:val="0"/>
      <w:marRight w:val="0"/>
      <w:marTop w:val="0"/>
      <w:marBottom w:val="0"/>
      <w:divBdr>
        <w:top w:val="none" w:sz="0" w:space="0" w:color="auto"/>
        <w:left w:val="none" w:sz="0" w:space="0" w:color="auto"/>
        <w:bottom w:val="none" w:sz="0" w:space="0" w:color="auto"/>
        <w:right w:val="none" w:sz="0" w:space="0" w:color="auto"/>
      </w:divBdr>
    </w:div>
    <w:div w:id="971443347">
      <w:bodyDiv w:val="1"/>
      <w:marLeft w:val="0"/>
      <w:marRight w:val="0"/>
      <w:marTop w:val="0"/>
      <w:marBottom w:val="0"/>
      <w:divBdr>
        <w:top w:val="none" w:sz="0" w:space="0" w:color="auto"/>
        <w:left w:val="none" w:sz="0" w:space="0" w:color="auto"/>
        <w:bottom w:val="none" w:sz="0" w:space="0" w:color="auto"/>
        <w:right w:val="none" w:sz="0" w:space="0" w:color="auto"/>
      </w:divBdr>
    </w:div>
    <w:div w:id="974412724">
      <w:bodyDiv w:val="1"/>
      <w:marLeft w:val="0"/>
      <w:marRight w:val="0"/>
      <w:marTop w:val="0"/>
      <w:marBottom w:val="0"/>
      <w:divBdr>
        <w:top w:val="none" w:sz="0" w:space="0" w:color="auto"/>
        <w:left w:val="none" w:sz="0" w:space="0" w:color="auto"/>
        <w:bottom w:val="none" w:sz="0" w:space="0" w:color="auto"/>
        <w:right w:val="none" w:sz="0" w:space="0" w:color="auto"/>
      </w:divBdr>
    </w:div>
    <w:div w:id="985009161">
      <w:bodyDiv w:val="1"/>
      <w:marLeft w:val="0"/>
      <w:marRight w:val="0"/>
      <w:marTop w:val="0"/>
      <w:marBottom w:val="0"/>
      <w:divBdr>
        <w:top w:val="none" w:sz="0" w:space="0" w:color="auto"/>
        <w:left w:val="none" w:sz="0" w:space="0" w:color="auto"/>
        <w:bottom w:val="none" w:sz="0" w:space="0" w:color="auto"/>
        <w:right w:val="none" w:sz="0" w:space="0" w:color="auto"/>
      </w:divBdr>
    </w:div>
    <w:div w:id="994190460">
      <w:bodyDiv w:val="1"/>
      <w:marLeft w:val="0"/>
      <w:marRight w:val="0"/>
      <w:marTop w:val="0"/>
      <w:marBottom w:val="0"/>
      <w:divBdr>
        <w:top w:val="none" w:sz="0" w:space="0" w:color="auto"/>
        <w:left w:val="none" w:sz="0" w:space="0" w:color="auto"/>
        <w:bottom w:val="none" w:sz="0" w:space="0" w:color="auto"/>
        <w:right w:val="none" w:sz="0" w:space="0" w:color="auto"/>
      </w:divBdr>
      <w:divsChild>
        <w:div w:id="1659726019">
          <w:marLeft w:val="0"/>
          <w:marRight w:val="0"/>
          <w:marTop w:val="0"/>
          <w:marBottom w:val="0"/>
          <w:divBdr>
            <w:top w:val="none" w:sz="0" w:space="0" w:color="auto"/>
            <w:left w:val="none" w:sz="0" w:space="0" w:color="auto"/>
            <w:bottom w:val="none" w:sz="0" w:space="0" w:color="auto"/>
            <w:right w:val="none" w:sz="0" w:space="0" w:color="auto"/>
          </w:divBdr>
          <w:divsChild>
            <w:div w:id="16226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2026">
      <w:bodyDiv w:val="1"/>
      <w:marLeft w:val="0"/>
      <w:marRight w:val="0"/>
      <w:marTop w:val="0"/>
      <w:marBottom w:val="0"/>
      <w:divBdr>
        <w:top w:val="none" w:sz="0" w:space="0" w:color="auto"/>
        <w:left w:val="none" w:sz="0" w:space="0" w:color="auto"/>
        <w:bottom w:val="none" w:sz="0" w:space="0" w:color="auto"/>
        <w:right w:val="none" w:sz="0" w:space="0" w:color="auto"/>
      </w:divBdr>
    </w:div>
    <w:div w:id="1115173577">
      <w:bodyDiv w:val="1"/>
      <w:marLeft w:val="0"/>
      <w:marRight w:val="0"/>
      <w:marTop w:val="0"/>
      <w:marBottom w:val="0"/>
      <w:divBdr>
        <w:top w:val="none" w:sz="0" w:space="0" w:color="auto"/>
        <w:left w:val="none" w:sz="0" w:space="0" w:color="auto"/>
        <w:bottom w:val="none" w:sz="0" w:space="0" w:color="auto"/>
        <w:right w:val="none" w:sz="0" w:space="0" w:color="auto"/>
      </w:divBdr>
    </w:div>
    <w:div w:id="1115904646">
      <w:bodyDiv w:val="1"/>
      <w:marLeft w:val="0"/>
      <w:marRight w:val="0"/>
      <w:marTop w:val="0"/>
      <w:marBottom w:val="0"/>
      <w:divBdr>
        <w:top w:val="none" w:sz="0" w:space="0" w:color="auto"/>
        <w:left w:val="none" w:sz="0" w:space="0" w:color="auto"/>
        <w:bottom w:val="none" w:sz="0" w:space="0" w:color="auto"/>
        <w:right w:val="none" w:sz="0" w:space="0" w:color="auto"/>
      </w:divBdr>
    </w:div>
    <w:div w:id="1138113878">
      <w:bodyDiv w:val="1"/>
      <w:marLeft w:val="0"/>
      <w:marRight w:val="0"/>
      <w:marTop w:val="0"/>
      <w:marBottom w:val="0"/>
      <w:divBdr>
        <w:top w:val="none" w:sz="0" w:space="0" w:color="auto"/>
        <w:left w:val="none" w:sz="0" w:space="0" w:color="auto"/>
        <w:bottom w:val="none" w:sz="0" w:space="0" w:color="auto"/>
        <w:right w:val="none" w:sz="0" w:space="0" w:color="auto"/>
      </w:divBdr>
    </w:div>
    <w:div w:id="1219363767">
      <w:bodyDiv w:val="1"/>
      <w:marLeft w:val="0"/>
      <w:marRight w:val="0"/>
      <w:marTop w:val="0"/>
      <w:marBottom w:val="0"/>
      <w:divBdr>
        <w:top w:val="none" w:sz="0" w:space="0" w:color="auto"/>
        <w:left w:val="none" w:sz="0" w:space="0" w:color="auto"/>
        <w:bottom w:val="none" w:sz="0" w:space="0" w:color="auto"/>
        <w:right w:val="none" w:sz="0" w:space="0" w:color="auto"/>
      </w:divBdr>
    </w:div>
    <w:div w:id="1226064283">
      <w:bodyDiv w:val="1"/>
      <w:marLeft w:val="0"/>
      <w:marRight w:val="0"/>
      <w:marTop w:val="0"/>
      <w:marBottom w:val="0"/>
      <w:divBdr>
        <w:top w:val="none" w:sz="0" w:space="0" w:color="auto"/>
        <w:left w:val="none" w:sz="0" w:space="0" w:color="auto"/>
        <w:bottom w:val="none" w:sz="0" w:space="0" w:color="auto"/>
        <w:right w:val="none" w:sz="0" w:space="0" w:color="auto"/>
      </w:divBdr>
    </w:div>
    <w:div w:id="1267928762">
      <w:bodyDiv w:val="1"/>
      <w:marLeft w:val="0"/>
      <w:marRight w:val="0"/>
      <w:marTop w:val="0"/>
      <w:marBottom w:val="0"/>
      <w:divBdr>
        <w:top w:val="none" w:sz="0" w:space="0" w:color="auto"/>
        <w:left w:val="none" w:sz="0" w:space="0" w:color="auto"/>
        <w:bottom w:val="none" w:sz="0" w:space="0" w:color="auto"/>
        <w:right w:val="none" w:sz="0" w:space="0" w:color="auto"/>
      </w:divBdr>
    </w:div>
    <w:div w:id="1280062391">
      <w:bodyDiv w:val="1"/>
      <w:marLeft w:val="0"/>
      <w:marRight w:val="0"/>
      <w:marTop w:val="0"/>
      <w:marBottom w:val="0"/>
      <w:divBdr>
        <w:top w:val="none" w:sz="0" w:space="0" w:color="auto"/>
        <w:left w:val="none" w:sz="0" w:space="0" w:color="auto"/>
        <w:bottom w:val="none" w:sz="0" w:space="0" w:color="auto"/>
        <w:right w:val="none" w:sz="0" w:space="0" w:color="auto"/>
      </w:divBdr>
      <w:divsChild>
        <w:div w:id="372119742">
          <w:marLeft w:val="0"/>
          <w:marRight w:val="0"/>
          <w:marTop w:val="0"/>
          <w:marBottom w:val="0"/>
          <w:divBdr>
            <w:top w:val="none" w:sz="0" w:space="0" w:color="auto"/>
            <w:left w:val="none" w:sz="0" w:space="0" w:color="auto"/>
            <w:bottom w:val="none" w:sz="0" w:space="0" w:color="auto"/>
            <w:right w:val="none" w:sz="0" w:space="0" w:color="auto"/>
          </w:divBdr>
          <w:divsChild>
            <w:div w:id="1408724747">
              <w:marLeft w:val="0"/>
              <w:marRight w:val="0"/>
              <w:marTop w:val="0"/>
              <w:marBottom w:val="0"/>
              <w:divBdr>
                <w:top w:val="none" w:sz="0" w:space="0" w:color="auto"/>
                <w:left w:val="none" w:sz="0" w:space="0" w:color="auto"/>
                <w:bottom w:val="none" w:sz="0" w:space="0" w:color="auto"/>
                <w:right w:val="none" w:sz="0" w:space="0" w:color="auto"/>
              </w:divBdr>
              <w:divsChild>
                <w:div w:id="67853154">
                  <w:marLeft w:val="0"/>
                  <w:marRight w:val="0"/>
                  <w:marTop w:val="0"/>
                  <w:marBottom w:val="0"/>
                  <w:divBdr>
                    <w:top w:val="none" w:sz="0" w:space="0" w:color="auto"/>
                    <w:left w:val="none" w:sz="0" w:space="0" w:color="auto"/>
                    <w:bottom w:val="none" w:sz="0" w:space="0" w:color="auto"/>
                    <w:right w:val="none" w:sz="0" w:space="0" w:color="auto"/>
                  </w:divBdr>
                  <w:divsChild>
                    <w:div w:id="5476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0718">
      <w:bodyDiv w:val="1"/>
      <w:marLeft w:val="0"/>
      <w:marRight w:val="0"/>
      <w:marTop w:val="0"/>
      <w:marBottom w:val="0"/>
      <w:divBdr>
        <w:top w:val="none" w:sz="0" w:space="0" w:color="auto"/>
        <w:left w:val="none" w:sz="0" w:space="0" w:color="auto"/>
        <w:bottom w:val="none" w:sz="0" w:space="0" w:color="auto"/>
        <w:right w:val="none" w:sz="0" w:space="0" w:color="auto"/>
      </w:divBdr>
    </w:div>
    <w:div w:id="1303196596">
      <w:bodyDiv w:val="1"/>
      <w:marLeft w:val="0"/>
      <w:marRight w:val="0"/>
      <w:marTop w:val="0"/>
      <w:marBottom w:val="0"/>
      <w:divBdr>
        <w:top w:val="none" w:sz="0" w:space="0" w:color="auto"/>
        <w:left w:val="none" w:sz="0" w:space="0" w:color="auto"/>
        <w:bottom w:val="none" w:sz="0" w:space="0" w:color="auto"/>
        <w:right w:val="none" w:sz="0" w:space="0" w:color="auto"/>
      </w:divBdr>
    </w:div>
    <w:div w:id="1382090650">
      <w:bodyDiv w:val="1"/>
      <w:marLeft w:val="0"/>
      <w:marRight w:val="0"/>
      <w:marTop w:val="0"/>
      <w:marBottom w:val="0"/>
      <w:divBdr>
        <w:top w:val="none" w:sz="0" w:space="0" w:color="auto"/>
        <w:left w:val="none" w:sz="0" w:space="0" w:color="auto"/>
        <w:bottom w:val="none" w:sz="0" w:space="0" w:color="auto"/>
        <w:right w:val="none" w:sz="0" w:space="0" w:color="auto"/>
      </w:divBdr>
    </w:div>
    <w:div w:id="1416318105">
      <w:bodyDiv w:val="1"/>
      <w:marLeft w:val="0"/>
      <w:marRight w:val="0"/>
      <w:marTop w:val="0"/>
      <w:marBottom w:val="0"/>
      <w:divBdr>
        <w:top w:val="none" w:sz="0" w:space="0" w:color="auto"/>
        <w:left w:val="none" w:sz="0" w:space="0" w:color="auto"/>
        <w:bottom w:val="none" w:sz="0" w:space="0" w:color="auto"/>
        <w:right w:val="none" w:sz="0" w:space="0" w:color="auto"/>
      </w:divBdr>
    </w:div>
    <w:div w:id="1439763628">
      <w:bodyDiv w:val="1"/>
      <w:marLeft w:val="0"/>
      <w:marRight w:val="0"/>
      <w:marTop w:val="0"/>
      <w:marBottom w:val="0"/>
      <w:divBdr>
        <w:top w:val="none" w:sz="0" w:space="0" w:color="auto"/>
        <w:left w:val="none" w:sz="0" w:space="0" w:color="auto"/>
        <w:bottom w:val="none" w:sz="0" w:space="0" w:color="auto"/>
        <w:right w:val="none" w:sz="0" w:space="0" w:color="auto"/>
      </w:divBdr>
    </w:div>
    <w:div w:id="1458791469">
      <w:bodyDiv w:val="1"/>
      <w:marLeft w:val="0"/>
      <w:marRight w:val="0"/>
      <w:marTop w:val="0"/>
      <w:marBottom w:val="0"/>
      <w:divBdr>
        <w:top w:val="none" w:sz="0" w:space="0" w:color="auto"/>
        <w:left w:val="none" w:sz="0" w:space="0" w:color="auto"/>
        <w:bottom w:val="none" w:sz="0" w:space="0" w:color="auto"/>
        <w:right w:val="none" w:sz="0" w:space="0" w:color="auto"/>
      </w:divBdr>
    </w:div>
    <w:div w:id="1518739636">
      <w:bodyDiv w:val="1"/>
      <w:marLeft w:val="0"/>
      <w:marRight w:val="0"/>
      <w:marTop w:val="0"/>
      <w:marBottom w:val="0"/>
      <w:divBdr>
        <w:top w:val="none" w:sz="0" w:space="0" w:color="auto"/>
        <w:left w:val="none" w:sz="0" w:space="0" w:color="auto"/>
        <w:bottom w:val="none" w:sz="0" w:space="0" w:color="auto"/>
        <w:right w:val="none" w:sz="0" w:space="0" w:color="auto"/>
      </w:divBdr>
    </w:div>
    <w:div w:id="1519470146">
      <w:bodyDiv w:val="1"/>
      <w:marLeft w:val="0"/>
      <w:marRight w:val="0"/>
      <w:marTop w:val="0"/>
      <w:marBottom w:val="0"/>
      <w:divBdr>
        <w:top w:val="none" w:sz="0" w:space="0" w:color="auto"/>
        <w:left w:val="none" w:sz="0" w:space="0" w:color="auto"/>
        <w:bottom w:val="none" w:sz="0" w:space="0" w:color="auto"/>
        <w:right w:val="none" w:sz="0" w:space="0" w:color="auto"/>
      </w:divBdr>
    </w:div>
    <w:div w:id="1584682036">
      <w:bodyDiv w:val="1"/>
      <w:marLeft w:val="0"/>
      <w:marRight w:val="0"/>
      <w:marTop w:val="0"/>
      <w:marBottom w:val="0"/>
      <w:divBdr>
        <w:top w:val="none" w:sz="0" w:space="0" w:color="auto"/>
        <w:left w:val="none" w:sz="0" w:space="0" w:color="auto"/>
        <w:bottom w:val="none" w:sz="0" w:space="0" w:color="auto"/>
        <w:right w:val="none" w:sz="0" w:space="0" w:color="auto"/>
      </w:divBdr>
    </w:div>
    <w:div w:id="1587569857">
      <w:bodyDiv w:val="1"/>
      <w:marLeft w:val="0"/>
      <w:marRight w:val="0"/>
      <w:marTop w:val="0"/>
      <w:marBottom w:val="0"/>
      <w:divBdr>
        <w:top w:val="none" w:sz="0" w:space="0" w:color="auto"/>
        <w:left w:val="none" w:sz="0" w:space="0" w:color="auto"/>
        <w:bottom w:val="none" w:sz="0" w:space="0" w:color="auto"/>
        <w:right w:val="none" w:sz="0" w:space="0" w:color="auto"/>
      </w:divBdr>
    </w:div>
    <w:div w:id="1648124110">
      <w:bodyDiv w:val="1"/>
      <w:marLeft w:val="0"/>
      <w:marRight w:val="0"/>
      <w:marTop w:val="0"/>
      <w:marBottom w:val="0"/>
      <w:divBdr>
        <w:top w:val="none" w:sz="0" w:space="0" w:color="auto"/>
        <w:left w:val="none" w:sz="0" w:space="0" w:color="auto"/>
        <w:bottom w:val="none" w:sz="0" w:space="0" w:color="auto"/>
        <w:right w:val="none" w:sz="0" w:space="0" w:color="auto"/>
      </w:divBdr>
    </w:div>
    <w:div w:id="1656294913">
      <w:bodyDiv w:val="1"/>
      <w:marLeft w:val="0"/>
      <w:marRight w:val="0"/>
      <w:marTop w:val="0"/>
      <w:marBottom w:val="0"/>
      <w:divBdr>
        <w:top w:val="none" w:sz="0" w:space="0" w:color="auto"/>
        <w:left w:val="none" w:sz="0" w:space="0" w:color="auto"/>
        <w:bottom w:val="none" w:sz="0" w:space="0" w:color="auto"/>
        <w:right w:val="none" w:sz="0" w:space="0" w:color="auto"/>
      </w:divBdr>
    </w:div>
    <w:div w:id="1731732801">
      <w:bodyDiv w:val="1"/>
      <w:marLeft w:val="0"/>
      <w:marRight w:val="0"/>
      <w:marTop w:val="0"/>
      <w:marBottom w:val="0"/>
      <w:divBdr>
        <w:top w:val="none" w:sz="0" w:space="0" w:color="auto"/>
        <w:left w:val="none" w:sz="0" w:space="0" w:color="auto"/>
        <w:bottom w:val="none" w:sz="0" w:space="0" w:color="auto"/>
        <w:right w:val="none" w:sz="0" w:space="0" w:color="auto"/>
      </w:divBdr>
    </w:div>
    <w:div w:id="1740052832">
      <w:bodyDiv w:val="1"/>
      <w:marLeft w:val="0"/>
      <w:marRight w:val="0"/>
      <w:marTop w:val="0"/>
      <w:marBottom w:val="0"/>
      <w:divBdr>
        <w:top w:val="none" w:sz="0" w:space="0" w:color="auto"/>
        <w:left w:val="none" w:sz="0" w:space="0" w:color="auto"/>
        <w:bottom w:val="none" w:sz="0" w:space="0" w:color="auto"/>
        <w:right w:val="none" w:sz="0" w:space="0" w:color="auto"/>
      </w:divBdr>
    </w:div>
    <w:div w:id="1791976447">
      <w:bodyDiv w:val="1"/>
      <w:marLeft w:val="0"/>
      <w:marRight w:val="0"/>
      <w:marTop w:val="0"/>
      <w:marBottom w:val="0"/>
      <w:divBdr>
        <w:top w:val="none" w:sz="0" w:space="0" w:color="auto"/>
        <w:left w:val="none" w:sz="0" w:space="0" w:color="auto"/>
        <w:bottom w:val="none" w:sz="0" w:space="0" w:color="auto"/>
        <w:right w:val="none" w:sz="0" w:space="0" w:color="auto"/>
      </w:divBdr>
    </w:div>
    <w:div w:id="1815100314">
      <w:bodyDiv w:val="1"/>
      <w:marLeft w:val="0"/>
      <w:marRight w:val="0"/>
      <w:marTop w:val="0"/>
      <w:marBottom w:val="0"/>
      <w:divBdr>
        <w:top w:val="none" w:sz="0" w:space="0" w:color="auto"/>
        <w:left w:val="none" w:sz="0" w:space="0" w:color="auto"/>
        <w:bottom w:val="none" w:sz="0" w:space="0" w:color="auto"/>
        <w:right w:val="none" w:sz="0" w:space="0" w:color="auto"/>
      </w:divBdr>
    </w:div>
    <w:div w:id="1844391709">
      <w:bodyDiv w:val="1"/>
      <w:marLeft w:val="0"/>
      <w:marRight w:val="0"/>
      <w:marTop w:val="0"/>
      <w:marBottom w:val="0"/>
      <w:divBdr>
        <w:top w:val="none" w:sz="0" w:space="0" w:color="auto"/>
        <w:left w:val="none" w:sz="0" w:space="0" w:color="auto"/>
        <w:bottom w:val="none" w:sz="0" w:space="0" w:color="auto"/>
        <w:right w:val="none" w:sz="0" w:space="0" w:color="auto"/>
      </w:divBdr>
    </w:div>
    <w:div w:id="1939294620">
      <w:bodyDiv w:val="1"/>
      <w:marLeft w:val="0"/>
      <w:marRight w:val="0"/>
      <w:marTop w:val="0"/>
      <w:marBottom w:val="0"/>
      <w:divBdr>
        <w:top w:val="none" w:sz="0" w:space="0" w:color="auto"/>
        <w:left w:val="none" w:sz="0" w:space="0" w:color="auto"/>
        <w:bottom w:val="none" w:sz="0" w:space="0" w:color="auto"/>
        <w:right w:val="none" w:sz="0" w:space="0" w:color="auto"/>
      </w:divBdr>
    </w:div>
    <w:div w:id="1972053342">
      <w:bodyDiv w:val="1"/>
      <w:marLeft w:val="0"/>
      <w:marRight w:val="0"/>
      <w:marTop w:val="0"/>
      <w:marBottom w:val="0"/>
      <w:divBdr>
        <w:top w:val="none" w:sz="0" w:space="0" w:color="auto"/>
        <w:left w:val="none" w:sz="0" w:space="0" w:color="auto"/>
        <w:bottom w:val="none" w:sz="0" w:space="0" w:color="auto"/>
        <w:right w:val="none" w:sz="0" w:space="0" w:color="auto"/>
      </w:divBdr>
    </w:div>
    <w:div w:id="2002851795">
      <w:bodyDiv w:val="1"/>
      <w:marLeft w:val="0"/>
      <w:marRight w:val="0"/>
      <w:marTop w:val="0"/>
      <w:marBottom w:val="0"/>
      <w:divBdr>
        <w:top w:val="none" w:sz="0" w:space="0" w:color="auto"/>
        <w:left w:val="none" w:sz="0" w:space="0" w:color="auto"/>
        <w:bottom w:val="none" w:sz="0" w:space="0" w:color="auto"/>
        <w:right w:val="none" w:sz="0" w:space="0" w:color="auto"/>
      </w:divBdr>
    </w:div>
    <w:div w:id="2027824477">
      <w:bodyDiv w:val="1"/>
      <w:marLeft w:val="0"/>
      <w:marRight w:val="0"/>
      <w:marTop w:val="0"/>
      <w:marBottom w:val="0"/>
      <w:divBdr>
        <w:top w:val="none" w:sz="0" w:space="0" w:color="auto"/>
        <w:left w:val="none" w:sz="0" w:space="0" w:color="auto"/>
        <w:bottom w:val="none" w:sz="0" w:space="0" w:color="auto"/>
        <w:right w:val="none" w:sz="0" w:space="0" w:color="auto"/>
      </w:divBdr>
    </w:div>
    <w:div w:id="2041517146">
      <w:bodyDiv w:val="1"/>
      <w:marLeft w:val="0"/>
      <w:marRight w:val="0"/>
      <w:marTop w:val="0"/>
      <w:marBottom w:val="0"/>
      <w:divBdr>
        <w:top w:val="none" w:sz="0" w:space="0" w:color="auto"/>
        <w:left w:val="none" w:sz="0" w:space="0" w:color="auto"/>
        <w:bottom w:val="none" w:sz="0" w:space="0" w:color="auto"/>
        <w:right w:val="none" w:sz="0" w:space="0" w:color="auto"/>
      </w:divBdr>
    </w:div>
    <w:div w:id="2048945946">
      <w:bodyDiv w:val="1"/>
      <w:marLeft w:val="0"/>
      <w:marRight w:val="0"/>
      <w:marTop w:val="0"/>
      <w:marBottom w:val="0"/>
      <w:divBdr>
        <w:top w:val="none" w:sz="0" w:space="0" w:color="auto"/>
        <w:left w:val="none" w:sz="0" w:space="0" w:color="auto"/>
        <w:bottom w:val="none" w:sz="0" w:space="0" w:color="auto"/>
        <w:right w:val="none" w:sz="0" w:space="0" w:color="auto"/>
      </w:divBdr>
    </w:div>
    <w:div w:id="2053966966">
      <w:bodyDiv w:val="1"/>
      <w:marLeft w:val="0"/>
      <w:marRight w:val="0"/>
      <w:marTop w:val="0"/>
      <w:marBottom w:val="0"/>
      <w:divBdr>
        <w:top w:val="none" w:sz="0" w:space="0" w:color="auto"/>
        <w:left w:val="none" w:sz="0" w:space="0" w:color="auto"/>
        <w:bottom w:val="none" w:sz="0" w:space="0" w:color="auto"/>
        <w:right w:val="none" w:sz="0" w:space="0" w:color="auto"/>
      </w:divBdr>
    </w:div>
    <w:div w:id="2085836127">
      <w:bodyDiv w:val="1"/>
      <w:marLeft w:val="0"/>
      <w:marRight w:val="0"/>
      <w:marTop w:val="0"/>
      <w:marBottom w:val="0"/>
      <w:divBdr>
        <w:top w:val="none" w:sz="0" w:space="0" w:color="auto"/>
        <w:left w:val="none" w:sz="0" w:space="0" w:color="auto"/>
        <w:bottom w:val="none" w:sz="0" w:space="0" w:color="auto"/>
        <w:right w:val="none" w:sz="0" w:space="0" w:color="auto"/>
      </w:divBdr>
    </w:div>
    <w:div w:id="2095204839">
      <w:bodyDiv w:val="1"/>
      <w:marLeft w:val="0"/>
      <w:marRight w:val="0"/>
      <w:marTop w:val="0"/>
      <w:marBottom w:val="0"/>
      <w:divBdr>
        <w:top w:val="none" w:sz="0" w:space="0" w:color="auto"/>
        <w:left w:val="none" w:sz="0" w:space="0" w:color="auto"/>
        <w:bottom w:val="none" w:sz="0" w:space="0" w:color="auto"/>
        <w:right w:val="none" w:sz="0" w:space="0" w:color="auto"/>
      </w:divBdr>
    </w:div>
    <w:div w:id="213871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Krehenwinkel@berkeley.edu"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E7AFA-B8C2-6B4E-AD40-F766C0D1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30</Pages>
  <Words>7150</Words>
  <Characters>40755</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HK</dc:creator>
  <cp:lastModifiedBy>Andy Rominger</cp:lastModifiedBy>
  <cp:revision>5</cp:revision>
  <dcterms:created xsi:type="dcterms:W3CDTF">2017-08-03T20:09:00Z</dcterms:created>
  <dcterms:modified xsi:type="dcterms:W3CDTF">2017-08-04T21:50:00Z</dcterms:modified>
</cp:coreProperties>
</file>