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C7F093" w14:textId="2989000B" w:rsidR="00AF608D" w:rsidRPr="008E2CB6" w:rsidRDefault="00AB3792" w:rsidP="008E2CB6">
      <w:pPr>
        <w:spacing w:line="480" w:lineRule="auto"/>
        <w:jc w:val="both"/>
        <w:rPr>
          <w:rFonts w:ascii="Times New Roman" w:hAnsi="Times New Roman" w:cs="Times New Roman"/>
          <w:b/>
          <w:sz w:val="24"/>
          <w:szCs w:val="24"/>
          <w:lang w:val="en-US"/>
        </w:rPr>
      </w:pPr>
      <w:r w:rsidRPr="008E2CB6">
        <w:rPr>
          <w:rFonts w:ascii="Times New Roman" w:hAnsi="Times New Roman" w:cs="Times New Roman"/>
          <w:b/>
          <w:sz w:val="24"/>
          <w:szCs w:val="24"/>
          <w:lang w:val="en-US"/>
        </w:rPr>
        <w:t>An analysis of o</w:t>
      </w:r>
      <w:r w:rsidR="00E65B5D" w:rsidRPr="008E2CB6">
        <w:rPr>
          <w:rFonts w:ascii="Times New Roman" w:hAnsi="Times New Roman" w:cs="Times New Roman"/>
          <w:b/>
          <w:sz w:val="24"/>
          <w:szCs w:val="24"/>
          <w:lang w:val="en-US"/>
        </w:rPr>
        <w:t>ptimal</w:t>
      </w:r>
      <w:r w:rsidR="005030C2" w:rsidRPr="008E2CB6">
        <w:rPr>
          <w:rFonts w:ascii="Times New Roman" w:hAnsi="Times New Roman" w:cs="Times New Roman"/>
          <w:b/>
          <w:sz w:val="24"/>
          <w:szCs w:val="24"/>
          <w:lang w:val="en-US"/>
        </w:rPr>
        <w:t xml:space="preserve"> </w:t>
      </w:r>
      <w:r w:rsidR="00E65B5D" w:rsidRPr="008E2CB6">
        <w:rPr>
          <w:rFonts w:ascii="Times New Roman" w:hAnsi="Times New Roman" w:cs="Times New Roman"/>
          <w:b/>
          <w:sz w:val="24"/>
          <w:szCs w:val="24"/>
          <w:lang w:val="en-US"/>
        </w:rPr>
        <w:t>PCR conditions, sample treatment and potential biases in metabarcoding of arthropod communities by Illumina sequencing</w:t>
      </w:r>
    </w:p>
    <w:p w14:paraId="768B20A5" w14:textId="29E82D12" w:rsidR="001F1600" w:rsidRPr="008E2CB6" w:rsidRDefault="00552BF2"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Henrik Krehenwinkel</w:t>
      </w:r>
      <w:r w:rsidR="008F62E9" w:rsidRPr="008E2CB6">
        <w:rPr>
          <w:rFonts w:ascii="Times New Roman" w:hAnsi="Times New Roman" w:cs="Times New Roman"/>
          <w:sz w:val="24"/>
          <w:szCs w:val="24"/>
          <w:vertAlign w:val="superscript"/>
          <w:lang w:val="en-US"/>
        </w:rPr>
        <w:t>1 2 *</w:t>
      </w:r>
      <w:r w:rsidRPr="008E2CB6">
        <w:rPr>
          <w:rFonts w:ascii="Times New Roman" w:hAnsi="Times New Roman" w:cs="Times New Roman"/>
          <w:sz w:val="24"/>
          <w:szCs w:val="24"/>
          <w:lang w:val="en-US"/>
        </w:rPr>
        <w:t xml:space="preserve">, </w:t>
      </w:r>
      <w:r w:rsidR="00EB7CCE" w:rsidRPr="008E2CB6">
        <w:rPr>
          <w:rFonts w:ascii="Times New Roman" w:hAnsi="Times New Roman" w:cs="Times New Roman"/>
          <w:sz w:val="24"/>
          <w:szCs w:val="24"/>
          <w:lang w:val="en-US"/>
        </w:rPr>
        <w:t>Andrew J. Rominger</w:t>
      </w:r>
      <w:r w:rsidR="00EB7CCE" w:rsidRPr="008E2CB6">
        <w:rPr>
          <w:rFonts w:ascii="Times New Roman" w:hAnsi="Times New Roman" w:cs="Times New Roman"/>
          <w:sz w:val="24"/>
          <w:szCs w:val="24"/>
          <w:vertAlign w:val="superscript"/>
          <w:lang w:val="en-US"/>
        </w:rPr>
        <w:t>1</w:t>
      </w:r>
      <w:r w:rsidR="00EB7CCE" w:rsidRPr="008E2CB6">
        <w:rPr>
          <w:rFonts w:ascii="Times New Roman" w:hAnsi="Times New Roman" w:cs="Times New Roman"/>
          <w:sz w:val="24"/>
          <w:szCs w:val="24"/>
          <w:lang w:val="en-US"/>
        </w:rPr>
        <w:t xml:space="preserve">, </w:t>
      </w:r>
      <w:r w:rsidR="00ED52BB" w:rsidRPr="008E2CB6">
        <w:rPr>
          <w:rFonts w:ascii="Times New Roman" w:hAnsi="Times New Roman" w:cs="Times New Roman"/>
          <w:sz w:val="24"/>
          <w:szCs w:val="24"/>
          <w:lang w:val="en-US"/>
        </w:rPr>
        <w:t>Jun Jing Lim</w:t>
      </w:r>
      <w:r w:rsidR="00ED52BB" w:rsidRPr="008E2CB6">
        <w:rPr>
          <w:rFonts w:ascii="Times New Roman" w:hAnsi="Times New Roman" w:cs="Times New Roman"/>
          <w:sz w:val="24"/>
          <w:szCs w:val="24"/>
          <w:vertAlign w:val="superscript"/>
          <w:lang w:val="en-US"/>
        </w:rPr>
        <w:t>1</w:t>
      </w:r>
      <w:r w:rsidR="00ED52BB" w:rsidRPr="008E2CB6">
        <w:rPr>
          <w:rFonts w:ascii="Times New Roman" w:hAnsi="Times New Roman" w:cs="Times New Roman"/>
          <w:sz w:val="24"/>
          <w:szCs w:val="24"/>
          <w:lang w:val="en-US"/>
        </w:rPr>
        <w:t xml:space="preserve">, </w:t>
      </w:r>
      <w:r w:rsidR="0028798B" w:rsidRPr="008E2CB6">
        <w:rPr>
          <w:rFonts w:ascii="Times New Roman" w:hAnsi="Times New Roman" w:cs="Times New Roman"/>
          <w:sz w:val="24"/>
          <w:szCs w:val="24"/>
          <w:lang w:val="en-US"/>
        </w:rPr>
        <w:t>Madeline Wolf</w:t>
      </w:r>
      <w:r w:rsidR="008F62E9" w:rsidRPr="008E2CB6">
        <w:rPr>
          <w:rFonts w:ascii="Times New Roman" w:hAnsi="Times New Roman" w:cs="Times New Roman"/>
          <w:sz w:val="24"/>
          <w:szCs w:val="24"/>
          <w:vertAlign w:val="superscript"/>
          <w:lang w:val="en-US"/>
        </w:rPr>
        <w:t>1</w:t>
      </w:r>
      <w:r w:rsidR="00EB7CCE" w:rsidRPr="008E2CB6">
        <w:rPr>
          <w:rFonts w:ascii="Times New Roman" w:hAnsi="Times New Roman" w:cs="Times New Roman"/>
          <w:sz w:val="24"/>
          <w:szCs w:val="24"/>
          <w:lang w:val="en-US"/>
        </w:rPr>
        <w:t xml:space="preserve">, </w:t>
      </w:r>
      <w:r w:rsidR="00B8579E" w:rsidRPr="008E2CB6">
        <w:rPr>
          <w:rFonts w:ascii="Times New Roman" w:hAnsi="Times New Roman" w:cs="Times New Roman"/>
          <w:sz w:val="24"/>
          <w:szCs w:val="24"/>
          <w:lang w:val="en-US"/>
        </w:rPr>
        <w:t>Marisa Fong</w:t>
      </w:r>
      <w:r w:rsidR="00ED52BB" w:rsidRPr="008E2CB6">
        <w:rPr>
          <w:rFonts w:ascii="Times New Roman" w:hAnsi="Times New Roman" w:cs="Times New Roman"/>
          <w:sz w:val="24"/>
          <w:szCs w:val="24"/>
          <w:vertAlign w:val="superscript"/>
          <w:lang w:val="en-US"/>
        </w:rPr>
        <w:t>1</w:t>
      </w:r>
      <w:r w:rsidR="00B8579E" w:rsidRPr="008E2CB6">
        <w:rPr>
          <w:rFonts w:ascii="Times New Roman" w:hAnsi="Times New Roman" w:cs="Times New Roman"/>
          <w:sz w:val="24"/>
          <w:szCs w:val="24"/>
          <w:lang w:val="en-US"/>
        </w:rPr>
        <w:t xml:space="preserve">, </w:t>
      </w:r>
      <w:proofErr w:type="spellStart"/>
      <w:r w:rsidRPr="008E2CB6">
        <w:rPr>
          <w:rFonts w:ascii="Times New Roman" w:hAnsi="Times New Roman" w:cs="Times New Roman"/>
          <w:sz w:val="24"/>
          <w:szCs w:val="24"/>
          <w:lang w:val="en-US"/>
        </w:rPr>
        <w:t>Jingfei</w:t>
      </w:r>
      <w:proofErr w:type="spellEnd"/>
      <w:r w:rsidRPr="008E2CB6">
        <w:rPr>
          <w:rFonts w:ascii="Times New Roman" w:hAnsi="Times New Roman" w:cs="Times New Roman"/>
          <w:sz w:val="24"/>
          <w:szCs w:val="24"/>
          <w:lang w:val="en-US"/>
        </w:rPr>
        <w:t xml:space="preserve"> Zhang</w:t>
      </w:r>
      <w:r w:rsidR="008F62E9" w:rsidRPr="008E2CB6">
        <w:rPr>
          <w:rFonts w:ascii="Times New Roman" w:hAnsi="Times New Roman" w:cs="Times New Roman"/>
          <w:sz w:val="24"/>
          <w:szCs w:val="24"/>
          <w:vertAlign w:val="superscript"/>
          <w:lang w:val="en-US"/>
        </w:rPr>
        <w:t>1</w:t>
      </w:r>
      <w:r w:rsidRPr="008E2CB6">
        <w:rPr>
          <w:rFonts w:ascii="Times New Roman" w:hAnsi="Times New Roman" w:cs="Times New Roman"/>
          <w:sz w:val="24"/>
          <w:szCs w:val="24"/>
          <w:lang w:val="en-US"/>
        </w:rPr>
        <w:t>, Brian</w:t>
      </w:r>
      <w:r w:rsidR="0028798B" w:rsidRPr="008E2CB6">
        <w:rPr>
          <w:rFonts w:ascii="Times New Roman" w:hAnsi="Times New Roman" w:cs="Times New Roman"/>
          <w:sz w:val="24"/>
          <w:szCs w:val="24"/>
          <w:lang w:val="en-US"/>
        </w:rPr>
        <w:t xml:space="preserve"> </w:t>
      </w:r>
      <w:r w:rsidR="00B514EE" w:rsidRPr="008E2CB6">
        <w:rPr>
          <w:rFonts w:ascii="Times New Roman" w:hAnsi="Times New Roman" w:cs="Times New Roman"/>
          <w:sz w:val="24"/>
          <w:szCs w:val="24"/>
          <w:lang w:val="en-US"/>
        </w:rPr>
        <w:t>Simison</w:t>
      </w:r>
      <w:r w:rsidR="008F62E9" w:rsidRPr="008E2CB6">
        <w:rPr>
          <w:rFonts w:ascii="Times New Roman" w:hAnsi="Times New Roman" w:cs="Times New Roman"/>
          <w:sz w:val="24"/>
          <w:szCs w:val="24"/>
          <w:vertAlign w:val="superscript"/>
          <w:lang w:val="en-US"/>
        </w:rPr>
        <w:t>2</w:t>
      </w:r>
      <w:r w:rsidRPr="008E2CB6">
        <w:rPr>
          <w:rFonts w:ascii="Times New Roman" w:hAnsi="Times New Roman" w:cs="Times New Roman"/>
          <w:sz w:val="24"/>
          <w:szCs w:val="24"/>
          <w:lang w:val="en-US"/>
        </w:rPr>
        <w:t>, Ro</w:t>
      </w:r>
      <w:r w:rsidR="0028798B" w:rsidRPr="008E2CB6">
        <w:rPr>
          <w:rFonts w:ascii="Times New Roman" w:hAnsi="Times New Roman" w:cs="Times New Roman"/>
          <w:sz w:val="24"/>
          <w:szCs w:val="24"/>
          <w:lang w:val="en-US"/>
        </w:rPr>
        <w:t>semary Gillespie</w:t>
      </w:r>
      <w:r w:rsidR="008F62E9" w:rsidRPr="008E2CB6">
        <w:rPr>
          <w:rFonts w:ascii="Times New Roman" w:hAnsi="Times New Roman" w:cs="Times New Roman"/>
          <w:sz w:val="24"/>
          <w:szCs w:val="24"/>
          <w:vertAlign w:val="superscript"/>
          <w:lang w:val="en-US"/>
        </w:rPr>
        <w:t>1</w:t>
      </w:r>
    </w:p>
    <w:p w14:paraId="52705220" w14:textId="77777777" w:rsidR="008F62E9" w:rsidRPr="008E2CB6" w:rsidRDefault="008F62E9"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Department of Environmental Sciences, Policy and Management</w:t>
      </w:r>
    </w:p>
    <w:p w14:paraId="3A0B7CF4" w14:textId="77777777" w:rsidR="008F62E9" w:rsidRPr="008E2CB6" w:rsidRDefault="0028798B"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U</w:t>
      </w:r>
      <w:r w:rsidR="008F62E9" w:rsidRPr="008E2CB6">
        <w:rPr>
          <w:rFonts w:ascii="Times New Roman" w:hAnsi="Times New Roman" w:cs="Times New Roman"/>
          <w:sz w:val="24"/>
          <w:szCs w:val="24"/>
          <w:lang w:val="en-US"/>
        </w:rPr>
        <w:t>niversity of California</w:t>
      </w:r>
      <w:r w:rsidRPr="008E2CB6">
        <w:rPr>
          <w:rFonts w:ascii="Times New Roman" w:hAnsi="Times New Roman" w:cs="Times New Roman"/>
          <w:sz w:val="24"/>
          <w:szCs w:val="24"/>
          <w:lang w:val="en-US"/>
        </w:rPr>
        <w:t xml:space="preserve"> Berkeley</w:t>
      </w:r>
    </w:p>
    <w:p w14:paraId="65C5629F" w14:textId="77777777" w:rsidR="0028798B" w:rsidRPr="008E2CB6" w:rsidRDefault="008F62E9" w:rsidP="008E2CB6">
      <w:pPr>
        <w:spacing w:line="480" w:lineRule="auto"/>
        <w:jc w:val="both"/>
        <w:rPr>
          <w:rFonts w:ascii="Times New Roman" w:hAnsi="Times New Roman" w:cs="Times New Roman"/>
          <w:sz w:val="24"/>
          <w:szCs w:val="24"/>
          <w:lang w:val="en-US"/>
        </w:rPr>
      </w:pPr>
      <w:proofErr w:type="spellStart"/>
      <w:r w:rsidRPr="008E2CB6">
        <w:rPr>
          <w:rFonts w:ascii="Times New Roman" w:hAnsi="Times New Roman" w:cs="Times New Roman"/>
          <w:sz w:val="24"/>
          <w:szCs w:val="24"/>
          <w:lang w:val="en-US"/>
        </w:rPr>
        <w:t>Mulford</w:t>
      </w:r>
      <w:proofErr w:type="spellEnd"/>
      <w:r w:rsidRPr="008E2CB6">
        <w:rPr>
          <w:rFonts w:ascii="Times New Roman" w:hAnsi="Times New Roman" w:cs="Times New Roman"/>
          <w:sz w:val="24"/>
          <w:szCs w:val="24"/>
          <w:lang w:val="en-US"/>
        </w:rPr>
        <w:t xml:space="preserve"> Hall, Berkeley, California, USA</w:t>
      </w:r>
    </w:p>
    <w:p w14:paraId="606560A0" w14:textId="4488DC04" w:rsidR="008F62E9" w:rsidRPr="008E2CB6" w:rsidRDefault="008F62E9"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Center for Comp</w:t>
      </w:r>
      <w:r w:rsidR="00EB7CCE" w:rsidRPr="008E2CB6">
        <w:rPr>
          <w:rFonts w:ascii="Times New Roman" w:hAnsi="Times New Roman" w:cs="Times New Roman"/>
          <w:sz w:val="24"/>
          <w:szCs w:val="24"/>
          <w:lang w:val="en-US"/>
        </w:rPr>
        <w:t>arative</w:t>
      </w:r>
      <w:r w:rsidRPr="008E2CB6">
        <w:rPr>
          <w:rFonts w:ascii="Times New Roman" w:hAnsi="Times New Roman" w:cs="Times New Roman"/>
          <w:sz w:val="24"/>
          <w:szCs w:val="24"/>
          <w:lang w:val="en-US"/>
        </w:rPr>
        <w:t xml:space="preserve"> Genomics</w:t>
      </w:r>
    </w:p>
    <w:p w14:paraId="2C38C56D" w14:textId="77777777" w:rsidR="0028798B" w:rsidRPr="008E2CB6" w:rsidRDefault="008F62E9"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California Academy of Sciences</w:t>
      </w:r>
    </w:p>
    <w:p w14:paraId="61969555" w14:textId="239CB3FD" w:rsidR="008F62E9" w:rsidRPr="008E2CB6" w:rsidRDefault="008F62E9"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Music Concourse Drive,</w:t>
      </w:r>
      <w:r w:rsidR="00AC75FF" w:rsidRPr="008E2CB6">
        <w:rPr>
          <w:rFonts w:ascii="Times New Roman" w:hAnsi="Times New Roman" w:cs="Times New Roman"/>
          <w:sz w:val="24"/>
          <w:szCs w:val="24"/>
          <w:lang w:val="en-US"/>
        </w:rPr>
        <w:t xml:space="preserve"> San Francisco, California, USA</w:t>
      </w:r>
    </w:p>
    <w:p w14:paraId="68EBB6AB" w14:textId="77777777" w:rsidR="0028798B" w:rsidRPr="008E2CB6" w:rsidRDefault="00FC2F1D" w:rsidP="008E2CB6">
      <w:pPr>
        <w:spacing w:line="480" w:lineRule="auto"/>
        <w:jc w:val="both"/>
        <w:rPr>
          <w:rFonts w:ascii="Times New Roman" w:hAnsi="Times New Roman" w:cs="Times New Roman"/>
          <w:sz w:val="24"/>
          <w:szCs w:val="24"/>
          <w:lang w:val="en-US"/>
        </w:rPr>
      </w:pPr>
      <w:hyperlink r:id="rId7" w:history="1">
        <w:r w:rsidR="00E94114" w:rsidRPr="008E2CB6">
          <w:rPr>
            <w:rStyle w:val="Hyperlink"/>
            <w:rFonts w:ascii="Times New Roman" w:hAnsi="Times New Roman" w:cs="Times New Roman"/>
            <w:sz w:val="24"/>
            <w:szCs w:val="24"/>
            <w:lang w:val="en-US"/>
          </w:rPr>
          <w:t>Krehenwinkel@berkeley.edu</w:t>
        </w:r>
      </w:hyperlink>
    </w:p>
    <w:p w14:paraId="35CBA154" w14:textId="77777777" w:rsidR="00E94114" w:rsidRPr="008E2CB6" w:rsidRDefault="00E94114"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+1-510-646-3409</w:t>
      </w:r>
    </w:p>
    <w:p w14:paraId="5FF8D9DF" w14:textId="77777777" w:rsidR="0079395A" w:rsidRPr="008E2CB6" w:rsidRDefault="0079395A" w:rsidP="008E2CB6">
      <w:pPr>
        <w:spacing w:line="480" w:lineRule="auto"/>
        <w:jc w:val="both"/>
        <w:rPr>
          <w:rFonts w:ascii="Times New Roman" w:hAnsi="Times New Roman" w:cs="Times New Roman"/>
          <w:b/>
          <w:sz w:val="24"/>
          <w:szCs w:val="24"/>
          <w:lang w:val="en-US"/>
        </w:rPr>
      </w:pPr>
      <w:r w:rsidRPr="008E2CB6">
        <w:rPr>
          <w:rFonts w:ascii="Times New Roman" w:hAnsi="Times New Roman" w:cs="Times New Roman"/>
          <w:b/>
          <w:sz w:val="24"/>
          <w:szCs w:val="24"/>
          <w:lang w:val="en-US"/>
        </w:rPr>
        <w:t>Abstract</w:t>
      </w:r>
    </w:p>
    <w:p w14:paraId="68CB2F5A" w14:textId="3E1C8E4A" w:rsidR="00CA29F5" w:rsidRPr="008E2CB6" w:rsidRDefault="006409BC"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1. </w:t>
      </w:r>
      <w:r w:rsidR="00C4449E" w:rsidRPr="008E2CB6">
        <w:rPr>
          <w:rFonts w:ascii="Times New Roman" w:hAnsi="Times New Roman" w:cs="Times New Roman"/>
          <w:sz w:val="24"/>
          <w:szCs w:val="24"/>
          <w:lang w:val="en-US"/>
        </w:rPr>
        <w:t>Next generation sequencing based metabarcoding promise</w:t>
      </w:r>
      <w:r w:rsidR="00951C9C">
        <w:rPr>
          <w:rFonts w:ascii="Times New Roman" w:hAnsi="Times New Roman" w:cs="Times New Roman"/>
          <w:sz w:val="24"/>
          <w:szCs w:val="24"/>
          <w:lang w:val="en-US"/>
        </w:rPr>
        <w:t>s</w:t>
      </w:r>
      <w:r w:rsidR="00C4449E" w:rsidRPr="008E2CB6">
        <w:rPr>
          <w:rFonts w:ascii="Times New Roman" w:hAnsi="Times New Roman" w:cs="Times New Roman"/>
          <w:sz w:val="24"/>
          <w:szCs w:val="24"/>
          <w:lang w:val="en-US"/>
        </w:rPr>
        <w:t xml:space="preserve"> </w:t>
      </w:r>
      <w:r w:rsidR="00A203C3" w:rsidRPr="008E2CB6">
        <w:rPr>
          <w:rFonts w:ascii="Times New Roman" w:hAnsi="Times New Roman" w:cs="Times New Roman"/>
          <w:sz w:val="24"/>
          <w:szCs w:val="24"/>
          <w:lang w:val="en-US"/>
        </w:rPr>
        <w:t xml:space="preserve">the rapid and cost efficient analysis of </w:t>
      </w:r>
      <w:r w:rsidR="00951C9C">
        <w:rPr>
          <w:rFonts w:ascii="Times New Roman" w:hAnsi="Times New Roman" w:cs="Times New Roman"/>
          <w:sz w:val="24"/>
          <w:szCs w:val="24"/>
          <w:lang w:val="en-US"/>
        </w:rPr>
        <w:t xml:space="preserve">qualitative and quantitative </w:t>
      </w:r>
      <w:r w:rsidR="00A203C3" w:rsidRPr="008E2CB6">
        <w:rPr>
          <w:rFonts w:ascii="Times New Roman" w:hAnsi="Times New Roman" w:cs="Times New Roman"/>
          <w:sz w:val="24"/>
          <w:szCs w:val="24"/>
          <w:lang w:val="en-US"/>
        </w:rPr>
        <w:t>species compositions</w:t>
      </w:r>
      <w:r w:rsidR="00674A53" w:rsidRPr="008E2CB6">
        <w:rPr>
          <w:rFonts w:ascii="Times New Roman" w:hAnsi="Times New Roman" w:cs="Times New Roman"/>
          <w:sz w:val="24"/>
          <w:szCs w:val="24"/>
          <w:lang w:val="en-US"/>
        </w:rPr>
        <w:t xml:space="preserve"> </w:t>
      </w:r>
      <w:r w:rsidR="00951C9C">
        <w:rPr>
          <w:rFonts w:ascii="Times New Roman" w:hAnsi="Times New Roman" w:cs="Times New Roman"/>
          <w:sz w:val="24"/>
          <w:szCs w:val="24"/>
          <w:lang w:val="en-US"/>
        </w:rPr>
        <w:t>of</w:t>
      </w:r>
      <w:r w:rsidR="00A203C3" w:rsidRPr="008E2CB6">
        <w:rPr>
          <w:rFonts w:ascii="Times New Roman" w:hAnsi="Times New Roman" w:cs="Times New Roman"/>
          <w:sz w:val="24"/>
          <w:szCs w:val="24"/>
          <w:lang w:val="en-US"/>
        </w:rPr>
        <w:t xml:space="preserve"> whole ecosystem</w:t>
      </w:r>
      <w:r w:rsidR="00674A53" w:rsidRPr="008E2CB6">
        <w:rPr>
          <w:rFonts w:ascii="Times New Roman" w:hAnsi="Times New Roman" w:cs="Times New Roman"/>
          <w:sz w:val="24"/>
          <w:szCs w:val="24"/>
          <w:lang w:val="en-US"/>
        </w:rPr>
        <w:t>s</w:t>
      </w:r>
      <w:r w:rsidR="00C4449E" w:rsidRPr="008E2CB6">
        <w:rPr>
          <w:rFonts w:ascii="Times New Roman" w:hAnsi="Times New Roman" w:cs="Times New Roman"/>
          <w:sz w:val="24"/>
          <w:szCs w:val="24"/>
          <w:lang w:val="en-US"/>
        </w:rPr>
        <w:t>.</w:t>
      </w:r>
      <w:r w:rsidR="00A203C3" w:rsidRPr="008E2CB6">
        <w:rPr>
          <w:rFonts w:ascii="Times New Roman" w:hAnsi="Times New Roman" w:cs="Times New Roman"/>
          <w:sz w:val="24"/>
          <w:szCs w:val="24"/>
          <w:lang w:val="en-US"/>
        </w:rPr>
        <w:t xml:space="preserve"> </w:t>
      </w:r>
      <w:r w:rsidR="00AC75FF" w:rsidRPr="008E2CB6">
        <w:rPr>
          <w:rFonts w:ascii="Times New Roman" w:hAnsi="Times New Roman" w:cs="Times New Roman"/>
          <w:sz w:val="24"/>
          <w:szCs w:val="24"/>
          <w:lang w:val="en-US"/>
        </w:rPr>
        <w:t xml:space="preserve">However, </w:t>
      </w:r>
      <w:r w:rsidR="00951C9C">
        <w:rPr>
          <w:rFonts w:ascii="Times New Roman" w:hAnsi="Times New Roman" w:cs="Times New Roman"/>
          <w:sz w:val="24"/>
          <w:szCs w:val="24"/>
          <w:lang w:val="en-US"/>
        </w:rPr>
        <w:t xml:space="preserve">current </w:t>
      </w:r>
      <w:r w:rsidR="00674A53" w:rsidRPr="008E2CB6">
        <w:rPr>
          <w:rFonts w:ascii="Times New Roman" w:hAnsi="Times New Roman" w:cs="Times New Roman"/>
          <w:sz w:val="24"/>
          <w:szCs w:val="24"/>
          <w:lang w:val="en-US"/>
        </w:rPr>
        <w:t>a</w:t>
      </w:r>
      <w:r w:rsidR="00FB33DC" w:rsidRPr="008E2CB6">
        <w:rPr>
          <w:rFonts w:ascii="Times New Roman" w:hAnsi="Times New Roman" w:cs="Times New Roman"/>
          <w:sz w:val="24"/>
          <w:szCs w:val="24"/>
          <w:lang w:val="en-US"/>
        </w:rPr>
        <w:t xml:space="preserve">mplicon based approaches suffer from </w:t>
      </w:r>
      <w:r w:rsidR="00951C9C">
        <w:rPr>
          <w:rFonts w:ascii="Times New Roman" w:hAnsi="Times New Roman" w:cs="Times New Roman"/>
          <w:sz w:val="24"/>
          <w:szCs w:val="24"/>
          <w:lang w:val="en-US"/>
        </w:rPr>
        <w:t>pronounced amplification biases</w:t>
      </w:r>
      <w:r w:rsidR="00FB33DC" w:rsidRPr="008E2CB6">
        <w:rPr>
          <w:rFonts w:ascii="Times New Roman" w:hAnsi="Times New Roman" w:cs="Times New Roman"/>
          <w:sz w:val="24"/>
          <w:szCs w:val="24"/>
          <w:lang w:val="en-US"/>
        </w:rPr>
        <w:t>.</w:t>
      </w:r>
      <w:r w:rsidR="00AF5F17" w:rsidRPr="008E2CB6">
        <w:rPr>
          <w:rFonts w:ascii="Times New Roman" w:hAnsi="Times New Roman" w:cs="Times New Roman"/>
          <w:sz w:val="24"/>
          <w:szCs w:val="24"/>
          <w:lang w:val="en-US"/>
        </w:rPr>
        <w:t xml:space="preserve"> </w:t>
      </w:r>
      <w:r w:rsidR="004C5156" w:rsidRPr="008E2CB6">
        <w:rPr>
          <w:rFonts w:ascii="Times New Roman" w:hAnsi="Times New Roman" w:cs="Times New Roman"/>
          <w:sz w:val="24"/>
          <w:szCs w:val="24"/>
          <w:lang w:val="en-US"/>
        </w:rPr>
        <w:t xml:space="preserve">Novel barcode markers or </w:t>
      </w:r>
      <w:r w:rsidR="007572A9" w:rsidRPr="008E2CB6">
        <w:rPr>
          <w:rFonts w:ascii="Times New Roman" w:hAnsi="Times New Roman" w:cs="Times New Roman"/>
          <w:sz w:val="24"/>
          <w:szCs w:val="24"/>
          <w:lang w:val="en-US"/>
        </w:rPr>
        <w:t>PCR free approaches</w:t>
      </w:r>
      <w:del w:id="0" w:author="Andy Rominger" w:date="2016-11-22T08:59:00Z">
        <w:r w:rsidR="007572A9" w:rsidRPr="008E2CB6" w:rsidDel="00FC2F1D">
          <w:rPr>
            <w:rFonts w:ascii="Times New Roman" w:hAnsi="Times New Roman" w:cs="Times New Roman"/>
            <w:sz w:val="24"/>
            <w:szCs w:val="24"/>
            <w:lang w:val="en-US"/>
          </w:rPr>
          <w:delText>,</w:delText>
        </w:r>
      </w:del>
      <w:r w:rsidR="007572A9" w:rsidRPr="008E2CB6">
        <w:rPr>
          <w:rFonts w:ascii="Times New Roman" w:hAnsi="Times New Roman" w:cs="Times New Roman"/>
          <w:sz w:val="24"/>
          <w:szCs w:val="24"/>
          <w:lang w:val="en-US"/>
        </w:rPr>
        <w:t xml:space="preserve"> have been suggested to mitigate </w:t>
      </w:r>
      <w:r w:rsidR="00CA29F5" w:rsidRPr="008E2CB6">
        <w:rPr>
          <w:rFonts w:ascii="Times New Roman" w:hAnsi="Times New Roman" w:cs="Times New Roman"/>
          <w:sz w:val="24"/>
          <w:szCs w:val="24"/>
          <w:lang w:val="en-US"/>
        </w:rPr>
        <w:t>th</w:t>
      </w:r>
      <w:r w:rsidR="00951C9C">
        <w:rPr>
          <w:rFonts w:ascii="Times New Roman" w:hAnsi="Times New Roman" w:cs="Times New Roman"/>
          <w:sz w:val="24"/>
          <w:szCs w:val="24"/>
          <w:lang w:val="en-US"/>
        </w:rPr>
        <w:t>is problem</w:t>
      </w:r>
      <w:r w:rsidR="004C5156" w:rsidRPr="008E2CB6">
        <w:rPr>
          <w:rFonts w:ascii="Times New Roman" w:hAnsi="Times New Roman" w:cs="Times New Roman"/>
          <w:sz w:val="24"/>
          <w:szCs w:val="24"/>
          <w:lang w:val="en-US"/>
        </w:rPr>
        <w:t xml:space="preserve">. </w:t>
      </w:r>
      <w:r w:rsidR="00951C9C">
        <w:rPr>
          <w:rFonts w:ascii="Times New Roman" w:hAnsi="Times New Roman" w:cs="Times New Roman"/>
          <w:sz w:val="24"/>
          <w:szCs w:val="24"/>
          <w:lang w:val="en-US"/>
        </w:rPr>
        <w:t xml:space="preserve">Moreover, </w:t>
      </w:r>
      <w:r w:rsidR="006A0A17" w:rsidRPr="008E2CB6">
        <w:rPr>
          <w:rFonts w:ascii="Times New Roman" w:hAnsi="Times New Roman" w:cs="Times New Roman"/>
          <w:sz w:val="24"/>
          <w:szCs w:val="24"/>
          <w:lang w:val="en-US"/>
        </w:rPr>
        <w:t>taxon</w:t>
      </w:r>
      <w:r w:rsidR="00AA60A9" w:rsidRPr="008E2CB6">
        <w:rPr>
          <w:rFonts w:ascii="Times New Roman" w:hAnsi="Times New Roman" w:cs="Times New Roman"/>
          <w:sz w:val="24"/>
          <w:szCs w:val="24"/>
          <w:lang w:val="en-US"/>
        </w:rPr>
        <w:t xml:space="preserve"> specific</w:t>
      </w:r>
      <w:r w:rsidR="006A0A17" w:rsidRPr="008E2CB6">
        <w:rPr>
          <w:rFonts w:ascii="Times New Roman" w:hAnsi="Times New Roman" w:cs="Times New Roman"/>
          <w:sz w:val="24"/>
          <w:szCs w:val="24"/>
          <w:lang w:val="en-US"/>
        </w:rPr>
        <w:t xml:space="preserve"> DNA degradation poses a potential issue in community </w:t>
      </w:r>
      <w:r w:rsidR="00AA60A9" w:rsidRPr="008E2CB6">
        <w:rPr>
          <w:rFonts w:ascii="Times New Roman" w:hAnsi="Times New Roman" w:cs="Times New Roman"/>
          <w:sz w:val="24"/>
          <w:szCs w:val="24"/>
          <w:lang w:val="en-US"/>
        </w:rPr>
        <w:t xml:space="preserve">analyses, which remains to be tested. </w:t>
      </w:r>
    </w:p>
    <w:p w14:paraId="55E48CC0" w14:textId="611E3FCA" w:rsidR="00AF5F17" w:rsidRPr="008E2CB6" w:rsidRDefault="006409BC"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2. </w:t>
      </w:r>
      <w:r w:rsidR="00AF5F17" w:rsidRPr="008E2CB6">
        <w:rPr>
          <w:rFonts w:ascii="Times New Roman" w:hAnsi="Times New Roman" w:cs="Times New Roman"/>
          <w:sz w:val="24"/>
          <w:szCs w:val="24"/>
          <w:lang w:val="en-US"/>
        </w:rPr>
        <w:t xml:space="preserve">Here, we test 8 different nuclear and mitochondrial </w:t>
      </w:r>
      <w:r w:rsidR="006311EC" w:rsidRPr="008E2CB6">
        <w:rPr>
          <w:rFonts w:ascii="Times New Roman" w:hAnsi="Times New Roman" w:cs="Times New Roman"/>
          <w:sz w:val="24"/>
          <w:szCs w:val="24"/>
          <w:lang w:val="en-US"/>
        </w:rPr>
        <w:t xml:space="preserve">PCR </w:t>
      </w:r>
      <w:r w:rsidR="00AF5F17" w:rsidRPr="008E2CB6">
        <w:rPr>
          <w:rFonts w:ascii="Times New Roman" w:hAnsi="Times New Roman" w:cs="Times New Roman"/>
          <w:sz w:val="24"/>
          <w:szCs w:val="24"/>
          <w:lang w:val="en-US"/>
        </w:rPr>
        <w:t xml:space="preserve">markers for their potential to recover species richness and abundance in </w:t>
      </w:r>
      <w:r w:rsidR="007C46BD" w:rsidRPr="008E2CB6">
        <w:rPr>
          <w:rFonts w:ascii="Times New Roman" w:hAnsi="Times New Roman" w:cs="Times New Roman"/>
          <w:sz w:val="24"/>
          <w:szCs w:val="24"/>
          <w:lang w:val="en-US"/>
        </w:rPr>
        <w:t xml:space="preserve">diverse </w:t>
      </w:r>
      <w:r w:rsidR="00AC75FF" w:rsidRPr="008E2CB6">
        <w:rPr>
          <w:rFonts w:ascii="Times New Roman" w:hAnsi="Times New Roman" w:cs="Times New Roman"/>
          <w:sz w:val="24"/>
          <w:szCs w:val="24"/>
          <w:lang w:val="en-US"/>
        </w:rPr>
        <w:t>arthropod communities</w:t>
      </w:r>
      <w:r w:rsidR="00AF5F17" w:rsidRPr="008E2CB6">
        <w:rPr>
          <w:rFonts w:ascii="Times New Roman" w:hAnsi="Times New Roman" w:cs="Times New Roman"/>
          <w:sz w:val="24"/>
          <w:szCs w:val="24"/>
          <w:lang w:val="en-US"/>
        </w:rPr>
        <w:t>.</w:t>
      </w:r>
      <w:r w:rsidR="00C63EDF" w:rsidRPr="008E2CB6">
        <w:rPr>
          <w:rFonts w:ascii="Times New Roman" w:hAnsi="Times New Roman" w:cs="Times New Roman"/>
          <w:sz w:val="24"/>
          <w:szCs w:val="24"/>
          <w:lang w:val="en-US"/>
        </w:rPr>
        <w:t xml:space="preserve"> We aim to develop taxon specific correction factors </w:t>
      </w:r>
      <w:r w:rsidR="007C46BD" w:rsidRPr="008E2CB6">
        <w:rPr>
          <w:rFonts w:ascii="Times New Roman" w:hAnsi="Times New Roman" w:cs="Times New Roman"/>
          <w:sz w:val="24"/>
          <w:szCs w:val="24"/>
          <w:lang w:val="en-US"/>
        </w:rPr>
        <w:t>to</w:t>
      </w:r>
      <w:r w:rsidR="00246C79" w:rsidRPr="008E2CB6">
        <w:rPr>
          <w:rFonts w:ascii="Times New Roman" w:hAnsi="Times New Roman" w:cs="Times New Roman"/>
          <w:sz w:val="24"/>
          <w:szCs w:val="24"/>
          <w:lang w:val="en-US"/>
        </w:rPr>
        <w:t xml:space="preserve"> </w:t>
      </w:r>
      <w:r w:rsidR="00C63EDF" w:rsidRPr="008E2CB6">
        <w:rPr>
          <w:rFonts w:ascii="Times New Roman" w:hAnsi="Times New Roman" w:cs="Times New Roman"/>
          <w:sz w:val="24"/>
          <w:szCs w:val="24"/>
          <w:lang w:val="en-US"/>
        </w:rPr>
        <w:t xml:space="preserve">derive accurate abundance estimates. </w:t>
      </w:r>
      <w:r w:rsidR="00AF5F17" w:rsidRPr="008E2CB6">
        <w:rPr>
          <w:rFonts w:ascii="Times New Roman" w:hAnsi="Times New Roman" w:cs="Times New Roman"/>
          <w:sz w:val="24"/>
          <w:szCs w:val="24"/>
          <w:lang w:val="en-US"/>
        </w:rPr>
        <w:t xml:space="preserve">We </w:t>
      </w:r>
      <w:r w:rsidR="00246C79" w:rsidRPr="008E2CB6">
        <w:rPr>
          <w:rFonts w:ascii="Times New Roman" w:hAnsi="Times New Roman" w:cs="Times New Roman"/>
          <w:sz w:val="24"/>
          <w:szCs w:val="24"/>
          <w:lang w:val="en-US"/>
        </w:rPr>
        <w:t>also test</w:t>
      </w:r>
      <w:r w:rsidRPr="008E2CB6">
        <w:rPr>
          <w:rFonts w:ascii="Times New Roman" w:hAnsi="Times New Roman" w:cs="Times New Roman"/>
          <w:sz w:val="24"/>
          <w:szCs w:val="24"/>
          <w:lang w:val="en-US"/>
        </w:rPr>
        <w:t xml:space="preserve"> the </w:t>
      </w:r>
      <w:r w:rsidRPr="008E2CB6">
        <w:rPr>
          <w:rFonts w:ascii="Times New Roman" w:hAnsi="Times New Roman" w:cs="Times New Roman"/>
          <w:sz w:val="24"/>
          <w:szCs w:val="24"/>
          <w:lang w:val="en-US"/>
        </w:rPr>
        <w:lastRenderedPageBreak/>
        <w:t xml:space="preserve">possibility of </w:t>
      </w:r>
      <w:r w:rsidR="00246C79" w:rsidRPr="008E2CB6">
        <w:rPr>
          <w:rFonts w:ascii="Times New Roman" w:hAnsi="Times New Roman" w:cs="Times New Roman"/>
          <w:sz w:val="24"/>
          <w:szCs w:val="24"/>
          <w:lang w:val="en-US"/>
        </w:rPr>
        <w:t>mitigating</w:t>
      </w:r>
      <w:r w:rsidRPr="008E2CB6">
        <w:rPr>
          <w:rFonts w:ascii="Times New Roman" w:hAnsi="Times New Roman" w:cs="Times New Roman"/>
          <w:sz w:val="24"/>
          <w:szCs w:val="24"/>
          <w:lang w:val="en-US"/>
        </w:rPr>
        <w:t xml:space="preserve"> priming bias by reducing PCR cycle number</w:t>
      </w:r>
      <w:r w:rsidR="0045005B" w:rsidRPr="008E2CB6">
        <w:rPr>
          <w:rFonts w:ascii="Times New Roman" w:hAnsi="Times New Roman" w:cs="Times New Roman"/>
          <w:sz w:val="24"/>
          <w:szCs w:val="24"/>
          <w:lang w:val="en-US"/>
        </w:rPr>
        <w:t xml:space="preserve"> and increasing the ratio of template DNA to primer</w:t>
      </w:r>
      <w:r w:rsidRPr="008E2CB6">
        <w:rPr>
          <w:rFonts w:ascii="Times New Roman" w:hAnsi="Times New Roman" w:cs="Times New Roman"/>
          <w:sz w:val="24"/>
          <w:szCs w:val="24"/>
          <w:lang w:val="en-US"/>
        </w:rPr>
        <w:t>.</w:t>
      </w:r>
      <w:r w:rsidR="00C63EDF" w:rsidRPr="008E2CB6">
        <w:rPr>
          <w:rFonts w:ascii="Times New Roman" w:hAnsi="Times New Roman" w:cs="Times New Roman"/>
          <w:sz w:val="24"/>
          <w:szCs w:val="24"/>
          <w:lang w:val="en-US"/>
        </w:rPr>
        <w:t xml:space="preserve"> </w:t>
      </w:r>
      <w:r w:rsidR="00AC75FF" w:rsidRPr="008E2CB6">
        <w:rPr>
          <w:rFonts w:ascii="Times New Roman" w:hAnsi="Times New Roman" w:cs="Times New Roman"/>
          <w:sz w:val="24"/>
          <w:szCs w:val="24"/>
          <w:lang w:val="en-US"/>
        </w:rPr>
        <w:t xml:space="preserve">In addition, we estimate the effect of specific DNA content and </w:t>
      </w:r>
      <w:r w:rsidR="00DE783C" w:rsidRPr="008E2CB6">
        <w:rPr>
          <w:rFonts w:ascii="Times New Roman" w:hAnsi="Times New Roman" w:cs="Times New Roman"/>
          <w:sz w:val="24"/>
          <w:szCs w:val="24"/>
          <w:lang w:val="en-US"/>
        </w:rPr>
        <w:t xml:space="preserve">DNA </w:t>
      </w:r>
      <w:r w:rsidR="00AC75FF" w:rsidRPr="008E2CB6">
        <w:rPr>
          <w:rFonts w:ascii="Times New Roman" w:hAnsi="Times New Roman" w:cs="Times New Roman"/>
          <w:sz w:val="24"/>
          <w:szCs w:val="24"/>
          <w:lang w:val="en-US"/>
        </w:rPr>
        <w:t>degradation bias</w:t>
      </w:r>
      <w:r w:rsidR="00DE783C" w:rsidRPr="008E2CB6">
        <w:rPr>
          <w:rFonts w:ascii="Times New Roman" w:hAnsi="Times New Roman" w:cs="Times New Roman"/>
          <w:sz w:val="24"/>
          <w:szCs w:val="24"/>
          <w:lang w:val="en-US"/>
        </w:rPr>
        <w:t>es</w:t>
      </w:r>
      <w:r w:rsidR="00AC75FF" w:rsidRPr="008E2CB6">
        <w:rPr>
          <w:rFonts w:ascii="Times New Roman" w:hAnsi="Times New Roman" w:cs="Times New Roman"/>
          <w:sz w:val="24"/>
          <w:szCs w:val="24"/>
          <w:lang w:val="en-US"/>
        </w:rPr>
        <w:t xml:space="preserve"> on quantitative and </w:t>
      </w:r>
      <w:del w:id="1" w:author="Andy Rominger" w:date="2016-11-22T09:00:00Z">
        <w:r w:rsidR="00AC75FF" w:rsidRPr="008E2CB6" w:rsidDel="00FC2F1D">
          <w:rPr>
            <w:rFonts w:ascii="Times New Roman" w:hAnsi="Times New Roman" w:cs="Times New Roman"/>
            <w:sz w:val="24"/>
            <w:szCs w:val="24"/>
            <w:lang w:val="en-US"/>
          </w:rPr>
          <w:delText xml:space="preserve">quantitative </w:delText>
        </w:r>
      </w:del>
      <w:ins w:id="2" w:author="Andy Rominger" w:date="2016-11-22T09:00:00Z">
        <w:r w:rsidR="00FC2F1D">
          <w:rPr>
            <w:rFonts w:ascii="Times New Roman" w:hAnsi="Times New Roman" w:cs="Times New Roman"/>
            <w:sz w:val="24"/>
            <w:szCs w:val="24"/>
            <w:lang w:val="en-US"/>
          </w:rPr>
          <w:t>qualitative</w:t>
        </w:r>
        <w:r w:rsidR="00FC2F1D" w:rsidRPr="008E2CB6">
          <w:rPr>
            <w:rFonts w:ascii="Times New Roman" w:hAnsi="Times New Roman" w:cs="Times New Roman"/>
            <w:sz w:val="24"/>
            <w:szCs w:val="24"/>
            <w:lang w:val="en-US"/>
          </w:rPr>
          <w:t xml:space="preserve"> </w:t>
        </w:r>
      </w:ins>
      <w:r w:rsidR="00AC75FF" w:rsidRPr="008E2CB6">
        <w:rPr>
          <w:rFonts w:ascii="Times New Roman" w:hAnsi="Times New Roman" w:cs="Times New Roman"/>
          <w:sz w:val="24"/>
          <w:szCs w:val="24"/>
          <w:lang w:val="en-US"/>
        </w:rPr>
        <w:t>community analyses.</w:t>
      </w:r>
    </w:p>
    <w:p w14:paraId="3BF881A9" w14:textId="60821866" w:rsidR="00300268" w:rsidRPr="008E2CB6" w:rsidRDefault="006409BC"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3.</w:t>
      </w:r>
      <w:r w:rsidR="000A7EF2" w:rsidRPr="008E2CB6">
        <w:rPr>
          <w:rFonts w:ascii="Times New Roman" w:hAnsi="Times New Roman" w:cs="Times New Roman"/>
          <w:sz w:val="24"/>
          <w:szCs w:val="24"/>
          <w:lang w:val="en-US"/>
        </w:rPr>
        <w:t xml:space="preserve"> </w:t>
      </w:r>
      <w:r w:rsidR="007C46BD" w:rsidRPr="008E2CB6">
        <w:rPr>
          <w:rFonts w:ascii="Times New Roman" w:hAnsi="Times New Roman" w:cs="Times New Roman"/>
          <w:sz w:val="24"/>
          <w:szCs w:val="24"/>
          <w:lang w:val="en-US"/>
        </w:rPr>
        <w:t>A</w:t>
      </w:r>
      <w:r w:rsidR="00300268" w:rsidRPr="008E2CB6">
        <w:rPr>
          <w:rFonts w:ascii="Times New Roman" w:hAnsi="Times New Roman" w:cs="Times New Roman"/>
          <w:sz w:val="24"/>
          <w:szCs w:val="24"/>
          <w:lang w:val="en-US"/>
        </w:rPr>
        <w:t>mplicon</w:t>
      </w:r>
      <w:r w:rsidR="007C46BD" w:rsidRPr="008E2CB6">
        <w:rPr>
          <w:rFonts w:ascii="Times New Roman" w:hAnsi="Times New Roman" w:cs="Times New Roman"/>
          <w:sz w:val="24"/>
          <w:szCs w:val="24"/>
          <w:lang w:val="en-US"/>
        </w:rPr>
        <w:t xml:space="preserve"> </w:t>
      </w:r>
      <w:r w:rsidR="00951C9C">
        <w:rPr>
          <w:rFonts w:ascii="Times New Roman" w:hAnsi="Times New Roman" w:cs="Times New Roman"/>
          <w:sz w:val="24"/>
          <w:szCs w:val="24"/>
          <w:lang w:val="en-US"/>
        </w:rPr>
        <w:t>sequencing</w:t>
      </w:r>
      <w:r w:rsidR="007C46BD" w:rsidRPr="008E2CB6">
        <w:rPr>
          <w:rFonts w:ascii="Times New Roman" w:hAnsi="Times New Roman" w:cs="Times New Roman"/>
          <w:sz w:val="24"/>
          <w:szCs w:val="24"/>
          <w:lang w:val="en-US"/>
        </w:rPr>
        <w:t xml:space="preserve"> approaches </w:t>
      </w:r>
      <w:r w:rsidR="00951C9C">
        <w:rPr>
          <w:rFonts w:ascii="Times New Roman" w:hAnsi="Times New Roman" w:cs="Times New Roman"/>
          <w:sz w:val="24"/>
          <w:szCs w:val="24"/>
          <w:lang w:val="en-US"/>
        </w:rPr>
        <w:t xml:space="preserve">can </w:t>
      </w:r>
      <w:r w:rsidR="000A7EF2" w:rsidRPr="008E2CB6">
        <w:rPr>
          <w:rFonts w:ascii="Times New Roman" w:hAnsi="Times New Roman" w:cs="Times New Roman"/>
          <w:sz w:val="24"/>
          <w:szCs w:val="24"/>
          <w:lang w:val="en-US"/>
        </w:rPr>
        <w:t xml:space="preserve">accurately predict species richness and abundance. </w:t>
      </w:r>
      <w:proofErr w:type="gramStart"/>
      <w:r w:rsidR="000A7EF2" w:rsidRPr="008E2CB6">
        <w:rPr>
          <w:rFonts w:ascii="Times New Roman" w:hAnsi="Times New Roman" w:cs="Times New Roman"/>
          <w:sz w:val="24"/>
          <w:szCs w:val="24"/>
          <w:lang w:val="en-US"/>
        </w:rPr>
        <w:t xml:space="preserve">PCR bias can </w:t>
      </w:r>
      <w:r w:rsidR="00246C79" w:rsidRPr="008E2CB6">
        <w:rPr>
          <w:rFonts w:ascii="Times New Roman" w:hAnsi="Times New Roman" w:cs="Times New Roman"/>
          <w:sz w:val="24"/>
          <w:szCs w:val="24"/>
          <w:lang w:val="en-US"/>
        </w:rPr>
        <w:t>be avoided</w:t>
      </w:r>
      <w:r w:rsidR="000A7EF2" w:rsidRPr="008E2CB6">
        <w:rPr>
          <w:rFonts w:ascii="Times New Roman" w:hAnsi="Times New Roman" w:cs="Times New Roman"/>
          <w:sz w:val="24"/>
          <w:szCs w:val="24"/>
          <w:lang w:val="en-US"/>
        </w:rPr>
        <w:t xml:space="preserve"> by employing appropriate correction factors</w:t>
      </w:r>
      <w:r w:rsidR="0045005B" w:rsidRPr="008E2CB6">
        <w:rPr>
          <w:rFonts w:ascii="Times New Roman" w:hAnsi="Times New Roman" w:cs="Times New Roman"/>
          <w:sz w:val="24"/>
          <w:szCs w:val="24"/>
          <w:lang w:val="en-US"/>
        </w:rPr>
        <w:t xml:space="preserve"> and increasing the ratio of template DNA to primer</w:t>
      </w:r>
      <w:proofErr w:type="gramEnd"/>
      <w:r w:rsidR="000A7EF2" w:rsidRPr="008E2CB6">
        <w:rPr>
          <w:rFonts w:ascii="Times New Roman" w:hAnsi="Times New Roman" w:cs="Times New Roman"/>
          <w:sz w:val="24"/>
          <w:szCs w:val="24"/>
          <w:lang w:val="en-US"/>
        </w:rPr>
        <w:t xml:space="preserve">. </w:t>
      </w:r>
      <w:r w:rsidR="009770CE" w:rsidRPr="008E2CB6">
        <w:rPr>
          <w:rFonts w:ascii="Times New Roman" w:hAnsi="Times New Roman" w:cs="Times New Roman"/>
          <w:sz w:val="24"/>
          <w:szCs w:val="24"/>
          <w:lang w:val="en-US"/>
        </w:rPr>
        <w:t xml:space="preserve">A reduction of PCR cycles does </w:t>
      </w:r>
      <w:r w:rsidR="00120C98" w:rsidRPr="008E2CB6">
        <w:rPr>
          <w:rFonts w:ascii="Times New Roman" w:hAnsi="Times New Roman" w:cs="Times New Roman"/>
          <w:sz w:val="24"/>
          <w:szCs w:val="24"/>
          <w:lang w:val="en-US"/>
        </w:rPr>
        <w:t xml:space="preserve">not improve </w:t>
      </w:r>
      <w:r w:rsidR="00B845C6" w:rsidRPr="008E2CB6">
        <w:rPr>
          <w:rFonts w:ascii="Times New Roman" w:hAnsi="Times New Roman" w:cs="Times New Roman"/>
          <w:sz w:val="24"/>
          <w:szCs w:val="24"/>
          <w:lang w:val="en-US"/>
        </w:rPr>
        <w:t xml:space="preserve">the accuracy of </w:t>
      </w:r>
      <w:r w:rsidR="00120C98" w:rsidRPr="008E2CB6">
        <w:rPr>
          <w:rFonts w:ascii="Times New Roman" w:hAnsi="Times New Roman" w:cs="Times New Roman"/>
          <w:sz w:val="24"/>
          <w:szCs w:val="24"/>
          <w:lang w:val="en-US"/>
        </w:rPr>
        <w:t>abundance estimates, suggesting copy number variation rather than priming bias drive</w:t>
      </w:r>
      <w:r w:rsidR="007C46BD" w:rsidRPr="008E2CB6">
        <w:rPr>
          <w:rFonts w:ascii="Times New Roman" w:hAnsi="Times New Roman" w:cs="Times New Roman"/>
          <w:sz w:val="24"/>
          <w:szCs w:val="24"/>
          <w:lang w:val="en-US"/>
        </w:rPr>
        <w:t>s</w:t>
      </w:r>
      <w:r w:rsidR="00120C98" w:rsidRPr="008E2CB6">
        <w:rPr>
          <w:rFonts w:ascii="Times New Roman" w:hAnsi="Times New Roman" w:cs="Times New Roman"/>
          <w:sz w:val="24"/>
          <w:szCs w:val="24"/>
          <w:lang w:val="en-US"/>
        </w:rPr>
        <w:t xml:space="preserve"> abundance differences. </w:t>
      </w:r>
      <w:r w:rsidR="00133741" w:rsidRPr="008E2CB6">
        <w:rPr>
          <w:rFonts w:ascii="Times New Roman" w:hAnsi="Times New Roman" w:cs="Times New Roman"/>
          <w:sz w:val="24"/>
          <w:szCs w:val="24"/>
          <w:lang w:val="en-US"/>
        </w:rPr>
        <w:t xml:space="preserve">For most arthropod </w:t>
      </w:r>
      <w:r w:rsidR="00187D46" w:rsidRPr="008E2CB6">
        <w:rPr>
          <w:rFonts w:ascii="Times New Roman" w:hAnsi="Times New Roman" w:cs="Times New Roman"/>
          <w:sz w:val="24"/>
          <w:szCs w:val="24"/>
          <w:lang w:val="en-US"/>
        </w:rPr>
        <w:t>taxa</w:t>
      </w:r>
      <w:r w:rsidR="00133741" w:rsidRPr="008E2CB6">
        <w:rPr>
          <w:rFonts w:ascii="Times New Roman" w:hAnsi="Times New Roman" w:cs="Times New Roman"/>
          <w:sz w:val="24"/>
          <w:szCs w:val="24"/>
          <w:lang w:val="en-US"/>
        </w:rPr>
        <w:t>, d</w:t>
      </w:r>
      <w:r w:rsidR="00300268" w:rsidRPr="008E2CB6">
        <w:rPr>
          <w:rFonts w:ascii="Times New Roman" w:hAnsi="Times New Roman" w:cs="Times New Roman"/>
          <w:sz w:val="24"/>
          <w:szCs w:val="24"/>
          <w:lang w:val="en-US"/>
        </w:rPr>
        <w:t xml:space="preserve">egenerate COI primers provide the best taxonomic resolution and species </w:t>
      </w:r>
      <w:r w:rsidR="00187D46" w:rsidRPr="008E2CB6">
        <w:rPr>
          <w:rFonts w:ascii="Times New Roman" w:hAnsi="Times New Roman" w:cs="Times New Roman"/>
          <w:sz w:val="24"/>
          <w:szCs w:val="24"/>
          <w:lang w:val="en-US"/>
        </w:rPr>
        <w:t>recovery</w:t>
      </w:r>
      <w:r w:rsidR="003F7AE1" w:rsidRPr="008E2CB6">
        <w:rPr>
          <w:rFonts w:ascii="Times New Roman" w:hAnsi="Times New Roman" w:cs="Times New Roman"/>
          <w:sz w:val="24"/>
          <w:szCs w:val="24"/>
          <w:lang w:val="en-US"/>
        </w:rPr>
        <w:t xml:space="preserve">, reappraising COI as </w:t>
      </w:r>
      <w:ins w:id="3" w:author="Andy Rominger" w:date="2016-11-22T09:01:00Z">
        <w:r w:rsidR="00FC2F1D">
          <w:rPr>
            <w:rFonts w:ascii="Times New Roman" w:hAnsi="Times New Roman" w:cs="Times New Roman"/>
            <w:sz w:val="24"/>
            <w:szCs w:val="24"/>
            <w:lang w:val="en-US"/>
          </w:rPr>
          <w:t xml:space="preserve">the </w:t>
        </w:r>
      </w:ins>
      <w:r w:rsidR="007C46BD" w:rsidRPr="008E2CB6">
        <w:rPr>
          <w:rFonts w:ascii="Times New Roman" w:hAnsi="Times New Roman" w:cs="Times New Roman"/>
          <w:sz w:val="24"/>
          <w:szCs w:val="24"/>
          <w:lang w:val="en-US"/>
        </w:rPr>
        <w:t xml:space="preserve">most </w:t>
      </w:r>
      <w:r w:rsidR="003F7AE1" w:rsidRPr="008E2CB6">
        <w:rPr>
          <w:rFonts w:ascii="Times New Roman" w:hAnsi="Times New Roman" w:cs="Times New Roman"/>
          <w:sz w:val="24"/>
          <w:szCs w:val="24"/>
          <w:lang w:val="en-US"/>
        </w:rPr>
        <w:t>useful barcoding marker</w:t>
      </w:r>
      <w:r w:rsidR="00187D46" w:rsidRPr="008E2CB6">
        <w:rPr>
          <w:rFonts w:ascii="Times New Roman" w:hAnsi="Times New Roman" w:cs="Times New Roman"/>
          <w:sz w:val="24"/>
          <w:szCs w:val="24"/>
          <w:lang w:val="en-US"/>
        </w:rPr>
        <w:t>.</w:t>
      </w:r>
      <w:r w:rsidR="00DE783C" w:rsidRPr="008E2CB6">
        <w:rPr>
          <w:rFonts w:ascii="Times New Roman" w:hAnsi="Times New Roman" w:cs="Times New Roman"/>
          <w:sz w:val="24"/>
          <w:szCs w:val="24"/>
          <w:lang w:val="en-US"/>
        </w:rPr>
        <w:t xml:space="preserve"> We find </w:t>
      </w:r>
      <w:r w:rsidR="00076178" w:rsidRPr="008E2CB6">
        <w:rPr>
          <w:rFonts w:ascii="Times New Roman" w:hAnsi="Times New Roman" w:cs="Times New Roman"/>
          <w:sz w:val="24"/>
          <w:szCs w:val="24"/>
          <w:lang w:val="en-US"/>
        </w:rPr>
        <w:t xml:space="preserve">pronounced differences of DNA content between different body parts and </w:t>
      </w:r>
      <w:r w:rsidR="00DE783C" w:rsidRPr="008E2CB6">
        <w:rPr>
          <w:rFonts w:ascii="Times New Roman" w:hAnsi="Times New Roman" w:cs="Times New Roman"/>
          <w:sz w:val="24"/>
          <w:szCs w:val="24"/>
          <w:lang w:val="en-US"/>
        </w:rPr>
        <w:t xml:space="preserve">increasing </w:t>
      </w:r>
      <w:r w:rsidR="00076178" w:rsidRPr="008E2CB6">
        <w:rPr>
          <w:rFonts w:ascii="Times New Roman" w:hAnsi="Times New Roman" w:cs="Times New Roman"/>
          <w:sz w:val="24"/>
          <w:szCs w:val="24"/>
          <w:lang w:val="en-US"/>
        </w:rPr>
        <w:t xml:space="preserve">taxonomic </w:t>
      </w:r>
      <w:r w:rsidR="00DE783C" w:rsidRPr="008E2CB6">
        <w:rPr>
          <w:rFonts w:ascii="Times New Roman" w:hAnsi="Times New Roman" w:cs="Times New Roman"/>
          <w:sz w:val="24"/>
          <w:szCs w:val="24"/>
          <w:lang w:val="en-US"/>
        </w:rPr>
        <w:t xml:space="preserve">DNA degradation bias with less optimal sample storage. </w:t>
      </w:r>
    </w:p>
    <w:p w14:paraId="74A2BF81" w14:textId="79EEF018" w:rsidR="00674A53" w:rsidRPr="008E2CB6" w:rsidRDefault="006409BC"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4.</w:t>
      </w:r>
      <w:r w:rsidRPr="008E2CB6">
        <w:rPr>
          <w:rFonts w:ascii="Times New Roman" w:hAnsi="Times New Roman" w:cs="Times New Roman"/>
          <w:b/>
          <w:sz w:val="24"/>
          <w:szCs w:val="24"/>
          <w:lang w:val="en-US"/>
        </w:rPr>
        <w:t xml:space="preserve"> </w:t>
      </w:r>
      <w:r w:rsidR="001A787C" w:rsidRPr="008E2CB6">
        <w:rPr>
          <w:rFonts w:ascii="Times New Roman" w:hAnsi="Times New Roman" w:cs="Times New Roman"/>
          <w:sz w:val="24"/>
          <w:szCs w:val="24"/>
          <w:lang w:val="en-US"/>
        </w:rPr>
        <w:t>A</w:t>
      </w:r>
      <w:r w:rsidR="00DB03FF" w:rsidRPr="008E2CB6">
        <w:rPr>
          <w:rFonts w:ascii="Times New Roman" w:hAnsi="Times New Roman" w:cs="Times New Roman"/>
          <w:sz w:val="24"/>
          <w:szCs w:val="24"/>
          <w:lang w:val="en-US"/>
        </w:rPr>
        <w:t xml:space="preserve"> good</w:t>
      </w:r>
      <w:r w:rsidR="002B2CC5" w:rsidRPr="008E2CB6">
        <w:rPr>
          <w:rFonts w:ascii="Times New Roman" w:hAnsi="Times New Roman" w:cs="Times New Roman"/>
          <w:sz w:val="24"/>
          <w:szCs w:val="24"/>
          <w:lang w:val="en-US"/>
        </w:rPr>
        <w:t xml:space="preserve"> understanding of the taxonomic </w:t>
      </w:r>
      <w:r w:rsidR="00DB03FF" w:rsidRPr="008E2CB6">
        <w:rPr>
          <w:rFonts w:ascii="Times New Roman" w:hAnsi="Times New Roman" w:cs="Times New Roman"/>
          <w:sz w:val="24"/>
          <w:szCs w:val="24"/>
          <w:lang w:val="en-US"/>
        </w:rPr>
        <w:t xml:space="preserve">composition of </w:t>
      </w:r>
      <w:r w:rsidR="00204B91" w:rsidRPr="008E2CB6">
        <w:rPr>
          <w:rFonts w:ascii="Times New Roman" w:hAnsi="Times New Roman" w:cs="Times New Roman"/>
          <w:sz w:val="24"/>
          <w:szCs w:val="24"/>
          <w:lang w:val="en-US"/>
        </w:rPr>
        <w:t>a</w:t>
      </w:r>
      <w:r w:rsidR="00DB03FF" w:rsidRPr="008E2CB6">
        <w:rPr>
          <w:rFonts w:ascii="Times New Roman" w:hAnsi="Times New Roman" w:cs="Times New Roman"/>
          <w:sz w:val="24"/>
          <w:szCs w:val="24"/>
          <w:lang w:val="en-US"/>
        </w:rPr>
        <w:t xml:space="preserve"> </w:t>
      </w:r>
      <w:r w:rsidR="002B2CC5" w:rsidRPr="008E2CB6">
        <w:rPr>
          <w:rFonts w:ascii="Times New Roman" w:hAnsi="Times New Roman" w:cs="Times New Roman"/>
          <w:sz w:val="24"/>
          <w:szCs w:val="24"/>
          <w:lang w:val="en-US"/>
        </w:rPr>
        <w:t>community</w:t>
      </w:r>
      <w:r w:rsidR="001A787C" w:rsidRPr="008E2CB6">
        <w:rPr>
          <w:rFonts w:ascii="Times New Roman" w:hAnsi="Times New Roman" w:cs="Times New Roman"/>
          <w:sz w:val="24"/>
          <w:szCs w:val="24"/>
          <w:lang w:val="en-US"/>
        </w:rPr>
        <w:t xml:space="preserve"> provided, </w:t>
      </w:r>
      <w:r w:rsidR="00204B91" w:rsidRPr="008E2CB6">
        <w:rPr>
          <w:rFonts w:ascii="Times New Roman" w:hAnsi="Times New Roman" w:cs="Times New Roman"/>
          <w:sz w:val="24"/>
          <w:szCs w:val="24"/>
          <w:lang w:val="en-US"/>
        </w:rPr>
        <w:t>amplicon s</w:t>
      </w:r>
      <w:r w:rsidR="003F7AE1" w:rsidRPr="008E2CB6">
        <w:rPr>
          <w:rFonts w:ascii="Times New Roman" w:hAnsi="Times New Roman" w:cs="Times New Roman"/>
          <w:sz w:val="24"/>
          <w:szCs w:val="24"/>
          <w:lang w:val="en-US"/>
        </w:rPr>
        <w:t xml:space="preserve">equencing </w:t>
      </w:r>
      <w:r w:rsidR="007C46BD" w:rsidRPr="008E2CB6">
        <w:rPr>
          <w:rFonts w:ascii="Times New Roman" w:hAnsi="Times New Roman" w:cs="Times New Roman"/>
          <w:sz w:val="24"/>
          <w:szCs w:val="24"/>
          <w:lang w:val="en-US"/>
        </w:rPr>
        <w:t xml:space="preserve">is a cost efficient </w:t>
      </w:r>
      <w:r w:rsidR="003F7AE1" w:rsidRPr="008E2CB6">
        <w:rPr>
          <w:rFonts w:ascii="Times New Roman" w:hAnsi="Times New Roman" w:cs="Times New Roman"/>
          <w:sz w:val="24"/>
          <w:szCs w:val="24"/>
          <w:lang w:val="en-US"/>
        </w:rPr>
        <w:t>and reliable approach for large</w:t>
      </w:r>
      <w:ins w:id="4" w:author="Andy Rominger" w:date="2016-11-22T09:01:00Z">
        <w:r w:rsidR="00FC2F1D">
          <w:rPr>
            <w:rFonts w:ascii="Times New Roman" w:hAnsi="Times New Roman" w:cs="Times New Roman"/>
            <w:sz w:val="24"/>
            <w:szCs w:val="24"/>
            <w:lang w:val="en-US"/>
          </w:rPr>
          <w:t>-</w:t>
        </w:r>
      </w:ins>
      <w:del w:id="5" w:author="Andy Rominger" w:date="2016-11-22T09:01:00Z">
        <w:r w:rsidR="003F7AE1" w:rsidRPr="008E2CB6" w:rsidDel="00FC2F1D">
          <w:rPr>
            <w:rFonts w:ascii="Times New Roman" w:hAnsi="Times New Roman" w:cs="Times New Roman"/>
            <w:sz w:val="24"/>
            <w:szCs w:val="24"/>
            <w:lang w:val="en-US"/>
          </w:rPr>
          <w:delText xml:space="preserve"> </w:delText>
        </w:r>
      </w:del>
      <w:r w:rsidR="003F7AE1" w:rsidRPr="008E2CB6">
        <w:rPr>
          <w:rFonts w:ascii="Times New Roman" w:hAnsi="Times New Roman" w:cs="Times New Roman"/>
          <w:sz w:val="24"/>
          <w:szCs w:val="24"/>
          <w:lang w:val="en-US"/>
        </w:rPr>
        <w:t xml:space="preserve">scale analyses of species richness and </w:t>
      </w:r>
      <w:r w:rsidR="00A72373" w:rsidRPr="008E2CB6">
        <w:rPr>
          <w:rFonts w:ascii="Times New Roman" w:hAnsi="Times New Roman" w:cs="Times New Roman"/>
          <w:sz w:val="24"/>
          <w:szCs w:val="24"/>
          <w:lang w:val="en-US"/>
        </w:rPr>
        <w:t>abundance.</w:t>
      </w:r>
      <w:r w:rsidR="003F7AE1" w:rsidRPr="008E2CB6">
        <w:rPr>
          <w:rFonts w:ascii="Times New Roman" w:hAnsi="Times New Roman" w:cs="Times New Roman"/>
          <w:sz w:val="24"/>
          <w:szCs w:val="24"/>
          <w:lang w:val="en-US"/>
        </w:rPr>
        <w:t xml:space="preserve"> </w:t>
      </w:r>
      <w:r w:rsidR="00464159" w:rsidRPr="008E2CB6">
        <w:rPr>
          <w:rFonts w:ascii="Times New Roman" w:hAnsi="Times New Roman" w:cs="Times New Roman"/>
          <w:sz w:val="24"/>
          <w:szCs w:val="24"/>
          <w:lang w:val="en-US"/>
        </w:rPr>
        <w:t xml:space="preserve">Additional biasing factors have to be considered in metabarcoding studies, including taxon specific DNA degradation and tissue specific DNA content. </w:t>
      </w:r>
    </w:p>
    <w:p w14:paraId="6C1C9293" w14:textId="77777777" w:rsidR="00074D7E" w:rsidRPr="008E2CB6" w:rsidRDefault="00074D7E" w:rsidP="008E2CB6">
      <w:pPr>
        <w:spacing w:line="480" w:lineRule="auto"/>
        <w:jc w:val="both"/>
        <w:rPr>
          <w:rFonts w:ascii="Times New Roman" w:hAnsi="Times New Roman" w:cs="Times New Roman"/>
          <w:b/>
          <w:sz w:val="24"/>
          <w:szCs w:val="24"/>
          <w:lang w:val="en-US"/>
        </w:rPr>
      </w:pPr>
      <w:r w:rsidRPr="008E2CB6">
        <w:rPr>
          <w:rFonts w:ascii="Times New Roman" w:hAnsi="Times New Roman" w:cs="Times New Roman"/>
          <w:b/>
          <w:sz w:val="24"/>
          <w:szCs w:val="24"/>
          <w:lang w:val="en-US"/>
        </w:rPr>
        <w:t>Introduction</w:t>
      </w:r>
    </w:p>
    <w:p w14:paraId="7732CA42" w14:textId="7F7279A4" w:rsidR="0074342F" w:rsidRPr="008E2CB6" w:rsidRDefault="00C7525C"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Next generation sequencing technology has ushered in a revolution in evolutionary biology and ecology. This revolution has not passed by taxonomy and spurred various studies in the field of molecular barcoding.</w:t>
      </w:r>
      <w:r w:rsidR="00311C38" w:rsidRPr="008E2CB6">
        <w:rPr>
          <w:rFonts w:ascii="Times New Roman" w:hAnsi="Times New Roman" w:cs="Times New Roman"/>
          <w:sz w:val="24"/>
          <w:szCs w:val="24"/>
          <w:lang w:val="en-US"/>
        </w:rPr>
        <w:t xml:space="preserve"> N</w:t>
      </w:r>
      <w:r w:rsidR="00FB5188" w:rsidRPr="008E2CB6">
        <w:rPr>
          <w:rFonts w:ascii="Times New Roman" w:hAnsi="Times New Roman" w:cs="Times New Roman"/>
          <w:sz w:val="24"/>
          <w:szCs w:val="24"/>
          <w:lang w:val="en-US"/>
        </w:rPr>
        <w:t xml:space="preserve">ext generation sequencing based barcoding comes with </w:t>
      </w:r>
      <w:r w:rsidR="004E1788" w:rsidRPr="008E2CB6">
        <w:rPr>
          <w:rFonts w:ascii="Times New Roman" w:hAnsi="Times New Roman" w:cs="Times New Roman"/>
          <w:sz w:val="24"/>
          <w:szCs w:val="24"/>
          <w:lang w:val="en-US"/>
        </w:rPr>
        <w:t>little</w:t>
      </w:r>
      <w:r w:rsidR="00FB5188" w:rsidRPr="008E2CB6">
        <w:rPr>
          <w:rFonts w:ascii="Times New Roman" w:hAnsi="Times New Roman" w:cs="Times New Roman"/>
          <w:sz w:val="24"/>
          <w:szCs w:val="24"/>
          <w:lang w:val="en-US"/>
        </w:rPr>
        <w:t xml:space="preserve"> </w:t>
      </w:r>
      <w:proofErr w:type="gramStart"/>
      <w:r w:rsidR="00FB5188" w:rsidRPr="008E2CB6">
        <w:rPr>
          <w:rFonts w:ascii="Times New Roman" w:hAnsi="Times New Roman" w:cs="Times New Roman"/>
          <w:sz w:val="24"/>
          <w:szCs w:val="24"/>
          <w:lang w:val="en-US"/>
        </w:rPr>
        <w:t>work load</w:t>
      </w:r>
      <w:proofErr w:type="gramEnd"/>
      <w:r w:rsidR="00FB5188" w:rsidRPr="008E2CB6">
        <w:rPr>
          <w:rFonts w:ascii="Times New Roman" w:hAnsi="Times New Roman" w:cs="Times New Roman"/>
          <w:sz w:val="24"/>
          <w:szCs w:val="24"/>
          <w:lang w:val="en-US"/>
        </w:rPr>
        <w:t xml:space="preserve">, is cost efficient </w:t>
      </w:r>
      <w:r w:rsidR="004E1788" w:rsidRPr="008E2CB6">
        <w:rPr>
          <w:rFonts w:ascii="Times New Roman" w:hAnsi="Times New Roman" w:cs="Times New Roman"/>
          <w:sz w:val="24"/>
          <w:szCs w:val="24"/>
          <w:lang w:val="en-US"/>
        </w:rPr>
        <w:t>and</w:t>
      </w:r>
      <w:r w:rsidR="00FB5188" w:rsidRPr="008E2CB6">
        <w:rPr>
          <w:rFonts w:ascii="Times New Roman" w:hAnsi="Times New Roman" w:cs="Times New Roman"/>
          <w:sz w:val="24"/>
          <w:szCs w:val="24"/>
          <w:lang w:val="en-US"/>
        </w:rPr>
        <w:t xml:space="preserve"> requires comparably litt</w:t>
      </w:r>
      <w:bookmarkStart w:id="6" w:name="_GoBack"/>
      <w:bookmarkEnd w:id="6"/>
      <w:r w:rsidR="00FB5188" w:rsidRPr="008E2CB6">
        <w:rPr>
          <w:rFonts w:ascii="Times New Roman" w:hAnsi="Times New Roman" w:cs="Times New Roman"/>
          <w:sz w:val="24"/>
          <w:szCs w:val="24"/>
          <w:lang w:val="en-US"/>
        </w:rPr>
        <w:t>le taxonomic expertise.</w:t>
      </w:r>
      <w:r w:rsidR="00311C38" w:rsidRPr="008E2CB6">
        <w:rPr>
          <w:rFonts w:ascii="Times New Roman" w:hAnsi="Times New Roman" w:cs="Times New Roman"/>
          <w:sz w:val="24"/>
          <w:szCs w:val="24"/>
          <w:lang w:val="en-US"/>
        </w:rPr>
        <w:t xml:space="preserve"> The resulting</w:t>
      </w:r>
      <w:r w:rsidR="00FB5188" w:rsidRPr="008E2CB6">
        <w:rPr>
          <w:rFonts w:ascii="Times New Roman" w:hAnsi="Times New Roman" w:cs="Times New Roman"/>
          <w:sz w:val="24"/>
          <w:szCs w:val="24"/>
          <w:lang w:val="en-US"/>
        </w:rPr>
        <w:t xml:space="preserve"> leap in throughput allows large</w:t>
      </w:r>
      <w:ins w:id="7" w:author="Andy Rominger" w:date="2016-11-22T09:02:00Z">
        <w:r w:rsidR="00FC2F1D">
          <w:rPr>
            <w:rFonts w:ascii="Times New Roman" w:hAnsi="Times New Roman" w:cs="Times New Roman"/>
            <w:sz w:val="24"/>
            <w:szCs w:val="24"/>
            <w:lang w:val="en-US"/>
          </w:rPr>
          <w:t>-</w:t>
        </w:r>
      </w:ins>
      <w:del w:id="8" w:author="Andy Rominger" w:date="2016-11-22T09:02:00Z">
        <w:r w:rsidR="00FB5188" w:rsidRPr="008E2CB6" w:rsidDel="00FC2F1D">
          <w:rPr>
            <w:rFonts w:ascii="Times New Roman" w:hAnsi="Times New Roman" w:cs="Times New Roman"/>
            <w:sz w:val="24"/>
            <w:szCs w:val="24"/>
            <w:lang w:val="en-US"/>
          </w:rPr>
          <w:delText xml:space="preserve"> </w:delText>
        </w:r>
      </w:del>
      <w:r w:rsidR="00FB5188" w:rsidRPr="008E2CB6">
        <w:rPr>
          <w:rFonts w:ascii="Times New Roman" w:hAnsi="Times New Roman" w:cs="Times New Roman"/>
          <w:sz w:val="24"/>
          <w:szCs w:val="24"/>
          <w:lang w:val="en-US"/>
        </w:rPr>
        <w:t>scale barcoding studies in whole ecosystems</w:t>
      </w:r>
      <w:r w:rsidR="00482979" w:rsidRPr="008E2CB6">
        <w:rPr>
          <w:rFonts w:ascii="Times New Roman" w:hAnsi="Times New Roman" w:cs="Times New Roman"/>
          <w:sz w:val="24"/>
          <w:szCs w:val="24"/>
          <w:lang w:val="en-US"/>
        </w:rPr>
        <w:t xml:space="preserve"> (</w:t>
      </w:r>
      <w:proofErr w:type="spellStart"/>
      <w:r w:rsidR="00BE52A2" w:rsidRPr="008E2CB6">
        <w:rPr>
          <w:rFonts w:ascii="Times New Roman" w:hAnsi="Times New Roman" w:cs="Times New Roman"/>
          <w:sz w:val="24"/>
          <w:szCs w:val="24"/>
          <w:lang w:val="en-US"/>
        </w:rPr>
        <w:t>Taberlet</w:t>
      </w:r>
      <w:proofErr w:type="spellEnd"/>
      <w:r w:rsidR="00BE52A2" w:rsidRPr="008E2CB6">
        <w:rPr>
          <w:rFonts w:ascii="Times New Roman" w:hAnsi="Times New Roman" w:cs="Times New Roman"/>
          <w:sz w:val="24"/>
          <w:szCs w:val="24"/>
          <w:lang w:val="en-US"/>
        </w:rPr>
        <w:t xml:space="preserve"> et al. 2012; </w:t>
      </w:r>
      <w:proofErr w:type="spellStart"/>
      <w:r w:rsidR="00C203F2" w:rsidRPr="008E2CB6">
        <w:rPr>
          <w:rFonts w:ascii="Times New Roman" w:hAnsi="Times New Roman" w:cs="Times New Roman"/>
          <w:sz w:val="24"/>
          <w:szCs w:val="24"/>
          <w:lang w:val="en-US"/>
        </w:rPr>
        <w:t>Leray</w:t>
      </w:r>
      <w:proofErr w:type="spellEnd"/>
      <w:r w:rsidR="00C203F2" w:rsidRPr="008E2CB6">
        <w:rPr>
          <w:rFonts w:ascii="Times New Roman" w:hAnsi="Times New Roman" w:cs="Times New Roman"/>
          <w:sz w:val="24"/>
          <w:szCs w:val="24"/>
          <w:lang w:val="en-US"/>
        </w:rPr>
        <w:t xml:space="preserve"> &amp; Knowlton 2015; Gibson et al. 2014</w:t>
      </w:r>
      <w:r w:rsidR="00494A21" w:rsidRPr="008E2CB6">
        <w:rPr>
          <w:rFonts w:ascii="Times New Roman" w:hAnsi="Times New Roman" w:cs="Times New Roman"/>
          <w:sz w:val="24"/>
          <w:szCs w:val="24"/>
          <w:lang w:val="en-US"/>
        </w:rPr>
        <w:t>; Ji et al. 2013</w:t>
      </w:r>
      <w:r w:rsidR="00482979" w:rsidRPr="008E2CB6">
        <w:rPr>
          <w:rFonts w:ascii="Times New Roman" w:hAnsi="Times New Roman" w:cs="Times New Roman"/>
          <w:sz w:val="24"/>
          <w:szCs w:val="24"/>
          <w:lang w:val="en-US"/>
        </w:rPr>
        <w:t>)</w:t>
      </w:r>
      <w:r w:rsidR="00A119B0" w:rsidRPr="008E2CB6">
        <w:rPr>
          <w:rFonts w:ascii="Times New Roman" w:hAnsi="Times New Roman" w:cs="Times New Roman"/>
          <w:sz w:val="24"/>
          <w:szCs w:val="24"/>
          <w:lang w:val="en-US"/>
        </w:rPr>
        <w:t xml:space="preserve">. The recovery of </w:t>
      </w:r>
      <w:r w:rsidR="00D32C41" w:rsidRPr="008E2CB6">
        <w:rPr>
          <w:rFonts w:ascii="Times New Roman" w:hAnsi="Times New Roman" w:cs="Times New Roman"/>
          <w:sz w:val="24"/>
          <w:szCs w:val="24"/>
          <w:lang w:val="en-US"/>
        </w:rPr>
        <w:t xml:space="preserve">food web structure, </w:t>
      </w:r>
      <w:r w:rsidR="00FB5188" w:rsidRPr="008E2CB6">
        <w:rPr>
          <w:rFonts w:ascii="Times New Roman" w:hAnsi="Times New Roman" w:cs="Times New Roman"/>
          <w:sz w:val="24"/>
          <w:szCs w:val="24"/>
          <w:lang w:val="en-US"/>
        </w:rPr>
        <w:t>cryptic species, identif</w:t>
      </w:r>
      <w:r w:rsidR="00A119B0" w:rsidRPr="008E2CB6">
        <w:rPr>
          <w:rFonts w:ascii="Times New Roman" w:hAnsi="Times New Roman" w:cs="Times New Roman"/>
          <w:sz w:val="24"/>
          <w:szCs w:val="24"/>
          <w:lang w:val="en-US"/>
        </w:rPr>
        <w:t>ication of</w:t>
      </w:r>
      <w:r w:rsidR="00FB5188" w:rsidRPr="008E2CB6">
        <w:rPr>
          <w:rFonts w:ascii="Times New Roman" w:hAnsi="Times New Roman" w:cs="Times New Roman"/>
          <w:sz w:val="24"/>
          <w:szCs w:val="24"/>
          <w:lang w:val="en-US"/>
        </w:rPr>
        <w:t xml:space="preserve"> juveniles and hidden diversity, e.g. internal parasitoids</w:t>
      </w:r>
      <w:r w:rsidR="00A119B0" w:rsidRPr="008E2CB6">
        <w:rPr>
          <w:rFonts w:ascii="Times New Roman" w:hAnsi="Times New Roman" w:cs="Times New Roman"/>
          <w:sz w:val="24"/>
          <w:szCs w:val="24"/>
          <w:lang w:val="en-US"/>
        </w:rPr>
        <w:t xml:space="preserve"> and </w:t>
      </w:r>
      <w:r w:rsidR="005B27C2" w:rsidRPr="008E2CB6">
        <w:rPr>
          <w:rFonts w:ascii="Times New Roman" w:hAnsi="Times New Roman" w:cs="Times New Roman"/>
          <w:sz w:val="24"/>
          <w:szCs w:val="24"/>
          <w:lang w:val="en-US"/>
        </w:rPr>
        <w:t>species ri</w:t>
      </w:r>
      <w:r w:rsidR="00B845C6" w:rsidRPr="008E2CB6">
        <w:rPr>
          <w:rFonts w:ascii="Times New Roman" w:hAnsi="Times New Roman" w:cs="Times New Roman"/>
          <w:sz w:val="24"/>
          <w:szCs w:val="24"/>
          <w:lang w:val="en-US"/>
        </w:rPr>
        <w:t xml:space="preserve">chness </w:t>
      </w:r>
      <w:r w:rsidR="000627C8">
        <w:rPr>
          <w:rFonts w:ascii="Times New Roman" w:hAnsi="Times New Roman" w:cs="Times New Roman"/>
          <w:sz w:val="24"/>
          <w:szCs w:val="24"/>
          <w:lang w:val="en-US"/>
        </w:rPr>
        <w:t>from</w:t>
      </w:r>
      <w:r w:rsidR="00B845C6" w:rsidRPr="008E2CB6">
        <w:rPr>
          <w:rFonts w:ascii="Times New Roman" w:hAnsi="Times New Roman" w:cs="Times New Roman"/>
          <w:sz w:val="24"/>
          <w:szCs w:val="24"/>
          <w:lang w:val="en-US"/>
        </w:rPr>
        <w:t xml:space="preserve"> bulk samples promise </w:t>
      </w:r>
      <w:r w:rsidR="005B27C2" w:rsidRPr="008E2CB6">
        <w:rPr>
          <w:rFonts w:ascii="Times New Roman" w:hAnsi="Times New Roman" w:cs="Times New Roman"/>
          <w:sz w:val="24"/>
          <w:szCs w:val="24"/>
          <w:lang w:val="en-US"/>
        </w:rPr>
        <w:t xml:space="preserve">unprecedented new insights into </w:t>
      </w:r>
      <w:r w:rsidR="005B27C2" w:rsidRPr="008E2CB6">
        <w:rPr>
          <w:rFonts w:ascii="Times New Roman" w:hAnsi="Times New Roman" w:cs="Times New Roman"/>
          <w:sz w:val="24"/>
          <w:szCs w:val="24"/>
          <w:lang w:val="en-US"/>
        </w:rPr>
        <w:lastRenderedPageBreak/>
        <w:t>ecosystem function and assembly</w:t>
      </w:r>
      <w:r w:rsidR="00482979" w:rsidRPr="008E2CB6">
        <w:rPr>
          <w:rFonts w:ascii="Times New Roman" w:hAnsi="Times New Roman" w:cs="Times New Roman"/>
          <w:sz w:val="24"/>
          <w:szCs w:val="24"/>
          <w:lang w:val="en-US"/>
        </w:rPr>
        <w:t xml:space="preserve"> (</w:t>
      </w:r>
      <w:r w:rsidR="00AF608D" w:rsidRPr="008E2CB6">
        <w:rPr>
          <w:rFonts w:ascii="Times New Roman" w:hAnsi="Times New Roman" w:cs="Times New Roman"/>
          <w:sz w:val="24"/>
          <w:szCs w:val="24"/>
          <w:highlight w:val="yellow"/>
          <w:lang w:val="en-US"/>
        </w:rPr>
        <w:t>Krehenwinkel et al. 2016</w:t>
      </w:r>
      <w:r w:rsidR="00AF608D" w:rsidRPr="008E2CB6">
        <w:rPr>
          <w:rFonts w:ascii="Times New Roman" w:hAnsi="Times New Roman" w:cs="Times New Roman"/>
          <w:sz w:val="24"/>
          <w:szCs w:val="24"/>
          <w:lang w:val="en-US"/>
        </w:rPr>
        <w:t xml:space="preserve">; </w:t>
      </w:r>
      <w:proofErr w:type="spellStart"/>
      <w:r w:rsidR="00311C38" w:rsidRPr="008E2CB6">
        <w:rPr>
          <w:rFonts w:ascii="Times New Roman" w:hAnsi="Times New Roman" w:cs="Times New Roman"/>
          <w:sz w:val="24"/>
          <w:szCs w:val="24"/>
          <w:lang w:val="en-US"/>
        </w:rPr>
        <w:t>Shokralla</w:t>
      </w:r>
      <w:proofErr w:type="spellEnd"/>
      <w:r w:rsidR="00311C38" w:rsidRPr="008E2CB6">
        <w:rPr>
          <w:rFonts w:ascii="Times New Roman" w:hAnsi="Times New Roman" w:cs="Times New Roman"/>
          <w:sz w:val="24"/>
          <w:szCs w:val="24"/>
          <w:lang w:val="en-US"/>
        </w:rPr>
        <w:t xml:space="preserve"> et al. 2015; </w:t>
      </w:r>
      <w:proofErr w:type="spellStart"/>
      <w:r w:rsidR="002542E7" w:rsidRPr="008E2CB6">
        <w:rPr>
          <w:rFonts w:ascii="Times New Roman" w:hAnsi="Times New Roman" w:cs="Times New Roman"/>
          <w:sz w:val="24"/>
          <w:szCs w:val="24"/>
          <w:lang w:val="en-US"/>
        </w:rPr>
        <w:t>Shokralla</w:t>
      </w:r>
      <w:proofErr w:type="spellEnd"/>
      <w:r w:rsidR="002542E7" w:rsidRPr="008E2CB6">
        <w:rPr>
          <w:rFonts w:ascii="Times New Roman" w:hAnsi="Times New Roman" w:cs="Times New Roman"/>
          <w:sz w:val="24"/>
          <w:szCs w:val="24"/>
          <w:lang w:val="en-US"/>
        </w:rPr>
        <w:t xml:space="preserve"> et al. 2012; </w:t>
      </w:r>
      <w:r w:rsidR="00A119B0" w:rsidRPr="008E2CB6">
        <w:rPr>
          <w:rFonts w:ascii="Times New Roman" w:hAnsi="Times New Roman" w:cs="Times New Roman"/>
          <w:sz w:val="24"/>
          <w:szCs w:val="24"/>
          <w:lang w:val="en-US"/>
        </w:rPr>
        <w:t>Kress et al. 2015</w:t>
      </w:r>
      <w:r w:rsidR="00D32C41" w:rsidRPr="008E2CB6">
        <w:rPr>
          <w:rFonts w:ascii="Times New Roman" w:hAnsi="Times New Roman" w:cs="Times New Roman"/>
          <w:sz w:val="24"/>
          <w:szCs w:val="24"/>
          <w:lang w:val="en-US"/>
        </w:rPr>
        <w:t xml:space="preserve">; </w:t>
      </w:r>
      <w:proofErr w:type="spellStart"/>
      <w:r w:rsidR="00D32C41" w:rsidRPr="008E2CB6">
        <w:rPr>
          <w:rFonts w:ascii="Times New Roman" w:hAnsi="Times New Roman" w:cs="Times New Roman"/>
          <w:sz w:val="24"/>
          <w:szCs w:val="24"/>
          <w:lang w:val="en-US"/>
        </w:rPr>
        <w:t>Kartzinel</w:t>
      </w:r>
      <w:proofErr w:type="spellEnd"/>
      <w:r w:rsidR="00D32C41" w:rsidRPr="008E2CB6">
        <w:rPr>
          <w:rFonts w:ascii="Times New Roman" w:hAnsi="Times New Roman" w:cs="Times New Roman"/>
          <w:sz w:val="24"/>
          <w:szCs w:val="24"/>
          <w:lang w:val="en-US"/>
        </w:rPr>
        <w:t xml:space="preserve"> et al. 2015</w:t>
      </w:r>
      <w:r w:rsidR="00CE68F0">
        <w:rPr>
          <w:rFonts w:ascii="Times New Roman" w:hAnsi="Times New Roman" w:cs="Times New Roman"/>
          <w:sz w:val="24"/>
          <w:szCs w:val="24"/>
          <w:lang w:val="en-US"/>
        </w:rPr>
        <w:t>;</w:t>
      </w:r>
      <w:r w:rsidR="00CE68F0" w:rsidRPr="00CE68F0">
        <w:rPr>
          <w:rFonts w:ascii="Times New Roman" w:hAnsi="Times New Roman" w:cs="Times New Roman"/>
          <w:sz w:val="24"/>
          <w:szCs w:val="24"/>
          <w:lang w:val="en-US"/>
        </w:rPr>
        <w:t xml:space="preserve"> </w:t>
      </w:r>
      <w:proofErr w:type="spellStart"/>
      <w:r w:rsidR="00CE68F0" w:rsidRPr="00CE68F0">
        <w:rPr>
          <w:rFonts w:ascii="Times New Roman" w:hAnsi="Times New Roman" w:cs="Times New Roman"/>
          <w:sz w:val="24"/>
          <w:szCs w:val="24"/>
          <w:lang w:val="en-US"/>
        </w:rPr>
        <w:t>Morinière</w:t>
      </w:r>
      <w:proofErr w:type="spellEnd"/>
      <w:r w:rsidR="00CE68F0" w:rsidRPr="00CE68F0">
        <w:rPr>
          <w:rFonts w:ascii="Times New Roman" w:hAnsi="Times New Roman" w:cs="Times New Roman"/>
          <w:sz w:val="24"/>
          <w:szCs w:val="24"/>
          <w:lang w:val="en-US"/>
        </w:rPr>
        <w:t xml:space="preserve"> et al. </w:t>
      </w:r>
      <w:r w:rsidR="00CE68F0">
        <w:rPr>
          <w:rFonts w:ascii="Times New Roman" w:hAnsi="Times New Roman" w:cs="Times New Roman"/>
          <w:sz w:val="24"/>
          <w:szCs w:val="24"/>
          <w:lang w:val="en-US"/>
        </w:rPr>
        <w:t>2016</w:t>
      </w:r>
      <w:r w:rsidR="00482979" w:rsidRPr="008E2CB6">
        <w:rPr>
          <w:rFonts w:ascii="Times New Roman" w:hAnsi="Times New Roman" w:cs="Times New Roman"/>
          <w:sz w:val="24"/>
          <w:szCs w:val="24"/>
          <w:lang w:val="en-US"/>
        </w:rPr>
        <w:t>)</w:t>
      </w:r>
      <w:r w:rsidR="005B27C2" w:rsidRPr="008E2CB6">
        <w:rPr>
          <w:rFonts w:ascii="Times New Roman" w:hAnsi="Times New Roman" w:cs="Times New Roman"/>
          <w:sz w:val="24"/>
          <w:szCs w:val="24"/>
          <w:lang w:val="en-US"/>
        </w:rPr>
        <w:t xml:space="preserve">. </w:t>
      </w:r>
      <w:r w:rsidR="00F62E94" w:rsidRPr="008E2CB6">
        <w:rPr>
          <w:rFonts w:ascii="Times New Roman" w:hAnsi="Times New Roman" w:cs="Times New Roman"/>
          <w:sz w:val="24"/>
          <w:szCs w:val="24"/>
          <w:lang w:val="en-US"/>
        </w:rPr>
        <w:t xml:space="preserve">A critical, but not yet sufficiently understood application of such metabarcoding approaches is the potential estimation of </w:t>
      </w:r>
      <w:ins w:id="9" w:author="Andy Rominger" w:date="2016-11-22T09:02:00Z">
        <w:r w:rsidR="006C319D">
          <w:rPr>
            <w:rFonts w:ascii="Times New Roman" w:hAnsi="Times New Roman" w:cs="Times New Roman"/>
            <w:sz w:val="24"/>
            <w:szCs w:val="24"/>
            <w:lang w:val="en-US"/>
          </w:rPr>
          <w:t xml:space="preserve">actual </w:t>
        </w:r>
      </w:ins>
      <w:r w:rsidR="00F62E94" w:rsidRPr="008E2CB6">
        <w:rPr>
          <w:rFonts w:ascii="Times New Roman" w:hAnsi="Times New Roman" w:cs="Times New Roman"/>
          <w:sz w:val="24"/>
          <w:szCs w:val="24"/>
          <w:lang w:val="en-US"/>
        </w:rPr>
        <w:t>species</w:t>
      </w:r>
      <w:r w:rsidR="002C1263" w:rsidRPr="008E2CB6">
        <w:rPr>
          <w:rFonts w:ascii="Times New Roman" w:hAnsi="Times New Roman" w:cs="Times New Roman"/>
          <w:sz w:val="24"/>
          <w:szCs w:val="24"/>
          <w:lang w:val="en-US"/>
        </w:rPr>
        <w:t xml:space="preserve"> abundances from mixed samples </w:t>
      </w:r>
      <w:r w:rsidR="00482979" w:rsidRPr="008E2CB6">
        <w:rPr>
          <w:rFonts w:ascii="Times New Roman" w:hAnsi="Times New Roman" w:cs="Times New Roman"/>
          <w:sz w:val="24"/>
          <w:szCs w:val="24"/>
          <w:lang w:val="en-US"/>
        </w:rPr>
        <w:t>(</w:t>
      </w:r>
      <w:proofErr w:type="spellStart"/>
      <w:r w:rsidR="00C203F2" w:rsidRPr="008E2CB6">
        <w:rPr>
          <w:rFonts w:ascii="Times New Roman" w:hAnsi="Times New Roman" w:cs="Times New Roman"/>
          <w:sz w:val="24"/>
          <w:szCs w:val="24"/>
          <w:lang w:val="en-US"/>
        </w:rPr>
        <w:t>Elbrecht</w:t>
      </w:r>
      <w:proofErr w:type="spellEnd"/>
      <w:r w:rsidR="00C203F2" w:rsidRPr="008E2CB6">
        <w:rPr>
          <w:rFonts w:ascii="Times New Roman" w:hAnsi="Times New Roman" w:cs="Times New Roman"/>
          <w:sz w:val="24"/>
          <w:szCs w:val="24"/>
          <w:lang w:val="en-US"/>
        </w:rPr>
        <w:t xml:space="preserve"> &amp; </w:t>
      </w:r>
      <w:proofErr w:type="spellStart"/>
      <w:r w:rsidR="00C203F2" w:rsidRPr="008E2CB6">
        <w:rPr>
          <w:rFonts w:ascii="Times New Roman" w:hAnsi="Times New Roman" w:cs="Times New Roman"/>
          <w:sz w:val="24"/>
          <w:szCs w:val="24"/>
          <w:lang w:val="en-US"/>
        </w:rPr>
        <w:t>Leese</w:t>
      </w:r>
      <w:proofErr w:type="spellEnd"/>
      <w:r w:rsidR="00C203F2" w:rsidRPr="008E2CB6">
        <w:rPr>
          <w:rFonts w:ascii="Times New Roman" w:hAnsi="Times New Roman" w:cs="Times New Roman"/>
          <w:sz w:val="24"/>
          <w:szCs w:val="24"/>
          <w:lang w:val="en-US"/>
        </w:rPr>
        <w:t>, 2015</w:t>
      </w:r>
      <w:r w:rsidR="000627C8">
        <w:rPr>
          <w:rFonts w:ascii="Times New Roman" w:hAnsi="Times New Roman" w:cs="Times New Roman"/>
          <w:sz w:val="24"/>
          <w:szCs w:val="24"/>
          <w:lang w:val="en-US"/>
        </w:rPr>
        <w:t xml:space="preserve">, </w:t>
      </w:r>
      <w:proofErr w:type="spellStart"/>
      <w:r w:rsidR="000627C8" w:rsidRPr="000627C8">
        <w:rPr>
          <w:rFonts w:ascii="Times New Roman" w:hAnsi="Times New Roman" w:cs="Times New Roman"/>
          <w:sz w:val="24"/>
          <w:szCs w:val="24"/>
          <w:highlight w:val="yellow"/>
          <w:lang w:val="en-US"/>
        </w:rPr>
        <w:t>Collembola</w:t>
      </w:r>
      <w:proofErr w:type="spellEnd"/>
      <w:r w:rsidR="000627C8" w:rsidRPr="000627C8">
        <w:rPr>
          <w:rFonts w:ascii="Times New Roman" w:hAnsi="Times New Roman" w:cs="Times New Roman"/>
          <w:sz w:val="24"/>
          <w:szCs w:val="24"/>
          <w:highlight w:val="yellow"/>
          <w:lang w:val="en-US"/>
        </w:rPr>
        <w:t xml:space="preserve"> paper</w:t>
      </w:r>
      <w:r w:rsidR="00482979" w:rsidRPr="008E2CB6">
        <w:rPr>
          <w:rFonts w:ascii="Times New Roman" w:hAnsi="Times New Roman" w:cs="Times New Roman"/>
          <w:sz w:val="24"/>
          <w:szCs w:val="24"/>
          <w:lang w:val="en-US"/>
        </w:rPr>
        <w:t>)</w:t>
      </w:r>
      <w:r w:rsidR="00FB5188" w:rsidRPr="008E2CB6">
        <w:rPr>
          <w:rFonts w:ascii="Times New Roman" w:hAnsi="Times New Roman" w:cs="Times New Roman"/>
          <w:sz w:val="24"/>
          <w:szCs w:val="24"/>
          <w:lang w:val="en-US"/>
        </w:rPr>
        <w:t xml:space="preserve">. </w:t>
      </w:r>
    </w:p>
    <w:p w14:paraId="3CECD87F" w14:textId="65B1730D" w:rsidR="00276ECA" w:rsidRPr="008E2CB6" w:rsidRDefault="00FB5188"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The commonly used </w:t>
      </w:r>
      <w:r w:rsidR="00A930E5" w:rsidRPr="008E2CB6">
        <w:rPr>
          <w:rFonts w:ascii="Times New Roman" w:hAnsi="Times New Roman" w:cs="Times New Roman"/>
          <w:sz w:val="24"/>
          <w:szCs w:val="24"/>
          <w:lang w:val="en-US"/>
        </w:rPr>
        <w:t>PCR based approaches suffer from pronounced bias</w:t>
      </w:r>
      <w:r w:rsidR="00212CB5" w:rsidRPr="008E2CB6">
        <w:rPr>
          <w:rFonts w:ascii="Times New Roman" w:hAnsi="Times New Roman" w:cs="Times New Roman"/>
          <w:sz w:val="24"/>
          <w:szCs w:val="24"/>
          <w:lang w:val="en-US"/>
        </w:rPr>
        <w:t>. Sequence divergence in priming sites or copy number varia</w:t>
      </w:r>
      <w:r w:rsidR="00B40AA3" w:rsidRPr="008E2CB6">
        <w:rPr>
          <w:rFonts w:ascii="Times New Roman" w:hAnsi="Times New Roman" w:cs="Times New Roman"/>
          <w:sz w:val="24"/>
          <w:szCs w:val="24"/>
          <w:lang w:val="en-US"/>
        </w:rPr>
        <w:t>tion of the target</w:t>
      </w:r>
      <w:r w:rsidR="004E1788" w:rsidRPr="008E2CB6">
        <w:rPr>
          <w:rFonts w:ascii="Times New Roman" w:hAnsi="Times New Roman" w:cs="Times New Roman"/>
          <w:sz w:val="24"/>
          <w:szCs w:val="24"/>
          <w:lang w:val="en-US"/>
        </w:rPr>
        <w:t xml:space="preserve"> genes can</w:t>
      </w:r>
      <w:r w:rsidR="00212CB5" w:rsidRPr="008E2CB6">
        <w:rPr>
          <w:rFonts w:ascii="Times New Roman" w:hAnsi="Times New Roman" w:cs="Times New Roman"/>
          <w:sz w:val="24"/>
          <w:szCs w:val="24"/>
          <w:lang w:val="en-US"/>
        </w:rPr>
        <w:t xml:space="preserve"> lead</w:t>
      </w:r>
      <w:r w:rsidR="00A930E5" w:rsidRPr="008E2CB6">
        <w:rPr>
          <w:rFonts w:ascii="Times New Roman" w:hAnsi="Times New Roman" w:cs="Times New Roman"/>
          <w:sz w:val="24"/>
          <w:szCs w:val="24"/>
          <w:lang w:val="en-US"/>
        </w:rPr>
        <w:t xml:space="preserve"> to </w:t>
      </w:r>
      <w:r w:rsidRPr="008E2CB6">
        <w:rPr>
          <w:rFonts w:ascii="Times New Roman" w:hAnsi="Times New Roman" w:cs="Times New Roman"/>
          <w:sz w:val="24"/>
          <w:szCs w:val="24"/>
          <w:lang w:val="en-US"/>
        </w:rPr>
        <w:t>flawed abundance estimates</w:t>
      </w:r>
      <w:r w:rsidR="00482979" w:rsidRPr="008E2CB6">
        <w:rPr>
          <w:rFonts w:ascii="Times New Roman" w:hAnsi="Times New Roman" w:cs="Times New Roman"/>
          <w:sz w:val="24"/>
          <w:szCs w:val="24"/>
          <w:lang w:val="en-US"/>
        </w:rPr>
        <w:t xml:space="preserve"> (</w:t>
      </w:r>
      <w:r w:rsidR="00680980" w:rsidRPr="008E2CB6">
        <w:rPr>
          <w:rFonts w:ascii="Times New Roman" w:hAnsi="Times New Roman" w:cs="Times New Roman"/>
          <w:sz w:val="24"/>
          <w:szCs w:val="24"/>
          <w:lang w:val="en-US"/>
        </w:rPr>
        <w:t xml:space="preserve">Clarke et al. 2014; </w:t>
      </w:r>
      <w:proofErr w:type="spellStart"/>
      <w:r w:rsidR="00C203F2" w:rsidRPr="008E2CB6">
        <w:rPr>
          <w:rFonts w:ascii="Times New Roman" w:hAnsi="Times New Roman" w:cs="Times New Roman"/>
          <w:sz w:val="24"/>
          <w:szCs w:val="24"/>
          <w:lang w:val="en-US"/>
        </w:rPr>
        <w:t>Deagle</w:t>
      </w:r>
      <w:proofErr w:type="spellEnd"/>
      <w:r w:rsidR="00C203F2" w:rsidRPr="008E2CB6">
        <w:rPr>
          <w:rFonts w:ascii="Times New Roman" w:hAnsi="Times New Roman" w:cs="Times New Roman"/>
          <w:sz w:val="24"/>
          <w:szCs w:val="24"/>
          <w:lang w:val="en-US"/>
        </w:rPr>
        <w:t xml:space="preserve"> et al. 2014</w:t>
      </w:r>
      <w:r w:rsidR="00482979" w:rsidRPr="008E2CB6">
        <w:rPr>
          <w:rFonts w:ascii="Times New Roman" w:hAnsi="Times New Roman" w:cs="Times New Roman"/>
          <w:sz w:val="24"/>
          <w:szCs w:val="24"/>
          <w:lang w:val="en-US"/>
        </w:rPr>
        <w:t>)</w:t>
      </w:r>
      <w:r w:rsidRPr="008E2CB6">
        <w:rPr>
          <w:rFonts w:ascii="Times New Roman" w:hAnsi="Times New Roman" w:cs="Times New Roman"/>
          <w:sz w:val="24"/>
          <w:szCs w:val="24"/>
          <w:lang w:val="en-US"/>
        </w:rPr>
        <w:t xml:space="preserve">. </w:t>
      </w:r>
      <w:r w:rsidR="003F7270" w:rsidRPr="008E2CB6">
        <w:rPr>
          <w:rFonts w:ascii="Times New Roman" w:hAnsi="Times New Roman" w:cs="Times New Roman"/>
          <w:sz w:val="24"/>
          <w:szCs w:val="24"/>
          <w:lang w:val="en-US"/>
        </w:rPr>
        <w:t xml:space="preserve">A short stretch of the mitochondrial </w:t>
      </w:r>
      <w:r w:rsidR="000627C8">
        <w:rPr>
          <w:rFonts w:ascii="Times New Roman" w:hAnsi="Times New Roman" w:cs="Times New Roman"/>
          <w:sz w:val="24"/>
          <w:szCs w:val="24"/>
          <w:lang w:val="en-US"/>
        </w:rPr>
        <w:t>Cytochrome Oxidase Subunit I (</w:t>
      </w:r>
      <w:r w:rsidR="003F7270" w:rsidRPr="008E2CB6">
        <w:rPr>
          <w:rFonts w:ascii="Times New Roman" w:hAnsi="Times New Roman" w:cs="Times New Roman"/>
          <w:sz w:val="24"/>
          <w:szCs w:val="24"/>
          <w:lang w:val="en-US"/>
        </w:rPr>
        <w:t>COI</w:t>
      </w:r>
      <w:r w:rsidR="000627C8">
        <w:rPr>
          <w:rFonts w:ascii="Times New Roman" w:hAnsi="Times New Roman" w:cs="Times New Roman"/>
          <w:sz w:val="24"/>
          <w:szCs w:val="24"/>
          <w:lang w:val="en-US"/>
        </w:rPr>
        <w:t>)</w:t>
      </w:r>
      <w:r w:rsidR="003F7270" w:rsidRPr="008E2CB6">
        <w:rPr>
          <w:rFonts w:ascii="Times New Roman" w:hAnsi="Times New Roman" w:cs="Times New Roman"/>
          <w:sz w:val="24"/>
          <w:szCs w:val="24"/>
          <w:lang w:val="en-US"/>
        </w:rPr>
        <w:t xml:space="preserve"> gene is commonly used as </w:t>
      </w:r>
      <w:ins w:id="10" w:author="Andy Rominger" w:date="2016-11-22T09:03:00Z">
        <w:r w:rsidR="006C319D">
          <w:rPr>
            <w:rFonts w:ascii="Times New Roman" w:hAnsi="Times New Roman" w:cs="Times New Roman"/>
            <w:sz w:val="24"/>
            <w:szCs w:val="24"/>
            <w:lang w:val="en-US"/>
          </w:rPr>
          <w:t xml:space="preserve">a </w:t>
        </w:r>
      </w:ins>
      <w:r w:rsidR="003F7270" w:rsidRPr="008E2CB6">
        <w:rPr>
          <w:rFonts w:ascii="Times New Roman" w:hAnsi="Times New Roman" w:cs="Times New Roman"/>
          <w:sz w:val="24"/>
          <w:szCs w:val="24"/>
          <w:lang w:val="en-US"/>
        </w:rPr>
        <w:t>barcoding marker in animals</w:t>
      </w:r>
      <w:r w:rsidR="00482979" w:rsidRPr="008E2CB6">
        <w:rPr>
          <w:rFonts w:ascii="Times New Roman" w:hAnsi="Times New Roman" w:cs="Times New Roman"/>
          <w:sz w:val="24"/>
          <w:szCs w:val="24"/>
          <w:lang w:val="en-US"/>
        </w:rPr>
        <w:t xml:space="preserve"> (</w:t>
      </w:r>
      <w:r w:rsidR="00C203F2" w:rsidRPr="008E2CB6">
        <w:rPr>
          <w:rFonts w:ascii="Times New Roman" w:hAnsi="Times New Roman" w:cs="Times New Roman"/>
          <w:sz w:val="24"/>
          <w:szCs w:val="24"/>
          <w:lang w:val="en-US"/>
        </w:rPr>
        <w:t xml:space="preserve">Hebert et al. 2003 &amp; 2004; </w:t>
      </w:r>
      <w:proofErr w:type="spellStart"/>
      <w:r w:rsidR="00C203F2" w:rsidRPr="008E2CB6">
        <w:rPr>
          <w:rFonts w:ascii="Times New Roman" w:hAnsi="Times New Roman" w:cs="Times New Roman"/>
          <w:sz w:val="24"/>
          <w:szCs w:val="24"/>
          <w:lang w:val="en-US"/>
        </w:rPr>
        <w:t>Folmer</w:t>
      </w:r>
      <w:proofErr w:type="spellEnd"/>
      <w:r w:rsidR="00C203F2" w:rsidRPr="008E2CB6">
        <w:rPr>
          <w:rFonts w:ascii="Times New Roman" w:hAnsi="Times New Roman" w:cs="Times New Roman"/>
          <w:sz w:val="24"/>
          <w:szCs w:val="24"/>
          <w:lang w:val="en-US"/>
        </w:rPr>
        <w:t xml:space="preserve"> et al. 1994</w:t>
      </w:r>
      <w:r w:rsidR="00482979" w:rsidRPr="008E2CB6">
        <w:rPr>
          <w:rFonts w:ascii="Times New Roman" w:hAnsi="Times New Roman" w:cs="Times New Roman"/>
          <w:sz w:val="24"/>
          <w:szCs w:val="24"/>
          <w:lang w:val="en-US"/>
        </w:rPr>
        <w:t>)</w:t>
      </w:r>
      <w:r w:rsidR="003F7270" w:rsidRPr="008E2CB6">
        <w:rPr>
          <w:rFonts w:ascii="Times New Roman" w:hAnsi="Times New Roman" w:cs="Times New Roman"/>
          <w:sz w:val="24"/>
          <w:szCs w:val="24"/>
          <w:lang w:val="en-US"/>
        </w:rPr>
        <w:t xml:space="preserve">. While the high variability of </w:t>
      </w:r>
      <w:r w:rsidR="000E1F06" w:rsidRPr="008E2CB6">
        <w:rPr>
          <w:rFonts w:ascii="Times New Roman" w:hAnsi="Times New Roman" w:cs="Times New Roman"/>
          <w:sz w:val="24"/>
          <w:szCs w:val="24"/>
          <w:lang w:val="en-US"/>
        </w:rPr>
        <w:t>COI</w:t>
      </w:r>
      <w:r w:rsidR="003F7270" w:rsidRPr="008E2CB6">
        <w:rPr>
          <w:rFonts w:ascii="Times New Roman" w:hAnsi="Times New Roman" w:cs="Times New Roman"/>
          <w:sz w:val="24"/>
          <w:szCs w:val="24"/>
          <w:lang w:val="en-US"/>
        </w:rPr>
        <w:t xml:space="preserve"> makes it an ideal choice to identify species or even intraspecific variation, this variation will also amplify priming bias. Hence other markers, with more conserved priming sites have been suggested as potential substitute for COI, and might be more suitable for quantitative community analysis</w:t>
      </w:r>
      <w:r w:rsidR="00482979" w:rsidRPr="008E2CB6">
        <w:rPr>
          <w:rFonts w:ascii="Times New Roman" w:hAnsi="Times New Roman" w:cs="Times New Roman"/>
          <w:sz w:val="24"/>
          <w:szCs w:val="24"/>
          <w:lang w:val="en-US"/>
        </w:rPr>
        <w:t xml:space="preserve"> (</w:t>
      </w:r>
      <w:r w:rsidR="004301BB" w:rsidRPr="008E2CB6">
        <w:rPr>
          <w:rFonts w:ascii="Times New Roman" w:hAnsi="Times New Roman" w:cs="Times New Roman"/>
          <w:sz w:val="24"/>
          <w:szCs w:val="24"/>
          <w:lang w:val="en-US"/>
        </w:rPr>
        <w:t xml:space="preserve">Drummond et al. 2015; </w:t>
      </w:r>
      <w:r w:rsidR="00680980" w:rsidRPr="008E2CB6">
        <w:rPr>
          <w:rFonts w:ascii="Times New Roman" w:hAnsi="Times New Roman" w:cs="Times New Roman"/>
          <w:sz w:val="24"/>
          <w:szCs w:val="24"/>
          <w:lang w:val="en-US"/>
        </w:rPr>
        <w:t xml:space="preserve">Clarke et al. 2014; </w:t>
      </w:r>
      <w:proofErr w:type="spellStart"/>
      <w:r w:rsidR="00C203F2" w:rsidRPr="008E2CB6">
        <w:rPr>
          <w:rFonts w:ascii="Times New Roman" w:hAnsi="Times New Roman" w:cs="Times New Roman"/>
          <w:sz w:val="24"/>
          <w:szCs w:val="24"/>
          <w:lang w:val="en-US"/>
        </w:rPr>
        <w:t>Deagle</w:t>
      </w:r>
      <w:proofErr w:type="spellEnd"/>
      <w:r w:rsidR="00C203F2" w:rsidRPr="008E2CB6">
        <w:rPr>
          <w:rFonts w:ascii="Times New Roman" w:hAnsi="Times New Roman" w:cs="Times New Roman"/>
          <w:sz w:val="24"/>
          <w:szCs w:val="24"/>
          <w:lang w:val="en-US"/>
        </w:rPr>
        <w:t xml:space="preserve"> et al. 2014</w:t>
      </w:r>
      <w:r w:rsidR="00ED2490" w:rsidRPr="008E2CB6">
        <w:rPr>
          <w:rFonts w:ascii="Times New Roman" w:hAnsi="Times New Roman" w:cs="Times New Roman"/>
          <w:sz w:val="24"/>
          <w:szCs w:val="24"/>
          <w:lang w:val="en-US"/>
        </w:rPr>
        <w:t xml:space="preserve">; </w:t>
      </w:r>
      <w:proofErr w:type="spellStart"/>
      <w:r w:rsidR="00ED2490" w:rsidRPr="008E2CB6">
        <w:rPr>
          <w:rFonts w:ascii="Times New Roman" w:hAnsi="Times New Roman" w:cs="Times New Roman"/>
          <w:sz w:val="24"/>
          <w:szCs w:val="24"/>
          <w:lang w:val="en-US"/>
        </w:rPr>
        <w:t>Elbrecht</w:t>
      </w:r>
      <w:proofErr w:type="spellEnd"/>
      <w:r w:rsidR="00ED2490" w:rsidRPr="008E2CB6">
        <w:rPr>
          <w:rFonts w:ascii="Times New Roman" w:hAnsi="Times New Roman" w:cs="Times New Roman"/>
          <w:sz w:val="24"/>
          <w:szCs w:val="24"/>
          <w:lang w:val="en-US"/>
        </w:rPr>
        <w:t xml:space="preserve"> et al. 2016</w:t>
      </w:r>
      <w:r w:rsidR="00482979" w:rsidRPr="008E2CB6">
        <w:rPr>
          <w:rFonts w:ascii="Times New Roman" w:hAnsi="Times New Roman" w:cs="Times New Roman"/>
          <w:sz w:val="24"/>
          <w:szCs w:val="24"/>
          <w:lang w:val="en-US"/>
        </w:rPr>
        <w:t>)</w:t>
      </w:r>
      <w:r w:rsidR="003F7270" w:rsidRPr="008E2CB6">
        <w:rPr>
          <w:rFonts w:ascii="Times New Roman" w:hAnsi="Times New Roman" w:cs="Times New Roman"/>
          <w:sz w:val="24"/>
          <w:szCs w:val="24"/>
          <w:lang w:val="en-US"/>
        </w:rPr>
        <w:t xml:space="preserve">. Such novel markers however, are </w:t>
      </w:r>
      <w:r w:rsidR="004E1788" w:rsidRPr="008E2CB6">
        <w:rPr>
          <w:rFonts w:ascii="Times New Roman" w:hAnsi="Times New Roman" w:cs="Times New Roman"/>
          <w:sz w:val="24"/>
          <w:szCs w:val="24"/>
          <w:lang w:val="en-US"/>
        </w:rPr>
        <w:t xml:space="preserve">usually </w:t>
      </w:r>
      <w:r w:rsidR="003F7270" w:rsidRPr="008E2CB6">
        <w:rPr>
          <w:rFonts w:ascii="Times New Roman" w:hAnsi="Times New Roman" w:cs="Times New Roman"/>
          <w:sz w:val="24"/>
          <w:szCs w:val="24"/>
          <w:lang w:val="en-US"/>
        </w:rPr>
        <w:t xml:space="preserve">less variable </w:t>
      </w:r>
      <w:r w:rsidR="00A35918" w:rsidRPr="008E2CB6">
        <w:rPr>
          <w:rFonts w:ascii="Times New Roman" w:hAnsi="Times New Roman" w:cs="Times New Roman"/>
          <w:sz w:val="24"/>
          <w:szCs w:val="24"/>
          <w:lang w:val="en-US"/>
        </w:rPr>
        <w:t xml:space="preserve">(Tang et al. 2012) </w:t>
      </w:r>
      <w:r w:rsidR="003F7270" w:rsidRPr="008E2CB6">
        <w:rPr>
          <w:rFonts w:ascii="Times New Roman" w:hAnsi="Times New Roman" w:cs="Times New Roman"/>
          <w:sz w:val="24"/>
          <w:szCs w:val="24"/>
          <w:lang w:val="en-US"/>
        </w:rPr>
        <w:t xml:space="preserve">and </w:t>
      </w:r>
      <w:r w:rsidR="000627C8">
        <w:rPr>
          <w:rFonts w:ascii="Times New Roman" w:hAnsi="Times New Roman" w:cs="Times New Roman"/>
          <w:sz w:val="24"/>
          <w:szCs w:val="24"/>
          <w:lang w:val="en-US"/>
        </w:rPr>
        <w:t>no well-</w:t>
      </w:r>
      <w:r w:rsidR="003F7270" w:rsidRPr="008E2CB6">
        <w:rPr>
          <w:rFonts w:ascii="Times New Roman" w:hAnsi="Times New Roman" w:cs="Times New Roman"/>
          <w:sz w:val="24"/>
          <w:szCs w:val="24"/>
          <w:lang w:val="en-US"/>
        </w:rPr>
        <w:t>developed reference databases</w:t>
      </w:r>
      <w:r w:rsidR="000627C8">
        <w:rPr>
          <w:rFonts w:ascii="Times New Roman" w:hAnsi="Times New Roman" w:cs="Times New Roman"/>
          <w:sz w:val="24"/>
          <w:szCs w:val="24"/>
          <w:lang w:val="en-US"/>
        </w:rPr>
        <w:t xml:space="preserve"> are available for them</w:t>
      </w:r>
      <w:r w:rsidR="003F7270" w:rsidRPr="008E2CB6">
        <w:rPr>
          <w:rFonts w:ascii="Times New Roman" w:hAnsi="Times New Roman" w:cs="Times New Roman"/>
          <w:sz w:val="24"/>
          <w:szCs w:val="24"/>
          <w:lang w:val="en-US"/>
        </w:rPr>
        <w:t xml:space="preserve"> to identify sequences</w:t>
      </w:r>
      <w:r w:rsidR="00482979" w:rsidRPr="008E2CB6">
        <w:rPr>
          <w:rFonts w:ascii="Times New Roman" w:hAnsi="Times New Roman" w:cs="Times New Roman"/>
          <w:sz w:val="24"/>
          <w:szCs w:val="24"/>
          <w:lang w:val="en-US"/>
        </w:rPr>
        <w:t xml:space="preserve"> (</w:t>
      </w:r>
      <w:proofErr w:type="spellStart"/>
      <w:r w:rsidR="00C203F2" w:rsidRPr="008E2CB6">
        <w:rPr>
          <w:rFonts w:ascii="Times New Roman" w:hAnsi="Times New Roman" w:cs="Times New Roman"/>
          <w:sz w:val="24"/>
          <w:szCs w:val="24"/>
          <w:lang w:val="en-US"/>
        </w:rPr>
        <w:t>Ratnasingham</w:t>
      </w:r>
      <w:proofErr w:type="spellEnd"/>
      <w:r w:rsidR="00C203F2" w:rsidRPr="008E2CB6">
        <w:rPr>
          <w:rFonts w:ascii="Times New Roman" w:hAnsi="Times New Roman" w:cs="Times New Roman"/>
          <w:sz w:val="24"/>
          <w:szCs w:val="24"/>
          <w:lang w:val="en-US"/>
        </w:rPr>
        <w:t xml:space="preserve"> &amp; Hebert, 2007</w:t>
      </w:r>
      <w:r w:rsidR="00482979" w:rsidRPr="008E2CB6">
        <w:rPr>
          <w:rFonts w:ascii="Times New Roman" w:hAnsi="Times New Roman" w:cs="Times New Roman"/>
          <w:sz w:val="24"/>
          <w:szCs w:val="24"/>
          <w:lang w:val="en-US"/>
        </w:rPr>
        <w:t>)</w:t>
      </w:r>
      <w:r w:rsidR="003F7270" w:rsidRPr="008E2CB6">
        <w:rPr>
          <w:rFonts w:ascii="Times New Roman" w:hAnsi="Times New Roman" w:cs="Times New Roman"/>
          <w:sz w:val="24"/>
          <w:szCs w:val="24"/>
          <w:lang w:val="en-US"/>
        </w:rPr>
        <w:t xml:space="preserve">. Another solution is found by using degenerate </w:t>
      </w:r>
      <w:r w:rsidR="000E1F06" w:rsidRPr="008E2CB6">
        <w:rPr>
          <w:rFonts w:ascii="Times New Roman" w:hAnsi="Times New Roman" w:cs="Times New Roman"/>
          <w:sz w:val="24"/>
          <w:szCs w:val="24"/>
          <w:lang w:val="en-US"/>
        </w:rPr>
        <w:t>COI</w:t>
      </w:r>
      <w:r w:rsidR="003F7270" w:rsidRPr="008E2CB6">
        <w:rPr>
          <w:rFonts w:ascii="Times New Roman" w:hAnsi="Times New Roman" w:cs="Times New Roman"/>
          <w:sz w:val="24"/>
          <w:szCs w:val="24"/>
          <w:lang w:val="en-US"/>
        </w:rPr>
        <w:t xml:space="preserve"> primers, which </w:t>
      </w:r>
      <w:r w:rsidR="00677641" w:rsidRPr="008E2CB6">
        <w:rPr>
          <w:rFonts w:ascii="Times New Roman" w:hAnsi="Times New Roman" w:cs="Times New Roman"/>
          <w:sz w:val="24"/>
          <w:szCs w:val="24"/>
          <w:lang w:val="en-US"/>
        </w:rPr>
        <w:t xml:space="preserve">mitigate PCR bias and </w:t>
      </w:r>
      <w:r w:rsidR="003F7270" w:rsidRPr="008E2CB6">
        <w:rPr>
          <w:rFonts w:ascii="Times New Roman" w:hAnsi="Times New Roman" w:cs="Times New Roman"/>
          <w:sz w:val="24"/>
          <w:szCs w:val="24"/>
          <w:lang w:val="en-US"/>
        </w:rPr>
        <w:t>allow a</w:t>
      </w:r>
      <w:r w:rsidR="00677641" w:rsidRPr="008E2CB6">
        <w:rPr>
          <w:rFonts w:ascii="Times New Roman" w:hAnsi="Times New Roman" w:cs="Times New Roman"/>
          <w:sz w:val="24"/>
          <w:szCs w:val="24"/>
          <w:lang w:val="en-US"/>
        </w:rPr>
        <w:t>n amplification of</w:t>
      </w:r>
      <w:r w:rsidR="003F7270" w:rsidRPr="008E2CB6">
        <w:rPr>
          <w:rFonts w:ascii="Times New Roman" w:hAnsi="Times New Roman" w:cs="Times New Roman"/>
          <w:sz w:val="24"/>
          <w:szCs w:val="24"/>
          <w:lang w:val="en-US"/>
        </w:rPr>
        <w:t xml:space="preserve"> </w:t>
      </w:r>
      <w:r w:rsidR="00677641" w:rsidRPr="008E2CB6">
        <w:rPr>
          <w:rFonts w:ascii="Times New Roman" w:hAnsi="Times New Roman" w:cs="Times New Roman"/>
          <w:sz w:val="24"/>
          <w:szCs w:val="24"/>
          <w:lang w:val="en-US"/>
        </w:rPr>
        <w:t xml:space="preserve">a broader taxonomic </w:t>
      </w:r>
      <w:r w:rsidR="00F62E94" w:rsidRPr="008E2CB6">
        <w:rPr>
          <w:rFonts w:ascii="Times New Roman" w:hAnsi="Times New Roman" w:cs="Times New Roman"/>
          <w:sz w:val="24"/>
          <w:szCs w:val="24"/>
          <w:lang w:val="en-US"/>
        </w:rPr>
        <w:t>range</w:t>
      </w:r>
      <w:r w:rsidR="00482979" w:rsidRPr="008E2CB6">
        <w:rPr>
          <w:rFonts w:ascii="Times New Roman" w:hAnsi="Times New Roman" w:cs="Times New Roman"/>
          <w:sz w:val="24"/>
          <w:szCs w:val="24"/>
          <w:lang w:val="en-US"/>
        </w:rPr>
        <w:t xml:space="preserve"> (</w:t>
      </w:r>
      <w:r w:rsidR="00C203F2" w:rsidRPr="008E2CB6">
        <w:rPr>
          <w:rFonts w:ascii="Times New Roman" w:hAnsi="Times New Roman" w:cs="Times New Roman"/>
          <w:sz w:val="24"/>
          <w:szCs w:val="24"/>
          <w:lang w:val="en-US"/>
        </w:rPr>
        <w:t>Yu et al, 2012</w:t>
      </w:r>
      <w:r w:rsidR="00482979" w:rsidRPr="008E2CB6">
        <w:rPr>
          <w:rFonts w:ascii="Times New Roman" w:hAnsi="Times New Roman" w:cs="Times New Roman"/>
          <w:sz w:val="24"/>
          <w:szCs w:val="24"/>
          <w:lang w:val="en-US"/>
        </w:rPr>
        <w:t>)</w:t>
      </w:r>
      <w:r w:rsidR="00F62E94" w:rsidRPr="008E2CB6">
        <w:rPr>
          <w:rFonts w:ascii="Times New Roman" w:hAnsi="Times New Roman" w:cs="Times New Roman"/>
          <w:sz w:val="24"/>
          <w:szCs w:val="24"/>
          <w:lang w:val="en-US"/>
        </w:rPr>
        <w:t>.</w:t>
      </w:r>
      <w:r w:rsidR="00677641" w:rsidRPr="008E2CB6">
        <w:rPr>
          <w:rFonts w:ascii="Times New Roman" w:hAnsi="Times New Roman" w:cs="Times New Roman"/>
          <w:sz w:val="24"/>
          <w:szCs w:val="24"/>
          <w:lang w:val="en-US"/>
        </w:rPr>
        <w:t xml:space="preserve"> </w:t>
      </w:r>
      <w:r w:rsidR="00AE482F" w:rsidRPr="008E2CB6">
        <w:rPr>
          <w:rFonts w:ascii="Times New Roman" w:hAnsi="Times New Roman" w:cs="Times New Roman"/>
          <w:sz w:val="24"/>
          <w:szCs w:val="24"/>
          <w:lang w:val="en-US"/>
        </w:rPr>
        <w:t>PCR free approaches</w:t>
      </w:r>
      <w:r w:rsidR="003F7270" w:rsidRPr="008E2CB6">
        <w:rPr>
          <w:rFonts w:ascii="Times New Roman" w:hAnsi="Times New Roman" w:cs="Times New Roman"/>
          <w:sz w:val="24"/>
          <w:szCs w:val="24"/>
          <w:lang w:val="en-US"/>
        </w:rPr>
        <w:t xml:space="preserve"> </w:t>
      </w:r>
      <w:r w:rsidR="008336CC" w:rsidRPr="008E2CB6">
        <w:rPr>
          <w:rFonts w:ascii="Times New Roman" w:hAnsi="Times New Roman" w:cs="Times New Roman"/>
          <w:sz w:val="24"/>
          <w:szCs w:val="24"/>
          <w:lang w:val="en-US"/>
        </w:rPr>
        <w:t xml:space="preserve">have </w:t>
      </w:r>
      <w:r w:rsidR="004B76C0">
        <w:rPr>
          <w:rFonts w:ascii="Times New Roman" w:hAnsi="Times New Roman" w:cs="Times New Roman"/>
          <w:sz w:val="24"/>
          <w:szCs w:val="24"/>
          <w:lang w:val="en-US"/>
        </w:rPr>
        <w:t xml:space="preserve">also </w:t>
      </w:r>
      <w:r w:rsidR="008336CC" w:rsidRPr="008E2CB6">
        <w:rPr>
          <w:rFonts w:ascii="Times New Roman" w:hAnsi="Times New Roman" w:cs="Times New Roman"/>
          <w:sz w:val="24"/>
          <w:szCs w:val="24"/>
          <w:lang w:val="en-US"/>
        </w:rPr>
        <w:t>been suggested. The direct sequencing of genomic DNA and analysis</w:t>
      </w:r>
      <w:r w:rsidR="004B76C0">
        <w:rPr>
          <w:rFonts w:ascii="Times New Roman" w:hAnsi="Times New Roman" w:cs="Times New Roman"/>
          <w:sz w:val="24"/>
          <w:szCs w:val="24"/>
          <w:lang w:val="en-US"/>
        </w:rPr>
        <w:t xml:space="preserve"> of</w:t>
      </w:r>
      <w:r w:rsidR="008336CC" w:rsidRPr="008E2CB6">
        <w:rPr>
          <w:rFonts w:ascii="Times New Roman" w:hAnsi="Times New Roman" w:cs="Times New Roman"/>
          <w:sz w:val="24"/>
          <w:szCs w:val="24"/>
          <w:lang w:val="en-US"/>
        </w:rPr>
        <w:t xml:space="preserve"> the recovered barcode sequences</w:t>
      </w:r>
      <w:del w:id="11" w:author="Andy Rominger" w:date="2016-11-22T09:04:00Z">
        <w:r w:rsidR="008336CC" w:rsidRPr="008E2CB6" w:rsidDel="006C319D">
          <w:rPr>
            <w:rFonts w:ascii="Times New Roman" w:hAnsi="Times New Roman" w:cs="Times New Roman"/>
            <w:sz w:val="24"/>
            <w:szCs w:val="24"/>
            <w:lang w:val="en-US"/>
          </w:rPr>
          <w:delText>,</w:delText>
        </w:r>
      </w:del>
      <w:r w:rsidR="008336CC" w:rsidRPr="008E2CB6">
        <w:rPr>
          <w:rFonts w:ascii="Times New Roman" w:hAnsi="Times New Roman" w:cs="Times New Roman"/>
          <w:sz w:val="24"/>
          <w:szCs w:val="24"/>
          <w:lang w:val="en-US"/>
        </w:rPr>
        <w:t xml:space="preserve"> </w:t>
      </w:r>
      <w:r w:rsidR="004B76C0">
        <w:rPr>
          <w:rFonts w:ascii="Times New Roman" w:hAnsi="Times New Roman" w:cs="Times New Roman"/>
          <w:sz w:val="24"/>
          <w:szCs w:val="24"/>
          <w:lang w:val="en-US"/>
        </w:rPr>
        <w:t xml:space="preserve">is assumed to </w:t>
      </w:r>
      <w:r w:rsidRPr="008E2CB6">
        <w:rPr>
          <w:rFonts w:ascii="Times New Roman" w:hAnsi="Times New Roman" w:cs="Times New Roman"/>
          <w:sz w:val="24"/>
          <w:szCs w:val="24"/>
          <w:lang w:val="en-US"/>
        </w:rPr>
        <w:t xml:space="preserve">provide </w:t>
      </w:r>
      <w:r w:rsidR="0055125F" w:rsidRPr="008E2CB6">
        <w:rPr>
          <w:rFonts w:ascii="Times New Roman" w:hAnsi="Times New Roman" w:cs="Times New Roman"/>
          <w:sz w:val="24"/>
          <w:szCs w:val="24"/>
          <w:lang w:val="en-US"/>
        </w:rPr>
        <w:t xml:space="preserve">more </w:t>
      </w:r>
      <w:r w:rsidRPr="008E2CB6">
        <w:rPr>
          <w:rFonts w:ascii="Times New Roman" w:hAnsi="Times New Roman" w:cs="Times New Roman"/>
          <w:sz w:val="24"/>
          <w:szCs w:val="24"/>
          <w:lang w:val="en-US"/>
        </w:rPr>
        <w:t>accurate predictions of abundance in communities</w:t>
      </w:r>
      <w:r w:rsidR="00482979" w:rsidRPr="008E2CB6">
        <w:rPr>
          <w:rFonts w:ascii="Times New Roman" w:hAnsi="Times New Roman" w:cs="Times New Roman"/>
          <w:sz w:val="24"/>
          <w:szCs w:val="24"/>
          <w:lang w:val="en-US"/>
        </w:rPr>
        <w:t xml:space="preserve"> (</w:t>
      </w:r>
      <w:r w:rsidR="006E73B8" w:rsidRPr="008E2CB6">
        <w:rPr>
          <w:rFonts w:ascii="Times New Roman" w:hAnsi="Times New Roman" w:cs="Times New Roman"/>
          <w:sz w:val="24"/>
          <w:szCs w:val="24"/>
          <w:lang w:val="en-US"/>
        </w:rPr>
        <w:t xml:space="preserve">Crampton-Platt et al. 2016; </w:t>
      </w:r>
      <w:r w:rsidR="004301BB" w:rsidRPr="008E2CB6">
        <w:rPr>
          <w:rFonts w:ascii="Times New Roman" w:hAnsi="Times New Roman" w:cs="Times New Roman"/>
          <w:sz w:val="24"/>
          <w:szCs w:val="24"/>
          <w:lang w:val="en-US"/>
        </w:rPr>
        <w:t xml:space="preserve">Gomez-Rodriguez et al. 2015; </w:t>
      </w:r>
      <w:r w:rsidR="006E73B8" w:rsidRPr="008E2CB6">
        <w:rPr>
          <w:rFonts w:ascii="Times New Roman" w:hAnsi="Times New Roman" w:cs="Times New Roman"/>
          <w:sz w:val="24"/>
          <w:szCs w:val="24"/>
          <w:lang w:val="en-US"/>
        </w:rPr>
        <w:t>Zhou et al. 2013</w:t>
      </w:r>
      <w:r w:rsidR="00482979" w:rsidRPr="008E2CB6">
        <w:rPr>
          <w:rFonts w:ascii="Times New Roman" w:hAnsi="Times New Roman" w:cs="Times New Roman"/>
          <w:sz w:val="24"/>
          <w:szCs w:val="24"/>
          <w:lang w:val="en-US"/>
        </w:rPr>
        <w:t>)</w:t>
      </w:r>
      <w:r w:rsidRPr="008E2CB6">
        <w:rPr>
          <w:rFonts w:ascii="Times New Roman" w:hAnsi="Times New Roman" w:cs="Times New Roman"/>
          <w:sz w:val="24"/>
          <w:szCs w:val="24"/>
          <w:lang w:val="en-US"/>
        </w:rPr>
        <w:t xml:space="preserve">. However, </w:t>
      </w:r>
      <w:r w:rsidR="000E1F06" w:rsidRPr="008E2CB6">
        <w:rPr>
          <w:rFonts w:ascii="Times New Roman" w:hAnsi="Times New Roman" w:cs="Times New Roman"/>
          <w:sz w:val="24"/>
          <w:szCs w:val="24"/>
          <w:lang w:val="en-US"/>
        </w:rPr>
        <w:t>PCR</w:t>
      </w:r>
      <w:r w:rsidRPr="008E2CB6">
        <w:rPr>
          <w:rFonts w:ascii="Times New Roman" w:hAnsi="Times New Roman" w:cs="Times New Roman"/>
          <w:sz w:val="24"/>
          <w:szCs w:val="24"/>
          <w:lang w:val="en-US"/>
        </w:rPr>
        <w:t xml:space="preserve"> free methods come with a considerable increase in workload and processing cost, e.g. for enrichment and library preparation.</w:t>
      </w:r>
      <w:r w:rsidR="00212CB5" w:rsidRPr="008E2CB6">
        <w:rPr>
          <w:rFonts w:ascii="Times New Roman" w:hAnsi="Times New Roman" w:cs="Times New Roman"/>
          <w:sz w:val="24"/>
          <w:szCs w:val="24"/>
          <w:lang w:val="en-US"/>
        </w:rPr>
        <w:t xml:space="preserve"> </w:t>
      </w:r>
      <w:r w:rsidR="008336CC" w:rsidRPr="008E2CB6">
        <w:rPr>
          <w:rFonts w:ascii="Times New Roman" w:hAnsi="Times New Roman" w:cs="Times New Roman"/>
          <w:sz w:val="24"/>
          <w:szCs w:val="24"/>
          <w:lang w:val="en-US"/>
        </w:rPr>
        <w:t xml:space="preserve">And while they mitigate priming bias, they </w:t>
      </w:r>
      <w:r w:rsidR="00212CB5" w:rsidRPr="008E2CB6">
        <w:rPr>
          <w:rFonts w:ascii="Times New Roman" w:hAnsi="Times New Roman" w:cs="Times New Roman"/>
          <w:sz w:val="24"/>
          <w:szCs w:val="24"/>
          <w:lang w:val="en-US"/>
        </w:rPr>
        <w:t>will also be sensitive to copy number variation</w:t>
      </w:r>
      <w:r w:rsidR="00AE482F" w:rsidRPr="008E2CB6">
        <w:rPr>
          <w:rFonts w:ascii="Times New Roman" w:hAnsi="Times New Roman" w:cs="Times New Roman"/>
          <w:sz w:val="24"/>
          <w:szCs w:val="24"/>
          <w:lang w:val="en-US"/>
        </w:rPr>
        <w:t xml:space="preserve"> of the target locus</w:t>
      </w:r>
      <w:r w:rsidR="00212CB5" w:rsidRPr="008E2CB6">
        <w:rPr>
          <w:rFonts w:ascii="Times New Roman" w:hAnsi="Times New Roman" w:cs="Times New Roman"/>
          <w:sz w:val="24"/>
          <w:szCs w:val="24"/>
          <w:lang w:val="en-US"/>
        </w:rPr>
        <w:t xml:space="preserve">. </w:t>
      </w:r>
      <w:r w:rsidR="00276ECA" w:rsidRPr="008E2CB6">
        <w:rPr>
          <w:rFonts w:ascii="Times New Roman" w:hAnsi="Times New Roman" w:cs="Times New Roman"/>
          <w:sz w:val="24"/>
          <w:szCs w:val="24"/>
          <w:lang w:val="en-US"/>
        </w:rPr>
        <w:t xml:space="preserve">As PCR exponentially amplifies DNA templates, priming bias should significantly increase with the number of PCR cycles. A low number of PCR cycles should thus mitigate problems </w:t>
      </w:r>
      <w:r w:rsidR="00276ECA" w:rsidRPr="008E2CB6">
        <w:rPr>
          <w:rFonts w:ascii="Times New Roman" w:hAnsi="Times New Roman" w:cs="Times New Roman"/>
          <w:sz w:val="24"/>
          <w:szCs w:val="24"/>
          <w:lang w:val="en-US"/>
        </w:rPr>
        <w:lastRenderedPageBreak/>
        <w:t xml:space="preserve">with bias and allow for a more accurate correlation of input DNA and recovered reads. Copy number variation instead should be unaffected by cycle number and pose a constant problem to the study of abundance. </w:t>
      </w:r>
    </w:p>
    <w:p w14:paraId="4ED1B8B5" w14:textId="10A7D06B" w:rsidR="0021791B" w:rsidRPr="008E2CB6" w:rsidRDefault="00F62E94"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Even though PCR bias is a problem in quantitative community analyses, PCR </w:t>
      </w:r>
      <w:r w:rsidR="006B52FE" w:rsidRPr="008E2CB6">
        <w:rPr>
          <w:rFonts w:ascii="Times New Roman" w:hAnsi="Times New Roman" w:cs="Times New Roman"/>
          <w:sz w:val="24"/>
          <w:szCs w:val="24"/>
          <w:lang w:val="en-US"/>
        </w:rPr>
        <w:t>has proven as highly predictable</w:t>
      </w:r>
      <w:r w:rsidRPr="008E2CB6">
        <w:rPr>
          <w:rFonts w:ascii="Times New Roman" w:hAnsi="Times New Roman" w:cs="Times New Roman"/>
          <w:sz w:val="24"/>
          <w:szCs w:val="24"/>
          <w:lang w:val="en-US"/>
        </w:rPr>
        <w:t xml:space="preserve"> </w:t>
      </w:r>
      <w:r w:rsidR="006B52FE" w:rsidRPr="008E2CB6">
        <w:rPr>
          <w:rFonts w:ascii="Times New Roman" w:hAnsi="Times New Roman" w:cs="Times New Roman"/>
          <w:sz w:val="24"/>
          <w:szCs w:val="24"/>
          <w:lang w:val="en-US"/>
        </w:rPr>
        <w:t>and accurate</w:t>
      </w:r>
      <w:r w:rsidR="009F42E1" w:rsidRPr="008E2CB6">
        <w:rPr>
          <w:rFonts w:ascii="Times New Roman" w:hAnsi="Times New Roman" w:cs="Times New Roman"/>
          <w:sz w:val="24"/>
          <w:szCs w:val="24"/>
          <w:lang w:val="en-US"/>
        </w:rPr>
        <w:t>, as</w:t>
      </w:r>
      <w:r w:rsidRPr="008E2CB6">
        <w:rPr>
          <w:rFonts w:ascii="Times New Roman" w:hAnsi="Times New Roman" w:cs="Times New Roman"/>
          <w:sz w:val="24"/>
          <w:szCs w:val="24"/>
          <w:lang w:val="en-US"/>
        </w:rPr>
        <w:t xml:space="preserve"> evident by applications like quantitative PCR</w:t>
      </w:r>
      <w:r w:rsidR="002E5AA0" w:rsidRPr="008E2CB6">
        <w:rPr>
          <w:rFonts w:ascii="Times New Roman" w:hAnsi="Times New Roman" w:cs="Times New Roman"/>
          <w:sz w:val="24"/>
          <w:szCs w:val="24"/>
          <w:lang w:val="en-US"/>
        </w:rPr>
        <w:t xml:space="preserve"> (</w:t>
      </w:r>
      <w:proofErr w:type="spellStart"/>
      <w:r w:rsidR="00C203F2" w:rsidRPr="008E2CB6">
        <w:rPr>
          <w:rFonts w:ascii="Times New Roman" w:hAnsi="Times New Roman" w:cs="Times New Roman"/>
          <w:sz w:val="24"/>
          <w:szCs w:val="24"/>
          <w:lang w:val="en-US"/>
        </w:rPr>
        <w:t>Heid</w:t>
      </w:r>
      <w:proofErr w:type="spellEnd"/>
      <w:r w:rsidR="00C203F2" w:rsidRPr="008E2CB6">
        <w:rPr>
          <w:rFonts w:ascii="Times New Roman" w:hAnsi="Times New Roman" w:cs="Times New Roman"/>
          <w:sz w:val="24"/>
          <w:szCs w:val="24"/>
          <w:lang w:val="en-US"/>
        </w:rPr>
        <w:t xml:space="preserve"> et al. 1996</w:t>
      </w:r>
      <w:r w:rsidR="002E5AA0" w:rsidRPr="008E2CB6">
        <w:rPr>
          <w:rFonts w:ascii="Times New Roman" w:hAnsi="Times New Roman" w:cs="Times New Roman"/>
          <w:sz w:val="24"/>
          <w:szCs w:val="24"/>
          <w:lang w:val="en-US"/>
        </w:rPr>
        <w:t>)</w:t>
      </w:r>
      <w:r w:rsidR="009F42E1" w:rsidRPr="008E2CB6">
        <w:rPr>
          <w:rFonts w:ascii="Times New Roman" w:hAnsi="Times New Roman" w:cs="Times New Roman"/>
          <w:sz w:val="24"/>
          <w:szCs w:val="24"/>
          <w:lang w:val="en-US"/>
        </w:rPr>
        <w:t>.</w:t>
      </w:r>
      <w:r w:rsidRPr="008E2CB6">
        <w:rPr>
          <w:rFonts w:ascii="Times New Roman" w:hAnsi="Times New Roman" w:cs="Times New Roman"/>
          <w:sz w:val="24"/>
          <w:szCs w:val="24"/>
          <w:lang w:val="en-US"/>
        </w:rPr>
        <w:t xml:space="preserve"> </w:t>
      </w:r>
      <w:r w:rsidR="001224B9" w:rsidRPr="008E2CB6">
        <w:rPr>
          <w:rFonts w:ascii="Times New Roman" w:hAnsi="Times New Roman" w:cs="Times New Roman"/>
          <w:sz w:val="24"/>
          <w:szCs w:val="24"/>
          <w:lang w:val="en-US"/>
        </w:rPr>
        <w:t>Assuming that th</w:t>
      </w:r>
      <w:r w:rsidR="009F42E1" w:rsidRPr="008E2CB6">
        <w:rPr>
          <w:rFonts w:ascii="Times New Roman" w:hAnsi="Times New Roman" w:cs="Times New Roman"/>
          <w:sz w:val="24"/>
          <w:szCs w:val="24"/>
          <w:lang w:val="en-US"/>
        </w:rPr>
        <w:t>e PCR for a taxon in a community sample is not affect</w:t>
      </w:r>
      <w:r w:rsidR="001224B9" w:rsidRPr="008E2CB6">
        <w:rPr>
          <w:rFonts w:ascii="Times New Roman" w:hAnsi="Times New Roman" w:cs="Times New Roman"/>
          <w:sz w:val="24"/>
          <w:szCs w:val="24"/>
          <w:lang w:val="en-US"/>
        </w:rPr>
        <w:t xml:space="preserve">ed by other </w:t>
      </w:r>
      <w:r w:rsidR="009F42E1" w:rsidRPr="008E2CB6">
        <w:rPr>
          <w:rFonts w:ascii="Times New Roman" w:hAnsi="Times New Roman" w:cs="Times New Roman"/>
          <w:sz w:val="24"/>
          <w:szCs w:val="24"/>
          <w:lang w:val="en-US"/>
        </w:rPr>
        <w:t xml:space="preserve">taxa in the extraction, the proportion of input DNA should be tightly correlated to the proportion of </w:t>
      </w:r>
      <w:r w:rsidR="00202312" w:rsidRPr="008E2CB6">
        <w:rPr>
          <w:rFonts w:ascii="Times New Roman" w:hAnsi="Times New Roman" w:cs="Times New Roman"/>
          <w:sz w:val="24"/>
          <w:szCs w:val="24"/>
          <w:lang w:val="en-US"/>
        </w:rPr>
        <w:t>recovered reads for that taxon. PCR</w:t>
      </w:r>
      <w:r w:rsidR="00045744" w:rsidRPr="008E2CB6">
        <w:rPr>
          <w:rFonts w:ascii="Times New Roman" w:hAnsi="Times New Roman" w:cs="Times New Roman"/>
          <w:sz w:val="24"/>
          <w:szCs w:val="24"/>
          <w:lang w:val="en-US"/>
        </w:rPr>
        <w:t xml:space="preserve"> priming bias</w:t>
      </w:r>
      <w:r w:rsidR="00202312" w:rsidRPr="008E2CB6">
        <w:rPr>
          <w:rFonts w:ascii="Times New Roman" w:hAnsi="Times New Roman" w:cs="Times New Roman"/>
          <w:sz w:val="24"/>
          <w:szCs w:val="24"/>
          <w:lang w:val="en-US"/>
        </w:rPr>
        <w:t xml:space="preserve"> </w:t>
      </w:r>
      <w:r w:rsidR="00045744" w:rsidRPr="008E2CB6">
        <w:rPr>
          <w:rFonts w:ascii="Times New Roman" w:hAnsi="Times New Roman" w:cs="Times New Roman"/>
          <w:sz w:val="24"/>
          <w:szCs w:val="24"/>
          <w:lang w:val="en-US"/>
        </w:rPr>
        <w:t xml:space="preserve">or copy number variation </w:t>
      </w:r>
      <w:r w:rsidR="00202312" w:rsidRPr="008E2CB6">
        <w:rPr>
          <w:rFonts w:ascii="Times New Roman" w:hAnsi="Times New Roman" w:cs="Times New Roman"/>
          <w:sz w:val="24"/>
          <w:szCs w:val="24"/>
          <w:lang w:val="en-US"/>
        </w:rPr>
        <w:t xml:space="preserve">should merely affect the slope of </w:t>
      </w:r>
      <w:r w:rsidR="00736E85">
        <w:rPr>
          <w:rFonts w:ascii="Times New Roman" w:hAnsi="Times New Roman" w:cs="Times New Roman"/>
          <w:sz w:val="24"/>
          <w:szCs w:val="24"/>
          <w:lang w:val="en-US"/>
        </w:rPr>
        <w:t xml:space="preserve">the </w:t>
      </w:r>
      <w:r w:rsidR="00723719" w:rsidRPr="008E2CB6">
        <w:rPr>
          <w:rFonts w:ascii="Times New Roman" w:hAnsi="Times New Roman" w:cs="Times New Roman"/>
          <w:sz w:val="24"/>
          <w:szCs w:val="24"/>
          <w:lang w:val="en-US"/>
        </w:rPr>
        <w:t>correlation</w:t>
      </w:r>
      <w:r w:rsidR="00202312" w:rsidRPr="008E2CB6">
        <w:rPr>
          <w:rFonts w:ascii="Times New Roman" w:hAnsi="Times New Roman" w:cs="Times New Roman"/>
          <w:sz w:val="24"/>
          <w:szCs w:val="24"/>
          <w:lang w:val="en-US"/>
        </w:rPr>
        <w:t>. If</w:t>
      </w:r>
      <w:r w:rsidRPr="008E2CB6">
        <w:rPr>
          <w:rFonts w:ascii="Times New Roman" w:hAnsi="Times New Roman" w:cs="Times New Roman"/>
          <w:sz w:val="24"/>
          <w:szCs w:val="24"/>
          <w:lang w:val="en-US"/>
        </w:rPr>
        <w:t xml:space="preserve"> </w:t>
      </w:r>
      <w:r w:rsidR="00202312" w:rsidRPr="008E2CB6">
        <w:rPr>
          <w:rFonts w:ascii="Times New Roman" w:hAnsi="Times New Roman" w:cs="Times New Roman"/>
          <w:sz w:val="24"/>
          <w:szCs w:val="24"/>
          <w:lang w:val="en-US"/>
        </w:rPr>
        <w:t>this slope for taxa in a community is</w:t>
      </w:r>
      <w:r w:rsidRPr="008E2CB6">
        <w:rPr>
          <w:rFonts w:ascii="Times New Roman" w:hAnsi="Times New Roman" w:cs="Times New Roman"/>
          <w:sz w:val="24"/>
          <w:szCs w:val="24"/>
          <w:lang w:val="en-US"/>
        </w:rPr>
        <w:t xml:space="preserve"> known, it </w:t>
      </w:r>
      <w:r w:rsidR="00723719" w:rsidRPr="008E2CB6">
        <w:rPr>
          <w:rFonts w:ascii="Times New Roman" w:hAnsi="Times New Roman" w:cs="Times New Roman"/>
          <w:sz w:val="24"/>
          <w:szCs w:val="24"/>
          <w:lang w:val="en-US"/>
        </w:rPr>
        <w:t>might</w:t>
      </w:r>
      <w:r w:rsidRPr="008E2CB6">
        <w:rPr>
          <w:rFonts w:ascii="Times New Roman" w:hAnsi="Times New Roman" w:cs="Times New Roman"/>
          <w:sz w:val="24"/>
          <w:szCs w:val="24"/>
          <w:lang w:val="en-US"/>
        </w:rPr>
        <w:t xml:space="preserve"> be possible to accurately predict the</w:t>
      </w:r>
      <w:r w:rsidR="00736E85">
        <w:rPr>
          <w:rFonts w:ascii="Times New Roman" w:hAnsi="Times New Roman" w:cs="Times New Roman"/>
          <w:sz w:val="24"/>
          <w:szCs w:val="24"/>
          <w:lang w:val="en-US"/>
        </w:rPr>
        <w:t>ir</w:t>
      </w:r>
      <w:r w:rsidRPr="008E2CB6">
        <w:rPr>
          <w:rFonts w:ascii="Times New Roman" w:hAnsi="Times New Roman" w:cs="Times New Roman"/>
          <w:sz w:val="24"/>
          <w:szCs w:val="24"/>
          <w:lang w:val="en-US"/>
        </w:rPr>
        <w:t xml:space="preserve"> </w:t>
      </w:r>
      <w:r w:rsidR="00202312" w:rsidRPr="008E2CB6">
        <w:rPr>
          <w:rFonts w:ascii="Times New Roman" w:hAnsi="Times New Roman" w:cs="Times New Roman"/>
          <w:sz w:val="24"/>
          <w:szCs w:val="24"/>
          <w:lang w:val="en-US"/>
        </w:rPr>
        <w:t>relative abundance by using correction factors</w:t>
      </w:r>
      <w:r w:rsidR="00CA6914" w:rsidRPr="008E2CB6">
        <w:rPr>
          <w:rFonts w:ascii="Times New Roman" w:hAnsi="Times New Roman" w:cs="Times New Roman"/>
          <w:sz w:val="24"/>
          <w:szCs w:val="24"/>
          <w:lang w:val="en-US"/>
        </w:rPr>
        <w:t xml:space="preserve"> (Thomas et al. 2015</w:t>
      </w:r>
      <w:r w:rsidR="00723719" w:rsidRPr="008E2CB6">
        <w:rPr>
          <w:rFonts w:ascii="Times New Roman" w:hAnsi="Times New Roman" w:cs="Times New Roman"/>
          <w:sz w:val="24"/>
          <w:szCs w:val="24"/>
          <w:lang w:val="en-US"/>
        </w:rPr>
        <w:t xml:space="preserve">; </w:t>
      </w:r>
      <w:proofErr w:type="spellStart"/>
      <w:r w:rsidR="00723719" w:rsidRPr="008E2CB6">
        <w:rPr>
          <w:rFonts w:ascii="Times New Roman" w:hAnsi="Times New Roman" w:cs="Times New Roman"/>
          <w:sz w:val="24"/>
          <w:szCs w:val="24"/>
          <w:lang w:val="en-US"/>
        </w:rPr>
        <w:t>Angly</w:t>
      </w:r>
      <w:proofErr w:type="spellEnd"/>
      <w:r w:rsidR="00723719" w:rsidRPr="008E2CB6">
        <w:rPr>
          <w:rFonts w:ascii="Times New Roman" w:hAnsi="Times New Roman" w:cs="Times New Roman"/>
          <w:sz w:val="24"/>
          <w:szCs w:val="24"/>
          <w:lang w:val="en-US"/>
        </w:rPr>
        <w:t xml:space="preserve"> et al. 2014</w:t>
      </w:r>
      <w:r w:rsidR="00736E85">
        <w:rPr>
          <w:rFonts w:ascii="Times New Roman" w:hAnsi="Times New Roman" w:cs="Times New Roman"/>
          <w:sz w:val="24"/>
          <w:szCs w:val="24"/>
          <w:lang w:val="en-US"/>
        </w:rPr>
        <w:t xml:space="preserve">; </w:t>
      </w:r>
      <w:proofErr w:type="spellStart"/>
      <w:r w:rsidR="00736E85" w:rsidRPr="00736E85">
        <w:rPr>
          <w:rFonts w:ascii="Times New Roman" w:hAnsi="Times New Roman" w:cs="Times New Roman"/>
          <w:sz w:val="24"/>
          <w:szCs w:val="24"/>
          <w:highlight w:val="yellow"/>
          <w:lang w:val="en-US"/>
        </w:rPr>
        <w:t>Collembola</w:t>
      </w:r>
      <w:proofErr w:type="spellEnd"/>
      <w:r w:rsidR="00736E85" w:rsidRPr="00736E85">
        <w:rPr>
          <w:rFonts w:ascii="Times New Roman" w:hAnsi="Times New Roman" w:cs="Times New Roman"/>
          <w:sz w:val="24"/>
          <w:szCs w:val="24"/>
          <w:highlight w:val="yellow"/>
          <w:lang w:val="en-US"/>
        </w:rPr>
        <w:t xml:space="preserve"> paper</w:t>
      </w:r>
      <w:r w:rsidR="00723719" w:rsidRPr="008E2CB6">
        <w:rPr>
          <w:rFonts w:ascii="Times New Roman" w:hAnsi="Times New Roman" w:cs="Times New Roman"/>
          <w:sz w:val="24"/>
          <w:szCs w:val="24"/>
          <w:lang w:val="en-US"/>
        </w:rPr>
        <w:t xml:space="preserve">). </w:t>
      </w:r>
      <w:r w:rsidR="00DD0F90" w:rsidRPr="008E2CB6">
        <w:rPr>
          <w:rFonts w:ascii="Times New Roman" w:hAnsi="Times New Roman" w:cs="Times New Roman"/>
          <w:sz w:val="24"/>
          <w:szCs w:val="24"/>
          <w:lang w:val="en-US"/>
        </w:rPr>
        <w:t xml:space="preserve">As </w:t>
      </w:r>
      <w:r w:rsidR="00E578CC" w:rsidRPr="008E2CB6">
        <w:rPr>
          <w:rFonts w:ascii="Times New Roman" w:hAnsi="Times New Roman" w:cs="Times New Roman"/>
          <w:sz w:val="24"/>
          <w:szCs w:val="24"/>
          <w:lang w:val="en-US"/>
        </w:rPr>
        <w:t>PCR</w:t>
      </w:r>
      <w:r w:rsidR="0037042A" w:rsidRPr="008E2CB6">
        <w:rPr>
          <w:rFonts w:ascii="Times New Roman" w:hAnsi="Times New Roman" w:cs="Times New Roman"/>
          <w:sz w:val="24"/>
          <w:szCs w:val="24"/>
          <w:lang w:val="en-US"/>
        </w:rPr>
        <w:t xml:space="preserve"> bias is </w:t>
      </w:r>
      <w:r w:rsidR="00DD0F90" w:rsidRPr="008E2CB6">
        <w:rPr>
          <w:rFonts w:ascii="Times New Roman" w:hAnsi="Times New Roman" w:cs="Times New Roman"/>
          <w:sz w:val="24"/>
          <w:szCs w:val="24"/>
          <w:lang w:val="en-US"/>
        </w:rPr>
        <w:t>induced by sequence divergence,</w:t>
      </w:r>
      <w:r w:rsidR="00E578CC" w:rsidRPr="008E2CB6">
        <w:rPr>
          <w:rFonts w:ascii="Times New Roman" w:hAnsi="Times New Roman" w:cs="Times New Roman"/>
          <w:sz w:val="24"/>
          <w:szCs w:val="24"/>
          <w:lang w:val="en-US"/>
        </w:rPr>
        <w:t xml:space="preserve"> </w:t>
      </w:r>
      <w:r w:rsidR="0037042A" w:rsidRPr="008E2CB6">
        <w:rPr>
          <w:rFonts w:ascii="Times New Roman" w:hAnsi="Times New Roman" w:cs="Times New Roman"/>
          <w:sz w:val="24"/>
          <w:szCs w:val="24"/>
          <w:lang w:val="en-US"/>
        </w:rPr>
        <w:t>it should also be similar in c</w:t>
      </w:r>
      <w:r w:rsidR="00202312" w:rsidRPr="008E2CB6">
        <w:rPr>
          <w:rFonts w:ascii="Times New Roman" w:hAnsi="Times New Roman" w:cs="Times New Roman"/>
          <w:sz w:val="24"/>
          <w:szCs w:val="24"/>
          <w:lang w:val="en-US"/>
        </w:rPr>
        <w:t>lose</w:t>
      </w:r>
      <w:r w:rsidR="00736E85">
        <w:rPr>
          <w:rFonts w:ascii="Times New Roman" w:hAnsi="Times New Roman" w:cs="Times New Roman"/>
          <w:sz w:val="24"/>
          <w:szCs w:val="24"/>
          <w:lang w:val="en-US"/>
        </w:rPr>
        <w:t>ly</w:t>
      </w:r>
      <w:r w:rsidR="00202312" w:rsidRPr="008E2CB6">
        <w:rPr>
          <w:rFonts w:ascii="Times New Roman" w:hAnsi="Times New Roman" w:cs="Times New Roman"/>
          <w:sz w:val="24"/>
          <w:szCs w:val="24"/>
          <w:lang w:val="en-US"/>
        </w:rPr>
        <w:t xml:space="preserve"> rela</w:t>
      </w:r>
      <w:r w:rsidR="0037042A" w:rsidRPr="008E2CB6">
        <w:rPr>
          <w:rFonts w:ascii="Times New Roman" w:hAnsi="Times New Roman" w:cs="Times New Roman"/>
          <w:sz w:val="24"/>
          <w:szCs w:val="24"/>
          <w:lang w:val="en-US"/>
        </w:rPr>
        <w:t>ted taxonomic groups</w:t>
      </w:r>
      <w:r w:rsidR="00723719" w:rsidRPr="008E2CB6">
        <w:rPr>
          <w:rFonts w:ascii="Times New Roman" w:hAnsi="Times New Roman" w:cs="Times New Roman"/>
          <w:sz w:val="24"/>
          <w:szCs w:val="24"/>
          <w:lang w:val="en-US"/>
        </w:rPr>
        <w:t>, as has been shown in bacteria (</w:t>
      </w:r>
      <w:proofErr w:type="spellStart"/>
      <w:r w:rsidR="00723719" w:rsidRPr="008E2CB6">
        <w:rPr>
          <w:rFonts w:ascii="Times New Roman" w:hAnsi="Times New Roman" w:cs="Times New Roman"/>
          <w:sz w:val="24"/>
          <w:szCs w:val="24"/>
          <w:lang w:val="en-US"/>
        </w:rPr>
        <w:t>Angly</w:t>
      </w:r>
      <w:proofErr w:type="spellEnd"/>
      <w:r w:rsidR="00723719" w:rsidRPr="008E2CB6">
        <w:rPr>
          <w:rFonts w:ascii="Times New Roman" w:hAnsi="Times New Roman" w:cs="Times New Roman"/>
          <w:sz w:val="24"/>
          <w:szCs w:val="24"/>
          <w:lang w:val="en-US"/>
        </w:rPr>
        <w:t xml:space="preserve"> et al. 2014</w:t>
      </w:r>
      <w:r w:rsidR="00E578CC" w:rsidRPr="008E2CB6">
        <w:rPr>
          <w:rFonts w:ascii="Times New Roman" w:hAnsi="Times New Roman" w:cs="Times New Roman"/>
          <w:sz w:val="24"/>
          <w:szCs w:val="24"/>
          <w:lang w:val="en-US"/>
        </w:rPr>
        <w:t xml:space="preserve">; </w:t>
      </w:r>
      <w:proofErr w:type="spellStart"/>
      <w:r w:rsidR="00E578CC" w:rsidRPr="008E2CB6">
        <w:rPr>
          <w:rFonts w:ascii="Times New Roman" w:hAnsi="Times New Roman" w:cs="Times New Roman"/>
          <w:sz w:val="24"/>
          <w:szCs w:val="24"/>
          <w:lang w:val="en-US"/>
        </w:rPr>
        <w:t>Kembel</w:t>
      </w:r>
      <w:proofErr w:type="spellEnd"/>
      <w:r w:rsidR="00E578CC" w:rsidRPr="008E2CB6">
        <w:rPr>
          <w:rFonts w:ascii="Times New Roman" w:hAnsi="Times New Roman" w:cs="Times New Roman"/>
          <w:sz w:val="24"/>
          <w:szCs w:val="24"/>
          <w:lang w:val="en-US"/>
        </w:rPr>
        <w:t xml:space="preserve"> et al. 2012</w:t>
      </w:r>
      <w:r w:rsidR="00723719" w:rsidRPr="008E2CB6">
        <w:rPr>
          <w:rFonts w:ascii="Times New Roman" w:hAnsi="Times New Roman" w:cs="Times New Roman"/>
          <w:sz w:val="24"/>
          <w:szCs w:val="24"/>
          <w:lang w:val="en-US"/>
        </w:rPr>
        <w:t>)</w:t>
      </w:r>
      <w:r w:rsidR="0037042A" w:rsidRPr="008E2CB6">
        <w:rPr>
          <w:rFonts w:ascii="Times New Roman" w:hAnsi="Times New Roman" w:cs="Times New Roman"/>
          <w:sz w:val="24"/>
          <w:szCs w:val="24"/>
          <w:lang w:val="en-US"/>
        </w:rPr>
        <w:t>.</w:t>
      </w:r>
      <w:r w:rsidR="00202312" w:rsidRPr="008E2CB6">
        <w:rPr>
          <w:rFonts w:ascii="Times New Roman" w:hAnsi="Times New Roman" w:cs="Times New Roman"/>
          <w:sz w:val="24"/>
          <w:szCs w:val="24"/>
          <w:lang w:val="en-US"/>
        </w:rPr>
        <w:t xml:space="preserve"> Henc</w:t>
      </w:r>
      <w:r w:rsidR="009435B4" w:rsidRPr="008E2CB6">
        <w:rPr>
          <w:rFonts w:ascii="Times New Roman" w:hAnsi="Times New Roman" w:cs="Times New Roman"/>
          <w:sz w:val="24"/>
          <w:szCs w:val="24"/>
          <w:lang w:val="en-US"/>
        </w:rPr>
        <w:t>e,</w:t>
      </w:r>
      <w:r w:rsidR="002856A9" w:rsidRPr="008E2CB6">
        <w:rPr>
          <w:rFonts w:ascii="Times New Roman" w:hAnsi="Times New Roman" w:cs="Times New Roman"/>
          <w:sz w:val="24"/>
          <w:szCs w:val="24"/>
          <w:lang w:val="en-US"/>
        </w:rPr>
        <w:t xml:space="preserve"> </w:t>
      </w:r>
      <w:r w:rsidR="00DD0F90" w:rsidRPr="008E2CB6">
        <w:rPr>
          <w:rFonts w:ascii="Times New Roman" w:hAnsi="Times New Roman" w:cs="Times New Roman"/>
          <w:sz w:val="24"/>
          <w:szCs w:val="24"/>
          <w:lang w:val="en-US"/>
        </w:rPr>
        <w:t>similar</w:t>
      </w:r>
      <w:r w:rsidR="008740D8" w:rsidRPr="008E2CB6">
        <w:rPr>
          <w:rFonts w:ascii="Times New Roman" w:hAnsi="Times New Roman" w:cs="Times New Roman"/>
          <w:sz w:val="24"/>
          <w:szCs w:val="24"/>
          <w:lang w:val="en-US"/>
        </w:rPr>
        <w:t xml:space="preserve"> </w:t>
      </w:r>
      <w:r w:rsidR="00202312" w:rsidRPr="008E2CB6">
        <w:rPr>
          <w:rFonts w:ascii="Times New Roman" w:hAnsi="Times New Roman" w:cs="Times New Roman"/>
          <w:sz w:val="24"/>
          <w:szCs w:val="24"/>
          <w:lang w:val="en-US"/>
        </w:rPr>
        <w:t>c</w:t>
      </w:r>
      <w:r w:rsidR="002856A9" w:rsidRPr="008E2CB6">
        <w:rPr>
          <w:rFonts w:ascii="Times New Roman" w:hAnsi="Times New Roman" w:cs="Times New Roman"/>
          <w:sz w:val="24"/>
          <w:szCs w:val="24"/>
          <w:lang w:val="en-US"/>
        </w:rPr>
        <w:t>orrection factor</w:t>
      </w:r>
      <w:r w:rsidR="00DD0F90" w:rsidRPr="008E2CB6">
        <w:rPr>
          <w:rFonts w:ascii="Times New Roman" w:hAnsi="Times New Roman" w:cs="Times New Roman"/>
          <w:sz w:val="24"/>
          <w:szCs w:val="24"/>
          <w:lang w:val="en-US"/>
        </w:rPr>
        <w:t>s</w:t>
      </w:r>
      <w:r w:rsidR="00202312" w:rsidRPr="008E2CB6">
        <w:rPr>
          <w:rFonts w:ascii="Times New Roman" w:hAnsi="Times New Roman" w:cs="Times New Roman"/>
          <w:sz w:val="24"/>
          <w:szCs w:val="24"/>
          <w:lang w:val="en-US"/>
        </w:rPr>
        <w:t xml:space="preserve"> could possibly be </w:t>
      </w:r>
      <w:r w:rsidR="009435B4" w:rsidRPr="008E2CB6">
        <w:rPr>
          <w:rFonts w:ascii="Times New Roman" w:hAnsi="Times New Roman" w:cs="Times New Roman"/>
          <w:sz w:val="24"/>
          <w:szCs w:val="24"/>
          <w:lang w:val="en-US"/>
        </w:rPr>
        <w:t xml:space="preserve">derived for </w:t>
      </w:r>
      <w:r w:rsidR="00464B03">
        <w:rPr>
          <w:rFonts w:ascii="Times New Roman" w:hAnsi="Times New Roman" w:cs="Times New Roman"/>
          <w:sz w:val="24"/>
          <w:szCs w:val="24"/>
          <w:lang w:val="en-US"/>
        </w:rPr>
        <w:t xml:space="preserve">closely </w:t>
      </w:r>
      <w:r w:rsidR="009435B4" w:rsidRPr="008E2CB6">
        <w:rPr>
          <w:rFonts w:ascii="Times New Roman" w:hAnsi="Times New Roman" w:cs="Times New Roman"/>
          <w:sz w:val="24"/>
          <w:szCs w:val="24"/>
          <w:lang w:val="en-US"/>
        </w:rPr>
        <w:t>related taxa allowing for community level abundance estimates</w:t>
      </w:r>
      <w:r w:rsidR="00464B03">
        <w:rPr>
          <w:rFonts w:ascii="Times New Roman" w:hAnsi="Times New Roman" w:cs="Times New Roman"/>
          <w:sz w:val="24"/>
          <w:szCs w:val="24"/>
          <w:lang w:val="en-US"/>
        </w:rPr>
        <w:t>, without deriving correction factors for each taxon</w:t>
      </w:r>
      <w:r w:rsidR="009435B4" w:rsidRPr="008E2CB6">
        <w:rPr>
          <w:rFonts w:ascii="Times New Roman" w:hAnsi="Times New Roman" w:cs="Times New Roman"/>
          <w:sz w:val="24"/>
          <w:szCs w:val="24"/>
          <w:lang w:val="en-US"/>
        </w:rPr>
        <w:t>.</w:t>
      </w:r>
    </w:p>
    <w:p w14:paraId="79E022F9" w14:textId="2F70C392" w:rsidR="00B26C29" w:rsidRPr="008E2CB6" w:rsidRDefault="006B1DD2"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Aside from PCR bias, other </w:t>
      </w:r>
      <w:r w:rsidR="00C02C73" w:rsidRPr="008E2CB6">
        <w:rPr>
          <w:rFonts w:ascii="Times New Roman" w:hAnsi="Times New Roman" w:cs="Times New Roman"/>
          <w:sz w:val="24"/>
          <w:szCs w:val="24"/>
          <w:lang w:val="en-US"/>
        </w:rPr>
        <w:t>factors</w:t>
      </w:r>
      <w:r w:rsidRPr="008E2CB6">
        <w:rPr>
          <w:rFonts w:ascii="Times New Roman" w:hAnsi="Times New Roman" w:cs="Times New Roman"/>
          <w:sz w:val="24"/>
          <w:szCs w:val="24"/>
          <w:lang w:val="en-US"/>
        </w:rPr>
        <w:t xml:space="preserve"> could affect the qualitative and quantitative efficiency of metabarcoding studies. A largely neglected problem </w:t>
      </w:r>
      <w:r w:rsidR="00B26C29" w:rsidRPr="008E2CB6">
        <w:rPr>
          <w:rFonts w:ascii="Times New Roman" w:hAnsi="Times New Roman" w:cs="Times New Roman"/>
          <w:sz w:val="24"/>
          <w:szCs w:val="24"/>
          <w:lang w:val="en-US"/>
        </w:rPr>
        <w:t xml:space="preserve">in arthropod metabarcoding </w:t>
      </w:r>
      <w:r w:rsidRPr="008E2CB6">
        <w:rPr>
          <w:rFonts w:ascii="Times New Roman" w:hAnsi="Times New Roman" w:cs="Times New Roman"/>
          <w:sz w:val="24"/>
          <w:szCs w:val="24"/>
          <w:lang w:val="en-US"/>
        </w:rPr>
        <w:t xml:space="preserve">concerns </w:t>
      </w:r>
      <w:r w:rsidR="00B26C29" w:rsidRPr="008E2CB6">
        <w:rPr>
          <w:rFonts w:ascii="Times New Roman" w:hAnsi="Times New Roman" w:cs="Times New Roman"/>
          <w:sz w:val="24"/>
          <w:szCs w:val="24"/>
          <w:lang w:val="en-US"/>
        </w:rPr>
        <w:t>t</w:t>
      </w:r>
      <w:r w:rsidRPr="008E2CB6">
        <w:rPr>
          <w:rFonts w:ascii="Times New Roman" w:hAnsi="Times New Roman" w:cs="Times New Roman"/>
          <w:sz w:val="24"/>
          <w:szCs w:val="24"/>
          <w:lang w:val="en-US"/>
        </w:rPr>
        <w:t>axonomic biases in DNA recovery</w:t>
      </w:r>
      <w:r w:rsidR="00B26C29" w:rsidRPr="008E2CB6">
        <w:rPr>
          <w:rFonts w:ascii="Times New Roman" w:hAnsi="Times New Roman" w:cs="Times New Roman"/>
          <w:sz w:val="24"/>
          <w:szCs w:val="24"/>
          <w:lang w:val="en-US"/>
        </w:rPr>
        <w:t>. This bias can affect an analysis in several ways. First, DNA could degrade at different pace</w:t>
      </w:r>
      <w:ins w:id="12" w:author="Andy Rominger" w:date="2016-11-22T09:09:00Z">
        <w:r w:rsidR="006C319D">
          <w:rPr>
            <w:rFonts w:ascii="Times New Roman" w:hAnsi="Times New Roman" w:cs="Times New Roman"/>
            <w:sz w:val="24"/>
            <w:szCs w:val="24"/>
            <w:lang w:val="en-US"/>
          </w:rPr>
          <w:t>s</w:t>
        </w:r>
      </w:ins>
      <w:r w:rsidR="00B26C29" w:rsidRPr="008E2CB6">
        <w:rPr>
          <w:rFonts w:ascii="Times New Roman" w:hAnsi="Times New Roman" w:cs="Times New Roman"/>
          <w:sz w:val="24"/>
          <w:szCs w:val="24"/>
          <w:lang w:val="en-US"/>
        </w:rPr>
        <w:t xml:space="preserve"> in different taxa leading to a taxonomic degradation bias. Arthropod community samples are often collected by passive trapping methods, exposing the samples to varying times of suboptimal storage, e.g. in a malaise or pitfall trap in a tropical forest. Such storage conditions could additionally</w:t>
      </w:r>
      <w:r w:rsidR="00464B03">
        <w:rPr>
          <w:rFonts w:ascii="Times New Roman" w:hAnsi="Times New Roman" w:cs="Times New Roman"/>
          <w:sz w:val="24"/>
          <w:szCs w:val="24"/>
          <w:lang w:val="en-US"/>
        </w:rPr>
        <w:t xml:space="preserve"> amplify degradation bias. </w:t>
      </w:r>
      <w:r w:rsidR="00BE6311" w:rsidRPr="008E2CB6">
        <w:rPr>
          <w:rFonts w:ascii="Times New Roman" w:hAnsi="Times New Roman" w:cs="Times New Roman"/>
          <w:sz w:val="24"/>
          <w:szCs w:val="24"/>
          <w:lang w:val="en-US"/>
        </w:rPr>
        <w:t>Different</w:t>
      </w:r>
      <w:r w:rsidR="009435B4" w:rsidRPr="008E2CB6">
        <w:rPr>
          <w:rFonts w:ascii="Times New Roman" w:hAnsi="Times New Roman" w:cs="Times New Roman"/>
          <w:sz w:val="24"/>
          <w:szCs w:val="24"/>
          <w:lang w:val="en-US"/>
        </w:rPr>
        <w:t xml:space="preserve"> </w:t>
      </w:r>
      <w:r w:rsidR="00BE6311" w:rsidRPr="008E2CB6">
        <w:rPr>
          <w:rFonts w:ascii="Times New Roman" w:hAnsi="Times New Roman" w:cs="Times New Roman"/>
          <w:sz w:val="24"/>
          <w:szCs w:val="24"/>
          <w:lang w:val="en-US"/>
        </w:rPr>
        <w:t xml:space="preserve">arthropod taxa </w:t>
      </w:r>
      <w:r w:rsidR="008462FE" w:rsidRPr="008E2CB6">
        <w:rPr>
          <w:rFonts w:ascii="Times New Roman" w:hAnsi="Times New Roman" w:cs="Times New Roman"/>
          <w:sz w:val="24"/>
          <w:szCs w:val="24"/>
          <w:lang w:val="en-US"/>
        </w:rPr>
        <w:t xml:space="preserve">are </w:t>
      </w:r>
      <w:r w:rsidR="00BE6311" w:rsidRPr="008E2CB6">
        <w:rPr>
          <w:rFonts w:ascii="Times New Roman" w:hAnsi="Times New Roman" w:cs="Times New Roman"/>
          <w:sz w:val="24"/>
          <w:szCs w:val="24"/>
          <w:lang w:val="en-US"/>
        </w:rPr>
        <w:t xml:space="preserve">also </w:t>
      </w:r>
      <w:r w:rsidR="008462FE" w:rsidRPr="008E2CB6">
        <w:rPr>
          <w:rFonts w:ascii="Times New Roman" w:hAnsi="Times New Roman" w:cs="Times New Roman"/>
          <w:sz w:val="24"/>
          <w:szCs w:val="24"/>
          <w:lang w:val="en-US"/>
        </w:rPr>
        <w:t xml:space="preserve">distinguished by different </w:t>
      </w:r>
      <w:proofErr w:type="spellStart"/>
      <w:r w:rsidR="008462FE" w:rsidRPr="008E2CB6">
        <w:rPr>
          <w:rFonts w:ascii="Times New Roman" w:hAnsi="Times New Roman" w:cs="Times New Roman"/>
          <w:sz w:val="24"/>
          <w:szCs w:val="24"/>
          <w:lang w:val="en-US"/>
        </w:rPr>
        <w:t>bodyplans</w:t>
      </w:r>
      <w:proofErr w:type="spellEnd"/>
      <w:r w:rsidR="00BE6311" w:rsidRPr="008E2CB6">
        <w:rPr>
          <w:rFonts w:ascii="Times New Roman" w:hAnsi="Times New Roman" w:cs="Times New Roman"/>
          <w:sz w:val="24"/>
          <w:szCs w:val="24"/>
          <w:lang w:val="en-US"/>
        </w:rPr>
        <w:t xml:space="preserve">, which translate into different soft to hard tissue ratios and thus </w:t>
      </w:r>
      <w:ins w:id="13" w:author="Andy Rominger" w:date="2016-11-22T09:10:00Z">
        <w:r w:rsidR="006C319D">
          <w:rPr>
            <w:rFonts w:ascii="Times New Roman" w:hAnsi="Times New Roman" w:cs="Times New Roman"/>
            <w:sz w:val="24"/>
            <w:szCs w:val="24"/>
            <w:lang w:val="en-US"/>
          </w:rPr>
          <w:t xml:space="preserve">most </w:t>
        </w:r>
      </w:ins>
      <w:del w:id="14" w:author="Andy Rominger" w:date="2016-11-22T09:10:00Z">
        <w:r w:rsidR="00BE6311" w:rsidRPr="008E2CB6" w:rsidDel="006C319D">
          <w:rPr>
            <w:rFonts w:ascii="Times New Roman" w:hAnsi="Times New Roman" w:cs="Times New Roman"/>
            <w:sz w:val="24"/>
            <w:szCs w:val="24"/>
            <w:lang w:val="en-US"/>
          </w:rPr>
          <w:delText>p</w:delText>
        </w:r>
        <w:r w:rsidR="00464B03" w:rsidDel="006C319D">
          <w:rPr>
            <w:rFonts w:ascii="Times New Roman" w:hAnsi="Times New Roman" w:cs="Times New Roman"/>
            <w:sz w:val="24"/>
            <w:szCs w:val="24"/>
            <w:lang w:val="en-US"/>
          </w:rPr>
          <w:delText xml:space="preserve">robably </w:delText>
        </w:r>
      </w:del>
      <w:ins w:id="15" w:author="Andy Rominger" w:date="2016-11-22T09:10:00Z">
        <w:r w:rsidR="006C319D">
          <w:rPr>
            <w:rFonts w:ascii="Times New Roman" w:hAnsi="Times New Roman" w:cs="Times New Roman"/>
            <w:sz w:val="24"/>
            <w:szCs w:val="24"/>
            <w:lang w:val="en-US"/>
          </w:rPr>
          <w:t xml:space="preserve">likely </w:t>
        </w:r>
      </w:ins>
      <w:r w:rsidR="00464B03">
        <w:rPr>
          <w:rFonts w:ascii="Times New Roman" w:hAnsi="Times New Roman" w:cs="Times New Roman"/>
          <w:sz w:val="24"/>
          <w:szCs w:val="24"/>
          <w:lang w:val="en-US"/>
        </w:rPr>
        <w:t>different DNA contents.</w:t>
      </w:r>
      <w:r w:rsidR="00BE6311" w:rsidRPr="008E2CB6">
        <w:rPr>
          <w:rFonts w:ascii="Times New Roman" w:hAnsi="Times New Roman" w:cs="Times New Roman"/>
          <w:sz w:val="24"/>
          <w:szCs w:val="24"/>
          <w:lang w:val="en-US"/>
        </w:rPr>
        <w:t xml:space="preserve"> And even within an arthropod specimen, separate body parts are expected to contain varying amounts of </w:t>
      </w:r>
      <w:r w:rsidR="00BE6311" w:rsidRPr="008E2CB6">
        <w:rPr>
          <w:rFonts w:ascii="Times New Roman" w:hAnsi="Times New Roman" w:cs="Times New Roman"/>
          <w:sz w:val="24"/>
          <w:szCs w:val="24"/>
          <w:lang w:val="en-US"/>
        </w:rPr>
        <w:lastRenderedPageBreak/>
        <w:t xml:space="preserve">cells and consequently DNA. The usage of different body parts or different taxa in a community analysis could thus already introduce a considerable bias. </w:t>
      </w:r>
      <w:r w:rsidR="00B26C29" w:rsidRPr="008E2CB6">
        <w:rPr>
          <w:rFonts w:ascii="Times New Roman" w:hAnsi="Times New Roman" w:cs="Times New Roman"/>
          <w:sz w:val="24"/>
          <w:szCs w:val="24"/>
          <w:lang w:val="en-US"/>
        </w:rPr>
        <w:t xml:space="preserve">Depending on the strength of </w:t>
      </w:r>
      <w:r w:rsidR="00BE6311" w:rsidRPr="008E2CB6">
        <w:rPr>
          <w:rFonts w:ascii="Times New Roman" w:hAnsi="Times New Roman" w:cs="Times New Roman"/>
          <w:sz w:val="24"/>
          <w:szCs w:val="24"/>
          <w:lang w:val="en-US"/>
        </w:rPr>
        <w:t xml:space="preserve">all </w:t>
      </w:r>
      <w:r w:rsidR="00B26C29" w:rsidRPr="008E2CB6">
        <w:rPr>
          <w:rFonts w:ascii="Times New Roman" w:hAnsi="Times New Roman" w:cs="Times New Roman"/>
          <w:sz w:val="24"/>
          <w:szCs w:val="24"/>
          <w:lang w:val="en-US"/>
        </w:rPr>
        <w:t xml:space="preserve">these </w:t>
      </w:r>
      <w:r w:rsidR="00BE6311" w:rsidRPr="008E2CB6">
        <w:rPr>
          <w:rFonts w:ascii="Times New Roman" w:hAnsi="Times New Roman" w:cs="Times New Roman"/>
          <w:sz w:val="24"/>
          <w:szCs w:val="24"/>
          <w:lang w:val="en-US"/>
        </w:rPr>
        <w:t xml:space="preserve">taxonomic </w:t>
      </w:r>
      <w:r w:rsidR="00B26C29" w:rsidRPr="008E2CB6">
        <w:rPr>
          <w:rFonts w:ascii="Times New Roman" w:hAnsi="Times New Roman" w:cs="Times New Roman"/>
          <w:sz w:val="24"/>
          <w:szCs w:val="24"/>
          <w:lang w:val="en-US"/>
        </w:rPr>
        <w:t>biases, qualitative and quantitative metabarcoding results could be severely distorted</w:t>
      </w:r>
      <w:r w:rsidR="00BE6311" w:rsidRPr="008E2CB6">
        <w:rPr>
          <w:rFonts w:ascii="Times New Roman" w:hAnsi="Times New Roman" w:cs="Times New Roman"/>
          <w:sz w:val="24"/>
          <w:szCs w:val="24"/>
          <w:lang w:val="en-US"/>
        </w:rPr>
        <w:t>, even in the absence of PCR priming bias</w:t>
      </w:r>
      <w:r w:rsidR="00B26C29" w:rsidRPr="008E2CB6">
        <w:rPr>
          <w:rFonts w:ascii="Times New Roman" w:hAnsi="Times New Roman" w:cs="Times New Roman"/>
          <w:sz w:val="24"/>
          <w:szCs w:val="24"/>
          <w:lang w:val="en-US"/>
        </w:rPr>
        <w:t xml:space="preserve">. </w:t>
      </w:r>
    </w:p>
    <w:p w14:paraId="6B0C5A71" w14:textId="140B722D" w:rsidR="00911186" w:rsidRPr="008E2CB6" w:rsidRDefault="00C3319D"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Here</w:t>
      </w:r>
      <w:r w:rsidR="0093064D" w:rsidRPr="008E2CB6">
        <w:rPr>
          <w:rFonts w:ascii="Times New Roman" w:hAnsi="Times New Roman" w:cs="Times New Roman"/>
          <w:sz w:val="24"/>
          <w:szCs w:val="24"/>
          <w:lang w:val="en-US"/>
        </w:rPr>
        <w:t xml:space="preserve">, </w:t>
      </w:r>
      <w:ins w:id="16" w:author="Andy Rominger" w:date="2016-11-22T09:11:00Z">
        <w:r w:rsidR="006C319D">
          <w:rPr>
            <w:rFonts w:ascii="Times New Roman" w:hAnsi="Times New Roman" w:cs="Times New Roman"/>
            <w:sz w:val="24"/>
            <w:szCs w:val="24"/>
            <w:lang w:val="en-US"/>
          </w:rPr>
          <w:t xml:space="preserve">we </w:t>
        </w:r>
      </w:ins>
      <w:r w:rsidR="00BE6311" w:rsidRPr="008E2CB6">
        <w:rPr>
          <w:rFonts w:ascii="Times New Roman" w:hAnsi="Times New Roman" w:cs="Times New Roman"/>
          <w:sz w:val="24"/>
          <w:szCs w:val="24"/>
          <w:lang w:val="en-US"/>
        </w:rPr>
        <w:t xml:space="preserve">test </w:t>
      </w:r>
      <w:r w:rsidRPr="008E2CB6">
        <w:rPr>
          <w:rFonts w:ascii="Times New Roman" w:hAnsi="Times New Roman" w:cs="Times New Roman"/>
          <w:sz w:val="24"/>
          <w:szCs w:val="24"/>
          <w:lang w:val="en-US"/>
        </w:rPr>
        <w:t xml:space="preserve">various </w:t>
      </w:r>
      <w:r w:rsidR="00BE6311" w:rsidRPr="008E2CB6">
        <w:rPr>
          <w:rFonts w:ascii="Times New Roman" w:hAnsi="Times New Roman" w:cs="Times New Roman"/>
          <w:sz w:val="24"/>
          <w:szCs w:val="24"/>
          <w:lang w:val="en-US"/>
        </w:rPr>
        <w:t>bias</w:t>
      </w:r>
      <w:r w:rsidRPr="008E2CB6">
        <w:rPr>
          <w:rFonts w:ascii="Times New Roman" w:hAnsi="Times New Roman" w:cs="Times New Roman"/>
          <w:sz w:val="24"/>
          <w:szCs w:val="24"/>
          <w:lang w:val="en-US"/>
        </w:rPr>
        <w:t>ing factors</w:t>
      </w:r>
      <w:r w:rsidR="00BE6311" w:rsidRPr="008E2CB6">
        <w:rPr>
          <w:rFonts w:ascii="Times New Roman" w:hAnsi="Times New Roman" w:cs="Times New Roman"/>
          <w:sz w:val="24"/>
          <w:szCs w:val="24"/>
          <w:lang w:val="en-US"/>
        </w:rPr>
        <w:t xml:space="preserve"> in metabarcoding analyses of arthropod communities. </w:t>
      </w:r>
      <w:r w:rsidRPr="008E2CB6">
        <w:rPr>
          <w:rFonts w:ascii="Times New Roman" w:hAnsi="Times New Roman" w:cs="Times New Roman"/>
          <w:sz w:val="24"/>
          <w:szCs w:val="24"/>
          <w:lang w:val="en-US"/>
        </w:rPr>
        <w:t>Using a simple dual indexing protocol on the Illumina MiSeq system, we sequence tissue and DNA mock communities of a taxonomically diverse set of Hawaiian and Californian arthropods. We aim to optimize qua</w:t>
      </w:r>
      <w:r w:rsidR="004E0760" w:rsidRPr="008E2CB6">
        <w:rPr>
          <w:rFonts w:ascii="Times New Roman" w:hAnsi="Times New Roman" w:cs="Times New Roman"/>
          <w:sz w:val="24"/>
          <w:szCs w:val="24"/>
          <w:lang w:val="en-US"/>
        </w:rPr>
        <w:t>litative</w:t>
      </w:r>
      <w:r w:rsidRPr="008E2CB6">
        <w:rPr>
          <w:rFonts w:ascii="Times New Roman" w:hAnsi="Times New Roman" w:cs="Times New Roman"/>
          <w:sz w:val="24"/>
          <w:szCs w:val="24"/>
          <w:lang w:val="en-US"/>
        </w:rPr>
        <w:t xml:space="preserve"> assessments of arthropod biodiversity and explicitly test for the possibility of species abundance</w:t>
      </w:r>
      <w:r w:rsidR="004E0760" w:rsidRPr="008E2CB6">
        <w:rPr>
          <w:rFonts w:ascii="Times New Roman" w:hAnsi="Times New Roman" w:cs="Times New Roman"/>
          <w:sz w:val="24"/>
          <w:szCs w:val="24"/>
          <w:lang w:val="en-US"/>
        </w:rPr>
        <w:t xml:space="preserve"> estimates</w:t>
      </w:r>
      <w:r w:rsidRPr="008E2CB6">
        <w:rPr>
          <w:rFonts w:ascii="Times New Roman" w:hAnsi="Times New Roman" w:cs="Times New Roman"/>
          <w:sz w:val="24"/>
          <w:szCs w:val="24"/>
          <w:lang w:val="en-US"/>
        </w:rPr>
        <w:t xml:space="preserve">. </w:t>
      </w:r>
      <w:r w:rsidR="00C02C73" w:rsidRPr="008E2CB6">
        <w:rPr>
          <w:rFonts w:ascii="Times New Roman" w:hAnsi="Times New Roman" w:cs="Times New Roman"/>
          <w:sz w:val="24"/>
          <w:szCs w:val="24"/>
          <w:lang w:val="en-US"/>
        </w:rPr>
        <w:t xml:space="preserve">We </w:t>
      </w:r>
      <w:r w:rsidR="004E0760" w:rsidRPr="008E2CB6">
        <w:rPr>
          <w:rFonts w:ascii="Times New Roman" w:hAnsi="Times New Roman" w:cs="Times New Roman"/>
          <w:sz w:val="24"/>
          <w:szCs w:val="24"/>
          <w:lang w:val="en-US"/>
        </w:rPr>
        <w:t xml:space="preserve">try to </w:t>
      </w:r>
      <w:r w:rsidR="00C02C73" w:rsidRPr="008E2CB6">
        <w:rPr>
          <w:rFonts w:ascii="Times New Roman" w:hAnsi="Times New Roman" w:cs="Times New Roman"/>
          <w:sz w:val="24"/>
          <w:szCs w:val="24"/>
          <w:lang w:val="en-US"/>
        </w:rPr>
        <w:t xml:space="preserve">optimize our analyses by 1. </w:t>
      </w:r>
      <w:proofErr w:type="gramStart"/>
      <w:r w:rsidR="00C02C73" w:rsidRPr="008E2CB6">
        <w:rPr>
          <w:rFonts w:ascii="Times New Roman" w:hAnsi="Times New Roman" w:cs="Times New Roman"/>
          <w:sz w:val="24"/>
          <w:szCs w:val="24"/>
          <w:lang w:val="en-US"/>
        </w:rPr>
        <w:t>choosing</w:t>
      </w:r>
      <w:proofErr w:type="gramEnd"/>
      <w:r w:rsidR="00C02C73" w:rsidRPr="008E2CB6">
        <w:rPr>
          <w:rFonts w:ascii="Times New Roman" w:hAnsi="Times New Roman" w:cs="Times New Roman"/>
          <w:sz w:val="24"/>
          <w:szCs w:val="24"/>
          <w:lang w:val="en-US"/>
        </w:rPr>
        <w:t xml:space="preserve"> appropriate barcode markers out of a selection of four nuclear and four mitochondrial fragments. 2. </w:t>
      </w:r>
      <w:proofErr w:type="gramStart"/>
      <w:r w:rsidR="00C02C73" w:rsidRPr="008E2CB6">
        <w:rPr>
          <w:rFonts w:ascii="Times New Roman" w:hAnsi="Times New Roman" w:cs="Times New Roman"/>
          <w:sz w:val="24"/>
          <w:szCs w:val="24"/>
          <w:lang w:val="en-US"/>
        </w:rPr>
        <w:t>by</w:t>
      </w:r>
      <w:proofErr w:type="gramEnd"/>
      <w:r w:rsidR="00C02C73" w:rsidRPr="008E2CB6">
        <w:rPr>
          <w:rFonts w:ascii="Times New Roman" w:hAnsi="Times New Roman" w:cs="Times New Roman"/>
          <w:sz w:val="24"/>
          <w:szCs w:val="24"/>
          <w:lang w:val="en-US"/>
        </w:rPr>
        <w:t xml:space="preserve"> reducing the PCR cycle number during library preparation and 3. </w:t>
      </w:r>
      <w:proofErr w:type="gramStart"/>
      <w:r w:rsidR="00464B03">
        <w:rPr>
          <w:rFonts w:ascii="Times New Roman" w:hAnsi="Times New Roman" w:cs="Times New Roman"/>
          <w:sz w:val="24"/>
          <w:szCs w:val="24"/>
          <w:lang w:val="en-US"/>
        </w:rPr>
        <w:t>b</w:t>
      </w:r>
      <w:r w:rsidR="00C02C73" w:rsidRPr="008E2CB6">
        <w:rPr>
          <w:rFonts w:ascii="Times New Roman" w:hAnsi="Times New Roman" w:cs="Times New Roman"/>
          <w:sz w:val="24"/>
          <w:szCs w:val="24"/>
          <w:lang w:val="en-US"/>
        </w:rPr>
        <w:t>y</w:t>
      </w:r>
      <w:proofErr w:type="gramEnd"/>
      <w:r w:rsidR="00C02C73" w:rsidRPr="008E2CB6">
        <w:rPr>
          <w:rFonts w:ascii="Times New Roman" w:hAnsi="Times New Roman" w:cs="Times New Roman"/>
          <w:sz w:val="24"/>
          <w:szCs w:val="24"/>
          <w:lang w:val="en-US"/>
        </w:rPr>
        <w:t xml:space="preserve"> </w:t>
      </w:r>
      <w:r w:rsidR="0052077F" w:rsidRPr="008E2CB6">
        <w:rPr>
          <w:rFonts w:ascii="Times New Roman" w:hAnsi="Times New Roman" w:cs="Times New Roman"/>
          <w:sz w:val="24"/>
          <w:szCs w:val="24"/>
          <w:lang w:val="en-US"/>
        </w:rPr>
        <w:t>identifying</w:t>
      </w:r>
      <w:r w:rsidR="00202312" w:rsidRPr="008E2CB6">
        <w:rPr>
          <w:rFonts w:ascii="Times New Roman" w:hAnsi="Times New Roman" w:cs="Times New Roman"/>
          <w:sz w:val="24"/>
          <w:szCs w:val="24"/>
          <w:lang w:val="en-US"/>
        </w:rPr>
        <w:t xml:space="preserve"> </w:t>
      </w:r>
      <w:r w:rsidR="0052077F" w:rsidRPr="008E2CB6">
        <w:rPr>
          <w:rFonts w:ascii="Times New Roman" w:hAnsi="Times New Roman" w:cs="Times New Roman"/>
          <w:sz w:val="24"/>
          <w:szCs w:val="24"/>
          <w:lang w:val="en-US"/>
        </w:rPr>
        <w:t>the taxon specific PCR bias</w:t>
      </w:r>
      <w:r w:rsidR="00EE414A" w:rsidRPr="008E2CB6">
        <w:rPr>
          <w:rFonts w:ascii="Times New Roman" w:hAnsi="Times New Roman" w:cs="Times New Roman"/>
          <w:sz w:val="24"/>
          <w:szCs w:val="24"/>
          <w:lang w:val="en-US"/>
        </w:rPr>
        <w:t xml:space="preserve"> and correcting for it</w:t>
      </w:r>
      <w:r w:rsidR="00C02C73" w:rsidRPr="008E2CB6">
        <w:rPr>
          <w:rFonts w:ascii="Times New Roman" w:hAnsi="Times New Roman" w:cs="Times New Roman"/>
          <w:sz w:val="24"/>
          <w:szCs w:val="24"/>
          <w:lang w:val="en-US"/>
        </w:rPr>
        <w:t>.</w:t>
      </w:r>
      <w:r w:rsidR="00EE663E" w:rsidRPr="008E2CB6">
        <w:rPr>
          <w:rFonts w:ascii="Times New Roman" w:hAnsi="Times New Roman" w:cs="Times New Roman"/>
          <w:sz w:val="24"/>
          <w:szCs w:val="24"/>
          <w:lang w:val="en-US"/>
        </w:rPr>
        <w:t xml:space="preserve"> </w:t>
      </w:r>
      <w:r w:rsidR="00464B03">
        <w:rPr>
          <w:rFonts w:ascii="Times New Roman" w:hAnsi="Times New Roman" w:cs="Times New Roman"/>
          <w:sz w:val="24"/>
          <w:szCs w:val="24"/>
          <w:lang w:val="en-US"/>
        </w:rPr>
        <w:t>W</w:t>
      </w:r>
      <w:r w:rsidR="00C02C73" w:rsidRPr="008E2CB6">
        <w:rPr>
          <w:rFonts w:ascii="Times New Roman" w:hAnsi="Times New Roman" w:cs="Times New Roman"/>
          <w:sz w:val="24"/>
          <w:szCs w:val="24"/>
          <w:lang w:val="en-US"/>
        </w:rPr>
        <w:t>e</w:t>
      </w:r>
      <w:r w:rsidR="00464B03">
        <w:rPr>
          <w:rFonts w:ascii="Times New Roman" w:hAnsi="Times New Roman" w:cs="Times New Roman"/>
          <w:sz w:val="24"/>
          <w:szCs w:val="24"/>
          <w:lang w:val="en-US"/>
        </w:rPr>
        <w:t xml:space="preserve"> also</w:t>
      </w:r>
      <w:r w:rsidR="00C02C73" w:rsidRPr="008E2CB6">
        <w:rPr>
          <w:rFonts w:ascii="Times New Roman" w:hAnsi="Times New Roman" w:cs="Times New Roman"/>
          <w:sz w:val="24"/>
          <w:szCs w:val="24"/>
          <w:lang w:val="en-US"/>
        </w:rPr>
        <w:t xml:space="preserve"> quantify the effect of degradation bias at different sample storage conditions by size selecting and sequencing degraded and non-degraded DNA fractions out of community samples. And last, we estimate taxon and tissue specific biases and association of body size, weight and associated DNA content for different taxa. </w:t>
      </w:r>
    </w:p>
    <w:p w14:paraId="4A1C7362" w14:textId="0D67CB23" w:rsidR="000C3636" w:rsidRPr="008E2CB6" w:rsidRDefault="009C2EDC" w:rsidP="008E2CB6">
      <w:pPr>
        <w:spacing w:line="480" w:lineRule="auto"/>
        <w:jc w:val="both"/>
        <w:rPr>
          <w:rFonts w:ascii="Times New Roman" w:hAnsi="Times New Roman" w:cs="Times New Roman"/>
          <w:b/>
          <w:sz w:val="24"/>
          <w:szCs w:val="24"/>
          <w:lang w:val="en-US"/>
        </w:rPr>
      </w:pPr>
      <w:r w:rsidRPr="008E2CB6">
        <w:rPr>
          <w:rFonts w:ascii="Times New Roman" w:hAnsi="Times New Roman" w:cs="Times New Roman"/>
          <w:b/>
          <w:sz w:val="24"/>
          <w:szCs w:val="24"/>
          <w:lang w:val="en-US"/>
        </w:rPr>
        <w:t>Methods</w:t>
      </w:r>
    </w:p>
    <w:p w14:paraId="61E8A979" w14:textId="3C94057C" w:rsidR="00BF2A3C" w:rsidRPr="0074277D" w:rsidRDefault="0074277D" w:rsidP="008E2CB6">
      <w:pPr>
        <w:spacing w:line="480" w:lineRule="auto"/>
        <w:jc w:val="both"/>
        <w:rPr>
          <w:rFonts w:ascii="Times New Roman" w:hAnsi="Times New Roman" w:cs="Times New Roman"/>
          <w:i/>
          <w:sz w:val="24"/>
          <w:szCs w:val="24"/>
          <w:lang w:val="en-US"/>
        </w:rPr>
      </w:pPr>
      <w:r w:rsidRPr="0074277D">
        <w:rPr>
          <w:rFonts w:ascii="Times New Roman" w:hAnsi="Times New Roman" w:cs="Times New Roman"/>
          <w:i/>
          <w:sz w:val="24"/>
          <w:szCs w:val="24"/>
          <w:lang w:val="en-US"/>
        </w:rPr>
        <w:t>Sample collection, mock community preparation and PCR amplification</w:t>
      </w:r>
    </w:p>
    <w:p w14:paraId="49AF19D9" w14:textId="710887B4" w:rsidR="00DB5E6C" w:rsidRPr="008E2CB6" w:rsidRDefault="00C02C73"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A</w:t>
      </w:r>
      <w:r w:rsidR="004A4442" w:rsidRPr="008E2CB6">
        <w:rPr>
          <w:rFonts w:ascii="Times New Roman" w:hAnsi="Times New Roman" w:cs="Times New Roman"/>
          <w:sz w:val="24"/>
          <w:szCs w:val="24"/>
          <w:lang w:val="en-US"/>
        </w:rPr>
        <w:t xml:space="preserve">rthropod samples were collected in </w:t>
      </w:r>
      <w:r w:rsidR="00752BC0">
        <w:rPr>
          <w:rFonts w:ascii="Times New Roman" w:hAnsi="Times New Roman" w:cs="Times New Roman"/>
          <w:sz w:val="24"/>
          <w:szCs w:val="24"/>
          <w:lang w:val="en-US"/>
        </w:rPr>
        <w:t>native rainforest</w:t>
      </w:r>
      <w:r w:rsidR="00CD16DF">
        <w:rPr>
          <w:rFonts w:ascii="Times New Roman" w:hAnsi="Times New Roman" w:cs="Times New Roman"/>
          <w:sz w:val="24"/>
          <w:szCs w:val="24"/>
          <w:lang w:val="en-US"/>
        </w:rPr>
        <w:t xml:space="preserve">s </w:t>
      </w:r>
      <w:r w:rsidR="00752BC0">
        <w:rPr>
          <w:rFonts w:ascii="Times New Roman" w:hAnsi="Times New Roman" w:cs="Times New Roman"/>
          <w:sz w:val="24"/>
          <w:szCs w:val="24"/>
          <w:lang w:val="en-US"/>
        </w:rPr>
        <w:t xml:space="preserve">on the </w:t>
      </w:r>
      <w:r w:rsidR="00CD16DF">
        <w:rPr>
          <w:rFonts w:ascii="Times New Roman" w:hAnsi="Times New Roman" w:cs="Times New Roman"/>
          <w:sz w:val="24"/>
          <w:szCs w:val="24"/>
          <w:lang w:val="en-US"/>
        </w:rPr>
        <w:t xml:space="preserve">Hawaiian Islands </w:t>
      </w:r>
      <w:ins w:id="17" w:author="Andy Rominger" w:date="2016-11-22T09:12:00Z">
        <w:r w:rsidR="006C319D">
          <w:rPr>
            <w:rFonts w:ascii="Times New Roman" w:hAnsi="Times New Roman" w:cs="Times New Roman"/>
            <w:sz w:val="24"/>
            <w:szCs w:val="24"/>
            <w:lang w:val="en-US"/>
          </w:rPr>
          <w:t>(</w:t>
        </w:r>
      </w:ins>
      <w:r w:rsidR="00CD16DF">
        <w:rPr>
          <w:rFonts w:ascii="Times New Roman" w:hAnsi="Times New Roman" w:cs="Times New Roman"/>
          <w:sz w:val="24"/>
          <w:szCs w:val="24"/>
          <w:lang w:val="en-US"/>
        </w:rPr>
        <w:t xml:space="preserve">Maui and </w:t>
      </w:r>
      <w:del w:id="18" w:author="Andy Rominger" w:date="2016-11-22T09:12:00Z">
        <w:r w:rsidR="00752BC0" w:rsidDel="006C319D">
          <w:rPr>
            <w:rFonts w:ascii="Times New Roman" w:hAnsi="Times New Roman" w:cs="Times New Roman"/>
            <w:sz w:val="24"/>
            <w:szCs w:val="24"/>
            <w:lang w:val="en-US"/>
          </w:rPr>
          <w:delText xml:space="preserve">Big </w:delText>
        </w:r>
      </w:del>
      <w:ins w:id="19" w:author="Andy Rominger" w:date="2016-11-22T09:12:00Z">
        <w:r w:rsidR="006C319D">
          <w:rPr>
            <w:rFonts w:ascii="Times New Roman" w:hAnsi="Times New Roman" w:cs="Times New Roman"/>
            <w:sz w:val="24"/>
            <w:szCs w:val="24"/>
            <w:lang w:val="en-US"/>
          </w:rPr>
          <w:t xml:space="preserve">Hawaii </w:t>
        </w:r>
      </w:ins>
      <w:r w:rsidR="00752BC0">
        <w:rPr>
          <w:rFonts w:ascii="Times New Roman" w:hAnsi="Times New Roman" w:cs="Times New Roman"/>
          <w:sz w:val="24"/>
          <w:szCs w:val="24"/>
          <w:lang w:val="en-US"/>
        </w:rPr>
        <w:t>Island</w:t>
      </w:r>
      <w:ins w:id="20" w:author="Andy Rominger" w:date="2016-11-22T09:12:00Z">
        <w:r w:rsidR="006C319D">
          <w:rPr>
            <w:rFonts w:ascii="Times New Roman" w:hAnsi="Times New Roman" w:cs="Times New Roman"/>
            <w:sz w:val="24"/>
            <w:szCs w:val="24"/>
            <w:lang w:val="en-US"/>
          </w:rPr>
          <w:t>)</w:t>
        </w:r>
      </w:ins>
      <w:del w:id="21" w:author="Andy Rominger" w:date="2016-11-22T09:12:00Z">
        <w:r w:rsidR="00CD16DF" w:rsidDel="006C319D">
          <w:rPr>
            <w:rFonts w:ascii="Times New Roman" w:hAnsi="Times New Roman" w:cs="Times New Roman"/>
            <w:sz w:val="24"/>
            <w:szCs w:val="24"/>
            <w:lang w:val="en-US"/>
          </w:rPr>
          <w:delText>s</w:delText>
        </w:r>
      </w:del>
      <w:r w:rsidR="00752BC0">
        <w:rPr>
          <w:rFonts w:ascii="Times New Roman" w:hAnsi="Times New Roman" w:cs="Times New Roman"/>
          <w:sz w:val="24"/>
          <w:szCs w:val="24"/>
          <w:lang w:val="en-US"/>
        </w:rPr>
        <w:t xml:space="preserve"> </w:t>
      </w:r>
      <w:r w:rsidR="004A4442" w:rsidRPr="008E2CB6">
        <w:rPr>
          <w:rFonts w:ascii="Times New Roman" w:hAnsi="Times New Roman" w:cs="Times New Roman"/>
          <w:sz w:val="24"/>
          <w:szCs w:val="24"/>
          <w:lang w:val="en-US"/>
        </w:rPr>
        <w:t xml:space="preserve">and </w:t>
      </w:r>
      <w:r w:rsidR="00752BC0">
        <w:rPr>
          <w:rFonts w:ascii="Times New Roman" w:hAnsi="Times New Roman" w:cs="Times New Roman"/>
          <w:sz w:val="24"/>
          <w:szCs w:val="24"/>
          <w:lang w:val="en-US"/>
        </w:rPr>
        <w:t xml:space="preserve">oak forest </w:t>
      </w:r>
      <w:r w:rsidR="005A39C7">
        <w:rPr>
          <w:rFonts w:ascii="Times New Roman" w:hAnsi="Times New Roman" w:cs="Times New Roman"/>
          <w:sz w:val="24"/>
          <w:szCs w:val="24"/>
          <w:lang w:val="en-US"/>
        </w:rPr>
        <w:t>near the</w:t>
      </w:r>
      <w:r w:rsidR="00752BC0">
        <w:rPr>
          <w:rFonts w:ascii="Times New Roman" w:hAnsi="Times New Roman" w:cs="Times New Roman"/>
          <w:sz w:val="24"/>
          <w:szCs w:val="24"/>
          <w:lang w:val="en-US"/>
        </w:rPr>
        <w:t xml:space="preserve"> University of </w:t>
      </w:r>
      <w:r w:rsidR="004A4442" w:rsidRPr="008E2CB6">
        <w:rPr>
          <w:rFonts w:ascii="Times New Roman" w:hAnsi="Times New Roman" w:cs="Times New Roman"/>
          <w:sz w:val="24"/>
          <w:szCs w:val="24"/>
          <w:lang w:val="en-US"/>
        </w:rPr>
        <w:t xml:space="preserve">California </w:t>
      </w:r>
      <w:r w:rsidR="00752BC0">
        <w:rPr>
          <w:rFonts w:ascii="Times New Roman" w:hAnsi="Times New Roman" w:cs="Times New Roman"/>
          <w:sz w:val="24"/>
          <w:szCs w:val="24"/>
          <w:lang w:val="en-US"/>
        </w:rPr>
        <w:t xml:space="preserve">Berkeley </w:t>
      </w:r>
      <w:r w:rsidR="004A4442" w:rsidRPr="008E2CB6">
        <w:rPr>
          <w:rFonts w:ascii="Times New Roman" w:hAnsi="Times New Roman" w:cs="Times New Roman"/>
          <w:sz w:val="24"/>
          <w:szCs w:val="24"/>
          <w:lang w:val="en-US"/>
        </w:rPr>
        <w:t>in spring 201</w:t>
      </w:r>
      <w:r w:rsidR="00DB5E6C" w:rsidRPr="008E2CB6">
        <w:rPr>
          <w:rFonts w:ascii="Times New Roman" w:hAnsi="Times New Roman" w:cs="Times New Roman"/>
          <w:sz w:val="24"/>
          <w:szCs w:val="24"/>
          <w:lang w:val="en-US"/>
        </w:rPr>
        <w:t>5 and 2016</w:t>
      </w:r>
      <w:r w:rsidR="004A4442" w:rsidRPr="008E2CB6">
        <w:rPr>
          <w:rFonts w:ascii="Times New Roman" w:hAnsi="Times New Roman" w:cs="Times New Roman"/>
          <w:sz w:val="24"/>
          <w:szCs w:val="24"/>
          <w:lang w:val="en-US"/>
        </w:rPr>
        <w:t xml:space="preserve"> by beating vegetation. Specime</w:t>
      </w:r>
      <w:r w:rsidR="001B72DA" w:rsidRPr="008E2CB6">
        <w:rPr>
          <w:rFonts w:ascii="Times New Roman" w:hAnsi="Times New Roman" w:cs="Times New Roman"/>
          <w:sz w:val="24"/>
          <w:szCs w:val="24"/>
          <w:lang w:val="en-US"/>
        </w:rPr>
        <w:t>ns were stored in 99</w:t>
      </w:r>
      <w:del w:id="22" w:author="Andy Rominger" w:date="2016-11-22T09:12:00Z">
        <w:r w:rsidR="001B72DA" w:rsidRPr="008E2CB6" w:rsidDel="004A278F">
          <w:rPr>
            <w:rFonts w:ascii="Times New Roman" w:hAnsi="Times New Roman" w:cs="Times New Roman"/>
            <w:sz w:val="24"/>
            <w:szCs w:val="24"/>
            <w:lang w:val="en-US"/>
          </w:rPr>
          <w:delText xml:space="preserve"> </w:delText>
        </w:r>
      </w:del>
      <w:r w:rsidR="001B72DA" w:rsidRPr="008E2CB6">
        <w:rPr>
          <w:rFonts w:ascii="Times New Roman" w:hAnsi="Times New Roman" w:cs="Times New Roman"/>
          <w:sz w:val="24"/>
          <w:szCs w:val="24"/>
          <w:lang w:val="en-US"/>
        </w:rPr>
        <w:t>% ethanol,</w:t>
      </w:r>
      <w:r w:rsidR="004A4442" w:rsidRPr="008E2CB6">
        <w:rPr>
          <w:rFonts w:ascii="Times New Roman" w:hAnsi="Times New Roman" w:cs="Times New Roman"/>
          <w:sz w:val="24"/>
          <w:szCs w:val="24"/>
          <w:lang w:val="en-US"/>
        </w:rPr>
        <w:t xml:space="preserve"> morphologically identified to order and then assigned to </w:t>
      </w:r>
      <w:proofErr w:type="spellStart"/>
      <w:r w:rsidR="004A4442" w:rsidRPr="008E2CB6">
        <w:rPr>
          <w:rFonts w:ascii="Times New Roman" w:hAnsi="Times New Roman" w:cs="Times New Roman"/>
          <w:sz w:val="24"/>
          <w:szCs w:val="24"/>
          <w:lang w:val="en-US"/>
        </w:rPr>
        <w:t>morphotypes</w:t>
      </w:r>
      <w:proofErr w:type="spellEnd"/>
      <w:r w:rsidR="004A4442" w:rsidRPr="008E2CB6">
        <w:rPr>
          <w:rFonts w:ascii="Times New Roman" w:hAnsi="Times New Roman" w:cs="Times New Roman"/>
          <w:sz w:val="24"/>
          <w:szCs w:val="24"/>
          <w:lang w:val="en-US"/>
        </w:rPr>
        <w:t xml:space="preserve">, which likely correspond to separate species. </w:t>
      </w:r>
      <w:r w:rsidR="001B72DA" w:rsidRPr="008E2CB6">
        <w:rPr>
          <w:rFonts w:ascii="Times New Roman" w:hAnsi="Times New Roman" w:cs="Times New Roman"/>
          <w:sz w:val="24"/>
          <w:szCs w:val="24"/>
          <w:lang w:val="en-US"/>
        </w:rPr>
        <w:t xml:space="preserve">We extracted DNA from 44 of these </w:t>
      </w:r>
      <w:proofErr w:type="spellStart"/>
      <w:r w:rsidR="001B72DA" w:rsidRPr="008E2CB6">
        <w:rPr>
          <w:rFonts w:ascii="Times New Roman" w:hAnsi="Times New Roman" w:cs="Times New Roman"/>
          <w:sz w:val="24"/>
          <w:szCs w:val="24"/>
          <w:lang w:val="en-US"/>
        </w:rPr>
        <w:t>morphotypes</w:t>
      </w:r>
      <w:proofErr w:type="spellEnd"/>
      <w:r w:rsidR="001B72DA" w:rsidRPr="008E2CB6">
        <w:rPr>
          <w:rFonts w:ascii="Times New Roman" w:hAnsi="Times New Roman" w:cs="Times New Roman"/>
          <w:sz w:val="24"/>
          <w:szCs w:val="24"/>
          <w:lang w:val="en-US"/>
        </w:rPr>
        <w:t>, representing 19 orders (</w:t>
      </w:r>
      <w:del w:id="23" w:author="Andy Rominger" w:date="2016-11-22T09:12:00Z">
        <w:r w:rsidR="0045005B" w:rsidRPr="008E2CB6" w:rsidDel="004A278F">
          <w:rPr>
            <w:rFonts w:ascii="Times New Roman" w:hAnsi="Times New Roman" w:cs="Times New Roman"/>
            <w:sz w:val="24"/>
            <w:szCs w:val="24"/>
            <w:lang w:val="en-US"/>
          </w:rPr>
          <w:delText>of</w:delText>
        </w:r>
      </w:del>
      <w:del w:id="24" w:author="Andy Rominger" w:date="2016-11-22T09:13:00Z">
        <w:r w:rsidR="0045005B" w:rsidRPr="008E2CB6" w:rsidDel="004A278F">
          <w:rPr>
            <w:rFonts w:ascii="Times New Roman" w:hAnsi="Times New Roman" w:cs="Times New Roman"/>
            <w:sz w:val="24"/>
            <w:szCs w:val="24"/>
            <w:lang w:val="en-US"/>
          </w:rPr>
          <w:delText xml:space="preserve"> </w:delText>
        </w:r>
      </w:del>
      <w:proofErr w:type="spellStart"/>
      <w:r w:rsidR="001B72DA" w:rsidRPr="008E2CB6">
        <w:rPr>
          <w:rFonts w:ascii="Times New Roman" w:hAnsi="Times New Roman" w:cs="Times New Roman"/>
          <w:sz w:val="24"/>
          <w:szCs w:val="24"/>
          <w:lang w:val="en-US"/>
        </w:rPr>
        <w:t>Arachnida</w:t>
      </w:r>
      <w:proofErr w:type="spellEnd"/>
      <w:r w:rsidR="001B72DA" w:rsidRPr="008E2CB6">
        <w:rPr>
          <w:rFonts w:ascii="Times New Roman" w:hAnsi="Times New Roman" w:cs="Times New Roman"/>
          <w:sz w:val="24"/>
          <w:szCs w:val="24"/>
          <w:lang w:val="en-US"/>
        </w:rPr>
        <w:t xml:space="preserve">, Crustacea, </w:t>
      </w:r>
      <w:proofErr w:type="spellStart"/>
      <w:r w:rsidR="000E1F06" w:rsidRPr="008E2CB6">
        <w:rPr>
          <w:rFonts w:ascii="Times New Roman" w:hAnsi="Times New Roman" w:cs="Times New Roman"/>
          <w:sz w:val="24"/>
          <w:szCs w:val="24"/>
          <w:lang w:val="en-US"/>
        </w:rPr>
        <w:t>Insecta</w:t>
      </w:r>
      <w:proofErr w:type="spellEnd"/>
      <w:r w:rsidR="001B72DA" w:rsidRPr="008E2CB6">
        <w:rPr>
          <w:rFonts w:ascii="Times New Roman" w:hAnsi="Times New Roman" w:cs="Times New Roman"/>
          <w:sz w:val="24"/>
          <w:szCs w:val="24"/>
          <w:lang w:val="en-US"/>
        </w:rPr>
        <w:t xml:space="preserve"> &amp; </w:t>
      </w:r>
      <w:proofErr w:type="spellStart"/>
      <w:r w:rsidR="001B72DA" w:rsidRPr="008E2CB6">
        <w:rPr>
          <w:rFonts w:ascii="Times New Roman" w:hAnsi="Times New Roman" w:cs="Times New Roman"/>
          <w:sz w:val="24"/>
          <w:szCs w:val="24"/>
          <w:lang w:val="en-US"/>
        </w:rPr>
        <w:t>Myriapoda</w:t>
      </w:r>
      <w:proofErr w:type="spellEnd"/>
      <w:r w:rsidR="001B72DA" w:rsidRPr="008E2CB6">
        <w:rPr>
          <w:rFonts w:ascii="Times New Roman" w:hAnsi="Times New Roman" w:cs="Times New Roman"/>
          <w:sz w:val="24"/>
          <w:szCs w:val="24"/>
          <w:lang w:val="en-US"/>
        </w:rPr>
        <w:t xml:space="preserve">, </w:t>
      </w:r>
      <w:r w:rsidR="001B72DA" w:rsidRPr="0074277D">
        <w:rPr>
          <w:rFonts w:ascii="Times New Roman" w:hAnsi="Times New Roman" w:cs="Times New Roman"/>
          <w:sz w:val="24"/>
          <w:szCs w:val="24"/>
          <w:highlight w:val="yellow"/>
          <w:lang w:val="en-US"/>
        </w:rPr>
        <w:t>see supplementary Table 1</w:t>
      </w:r>
      <w:r w:rsidR="001B72DA" w:rsidRPr="008E2CB6">
        <w:rPr>
          <w:rFonts w:ascii="Times New Roman" w:hAnsi="Times New Roman" w:cs="Times New Roman"/>
          <w:sz w:val="24"/>
          <w:szCs w:val="24"/>
          <w:lang w:val="en-US"/>
        </w:rPr>
        <w:t xml:space="preserve"> for details on </w:t>
      </w:r>
      <w:r w:rsidR="001B72DA" w:rsidRPr="008E2CB6">
        <w:rPr>
          <w:rFonts w:ascii="Times New Roman" w:hAnsi="Times New Roman" w:cs="Times New Roman"/>
          <w:sz w:val="24"/>
          <w:szCs w:val="24"/>
          <w:lang w:val="en-US"/>
        </w:rPr>
        <w:lastRenderedPageBreak/>
        <w:t>taxonomy). DNA extractions were perfor</w:t>
      </w:r>
      <w:r w:rsidR="000E1F06" w:rsidRPr="008E2CB6">
        <w:rPr>
          <w:rFonts w:ascii="Times New Roman" w:hAnsi="Times New Roman" w:cs="Times New Roman"/>
          <w:sz w:val="24"/>
          <w:szCs w:val="24"/>
          <w:lang w:val="en-US"/>
        </w:rPr>
        <w:t>med on whole bodies using the Q</w:t>
      </w:r>
      <w:r w:rsidR="001B72DA" w:rsidRPr="008E2CB6">
        <w:rPr>
          <w:rFonts w:ascii="Times New Roman" w:hAnsi="Times New Roman" w:cs="Times New Roman"/>
          <w:sz w:val="24"/>
          <w:szCs w:val="24"/>
          <w:lang w:val="en-US"/>
        </w:rPr>
        <w:t xml:space="preserve">iagen </w:t>
      </w:r>
      <w:proofErr w:type="spellStart"/>
      <w:r w:rsidR="001B72DA" w:rsidRPr="008E2CB6">
        <w:rPr>
          <w:rFonts w:ascii="Times New Roman" w:hAnsi="Times New Roman" w:cs="Times New Roman"/>
          <w:sz w:val="24"/>
          <w:szCs w:val="24"/>
          <w:lang w:val="en-US"/>
        </w:rPr>
        <w:t>Puregen</w:t>
      </w:r>
      <w:proofErr w:type="spellEnd"/>
      <w:r w:rsidR="001B72DA" w:rsidRPr="008E2CB6">
        <w:rPr>
          <w:rFonts w:ascii="Times New Roman" w:hAnsi="Times New Roman" w:cs="Times New Roman"/>
          <w:sz w:val="24"/>
          <w:szCs w:val="24"/>
          <w:lang w:val="en-US"/>
        </w:rPr>
        <w:t xml:space="preserve"> Kit according to the manufactur</w:t>
      </w:r>
      <w:r w:rsidR="000E1F06" w:rsidRPr="008E2CB6">
        <w:rPr>
          <w:rFonts w:ascii="Times New Roman" w:hAnsi="Times New Roman" w:cs="Times New Roman"/>
          <w:sz w:val="24"/>
          <w:szCs w:val="24"/>
          <w:lang w:val="en-US"/>
        </w:rPr>
        <w:t>er’s protocol (Q</w:t>
      </w:r>
      <w:r w:rsidR="001B72DA" w:rsidRPr="008E2CB6">
        <w:rPr>
          <w:rFonts w:ascii="Times New Roman" w:hAnsi="Times New Roman" w:cs="Times New Roman"/>
          <w:sz w:val="24"/>
          <w:szCs w:val="24"/>
          <w:lang w:val="en-US"/>
        </w:rPr>
        <w:t xml:space="preserve">iagen, Hilden, Germany). The concentration </w:t>
      </w:r>
      <w:r w:rsidR="00F7121B" w:rsidRPr="008E2CB6">
        <w:rPr>
          <w:rFonts w:ascii="Times New Roman" w:hAnsi="Times New Roman" w:cs="Times New Roman"/>
          <w:sz w:val="24"/>
          <w:szCs w:val="24"/>
          <w:lang w:val="en-US"/>
        </w:rPr>
        <w:t xml:space="preserve">of each extraction was </w:t>
      </w:r>
      <w:r w:rsidR="001B72DA" w:rsidRPr="008E2CB6">
        <w:rPr>
          <w:rFonts w:ascii="Times New Roman" w:hAnsi="Times New Roman" w:cs="Times New Roman"/>
          <w:sz w:val="24"/>
          <w:szCs w:val="24"/>
          <w:lang w:val="en-US"/>
        </w:rPr>
        <w:t>d</w:t>
      </w:r>
      <w:r w:rsidR="00F7121B" w:rsidRPr="008E2CB6">
        <w:rPr>
          <w:rFonts w:ascii="Times New Roman" w:hAnsi="Times New Roman" w:cs="Times New Roman"/>
          <w:sz w:val="24"/>
          <w:szCs w:val="24"/>
          <w:lang w:val="en-US"/>
        </w:rPr>
        <w:t>etermined</w:t>
      </w:r>
      <w:r w:rsidR="001B72DA" w:rsidRPr="008E2CB6">
        <w:rPr>
          <w:rFonts w:ascii="Times New Roman" w:hAnsi="Times New Roman" w:cs="Times New Roman"/>
          <w:sz w:val="24"/>
          <w:szCs w:val="24"/>
          <w:lang w:val="en-US"/>
        </w:rPr>
        <w:t xml:space="preserve"> using a Qbit </w:t>
      </w:r>
      <w:proofErr w:type="spellStart"/>
      <w:r w:rsidR="001B72DA" w:rsidRPr="008E2CB6">
        <w:rPr>
          <w:rFonts w:ascii="Times New Roman" w:hAnsi="Times New Roman" w:cs="Times New Roman"/>
          <w:sz w:val="24"/>
          <w:szCs w:val="24"/>
          <w:lang w:val="en-US"/>
        </w:rPr>
        <w:t>Fluorometer</w:t>
      </w:r>
      <w:proofErr w:type="spellEnd"/>
      <w:r w:rsidR="002E5AA0" w:rsidRPr="008E2CB6">
        <w:rPr>
          <w:rFonts w:ascii="Times New Roman" w:hAnsi="Times New Roman" w:cs="Times New Roman"/>
          <w:sz w:val="24"/>
          <w:szCs w:val="24"/>
          <w:lang w:val="en-US"/>
        </w:rPr>
        <w:t xml:space="preserve"> with the high sensitivity assay</w:t>
      </w:r>
      <w:r w:rsidR="001B72DA" w:rsidRPr="008E2CB6">
        <w:rPr>
          <w:rFonts w:ascii="Times New Roman" w:hAnsi="Times New Roman" w:cs="Times New Roman"/>
          <w:sz w:val="24"/>
          <w:szCs w:val="24"/>
          <w:lang w:val="en-US"/>
        </w:rPr>
        <w:t xml:space="preserve"> (</w:t>
      </w:r>
      <w:r w:rsidR="002E5AA0" w:rsidRPr="008E2CB6">
        <w:rPr>
          <w:rFonts w:ascii="Times New Roman" w:hAnsi="Times New Roman" w:cs="Times New Roman"/>
          <w:sz w:val="24"/>
          <w:szCs w:val="24"/>
          <w:lang w:val="en-US"/>
        </w:rPr>
        <w:t>Thermo Scientific, Waltham, USA</w:t>
      </w:r>
      <w:r w:rsidR="001B72DA" w:rsidRPr="008E2CB6">
        <w:rPr>
          <w:rFonts w:ascii="Times New Roman" w:hAnsi="Times New Roman" w:cs="Times New Roman"/>
          <w:sz w:val="24"/>
          <w:szCs w:val="24"/>
          <w:lang w:val="en-US"/>
        </w:rPr>
        <w:t xml:space="preserve">) and each sample subsequently diluted to </w:t>
      </w:r>
      <w:r w:rsidR="000E1F06" w:rsidRPr="008E2CB6">
        <w:rPr>
          <w:rFonts w:ascii="Times New Roman" w:hAnsi="Times New Roman" w:cs="Times New Roman"/>
          <w:sz w:val="24"/>
          <w:szCs w:val="24"/>
          <w:lang w:val="en-US"/>
        </w:rPr>
        <w:t>a final concentration of 15 ng/µ</w:t>
      </w:r>
      <w:r w:rsidR="001B72DA" w:rsidRPr="008E2CB6">
        <w:rPr>
          <w:rFonts w:ascii="Times New Roman" w:hAnsi="Times New Roman" w:cs="Times New Roman"/>
          <w:sz w:val="24"/>
          <w:szCs w:val="24"/>
          <w:lang w:val="en-US"/>
        </w:rPr>
        <w:t xml:space="preserve">l. </w:t>
      </w:r>
      <w:r w:rsidR="008F4023" w:rsidRPr="008E2CB6">
        <w:rPr>
          <w:rFonts w:ascii="Times New Roman" w:hAnsi="Times New Roman" w:cs="Times New Roman"/>
          <w:sz w:val="24"/>
          <w:szCs w:val="24"/>
          <w:lang w:val="en-US"/>
        </w:rPr>
        <w:t>We then prepared 23</w:t>
      </w:r>
      <w:r w:rsidR="001B72DA" w:rsidRPr="008E2CB6">
        <w:rPr>
          <w:rFonts w:ascii="Times New Roman" w:hAnsi="Times New Roman" w:cs="Times New Roman"/>
          <w:sz w:val="24"/>
          <w:szCs w:val="24"/>
          <w:lang w:val="en-US"/>
        </w:rPr>
        <w:t xml:space="preserve"> mock communities </w:t>
      </w:r>
      <w:r w:rsidR="00760E08" w:rsidRPr="008E2CB6">
        <w:rPr>
          <w:rFonts w:ascii="Times New Roman" w:hAnsi="Times New Roman" w:cs="Times New Roman"/>
          <w:sz w:val="24"/>
          <w:szCs w:val="24"/>
          <w:lang w:val="en-US"/>
        </w:rPr>
        <w:t xml:space="preserve">by pooling </w:t>
      </w:r>
      <w:r w:rsidR="001B72DA" w:rsidRPr="008E2CB6">
        <w:rPr>
          <w:rFonts w:ascii="Times New Roman" w:hAnsi="Times New Roman" w:cs="Times New Roman"/>
          <w:sz w:val="24"/>
          <w:szCs w:val="24"/>
          <w:lang w:val="en-US"/>
        </w:rPr>
        <w:t xml:space="preserve">randomized volumes of each of the 44 samples. Each pool </w:t>
      </w:r>
      <w:r w:rsidR="00760E08" w:rsidRPr="008E2CB6">
        <w:rPr>
          <w:rFonts w:ascii="Times New Roman" w:hAnsi="Times New Roman" w:cs="Times New Roman"/>
          <w:sz w:val="24"/>
          <w:szCs w:val="24"/>
          <w:lang w:val="en-US"/>
        </w:rPr>
        <w:t xml:space="preserve">contained all samples in randomized volumes from 0.7 to 5 </w:t>
      </w:r>
      <w:r w:rsidR="000E1F06" w:rsidRPr="008E2CB6">
        <w:rPr>
          <w:rFonts w:ascii="Times New Roman" w:hAnsi="Times New Roman" w:cs="Times New Roman"/>
          <w:sz w:val="24"/>
          <w:szCs w:val="24"/>
          <w:lang w:val="en-US"/>
        </w:rPr>
        <w:t>µl</w:t>
      </w:r>
      <w:r w:rsidR="00760E08" w:rsidRPr="008E2CB6">
        <w:rPr>
          <w:rFonts w:ascii="Times New Roman" w:hAnsi="Times New Roman" w:cs="Times New Roman"/>
          <w:sz w:val="24"/>
          <w:szCs w:val="24"/>
          <w:lang w:val="en-US"/>
        </w:rPr>
        <w:t xml:space="preserve"> per sample and increments of 0.1 </w:t>
      </w:r>
      <w:r w:rsidR="000E1F06" w:rsidRPr="008E2CB6">
        <w:rPr>
          <w:rFonts w:ascii="Times New Roman" w:hAnsi="Times New Roman" w:cs="Times New Roman"/>
          <w:sz w:val="24"/>
          <w:szCs w:val="24"/>
          <w:lang w:val="en-US"/>
        </w:rPr>
        <w:t>µl</w:t>
      </w:r>
      <w:r w:rsidR="00760E08" w:rsidRPr="008E2CB6">
        <w:rPr>
          <w:rFonts w:ascii="Times New Roman" w:hAnsi="Times New Roman" w:cs="Times New Roman"/>
          <w:sz w:val="24"/>
          <w:szCs w:val="24"/>
          <w:lang w:val="en-US"/>
        </w:rPr>
        <w:t xml:space="preserve">. </w:t>
      </w:r>
    </w:p>
    <w:p w14:paraId="07DA3A6D" w14:textId="450EC9D1" w:rsidR="008F4023" w:rsidRPr="008E2CB6" w:rsidRDefault="00760E08"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We chose 8 different primer combinations amplifying three mitochondrial and four nuclear markers (see Table </w:t>
      </w:r>
      <w:r w:rsidR="00027853" w:rsidRPr="008E2CB6">
        <w:rPr>
          <w:rFonts w:ascii="Times New Roman" w:hAnsi="Times New Roman" w:cs="Times New Roman"/>
          <w:sz w:val="24"/>
          <w:szCs w:val="24"/>
          <w:lang w:val="en-US"/>
        </w:rPr>
        <w:t>1</w:t>
      </w:r>
      <w:r w:rsidRPr="008E2CB6">
        <w:rPr>
          <w:rFonts w:ascii="Times New Roman" w:hAnsi="Times New Roman" w:cs="Times New Roman"/>
          <w:sz w:val="24"/>
          <w:szCs w:val="24"/>
          <w:lang w:val="en-US"/>
        </w:rPr>
        <w:t xml:space="preserve">). All primer </w:t>
      </w:r>
      <w:proofErr w:type="gramStart"/>
      <w:r w:rsidRPr="008E2CB6">
        <w:rPr>
          <w:rFonts w:ascii="Times New Roman" w:hAnsi="Times New Roman" w:cs="Times New Roman"/>
          <w:sz w:val="24"/>
          <w:szCs w:val="24"/>
          <w:lang w:val="en-US"/>
        </w:rPr>
        <w:t>pairs</w:t>
      </w:r>
      <w:proofErr w:type="gramEnd"/>
      <w:r w:rsidRPr="008E2CB6">
        <w:rPr>
          <w:rFonts w:ascii="Times New Roman" w:hAnsi="Times New Roman" w:cs="Times New Roman"/>
          <w:sz w:val="24"/>
          <w:szCs w:val="24"/>
          <w:lang w:val="en-US"/>
        </w:rPr>
        <w:t xml:space="preserve"> amplified sequences shorter than 500 </w:t>
      </w:r>
      <w:r w:rsidR="00F7121B" w:rsidRPr="008E2CB6">
        <w:rPr>
          <w:rFonts w:ascii="Times New Roman" w:hAnsi="Times New Roman" w:cs="Times New Roman"/>
          <w:sz w:val="24"/>
          <w:szCs w:val="24"/>
          <w:lang w:val="en-US"/>
        </w:rPr>
        <w:t>bp to achieve an overlap of</w:t>
      </w:r>
      <w:r w:rsidRPr="008E2CB6">
        <w:rPr>
          <w:rFonts w:ascii="Times New Roman" w:hAnsi="Times New Roman" w:cs="Times New Roman"/>
          <w:sz w:val="24"/>
          <w:szCs w:val="24"/>
          <w:lang w:val="en-US"/>
        </w:rPr>
        <w:t xml:space="preserve"> 2 x 300 bp Illumina </w:t>
      </w:r>
      <w:r w:rsidR="000E1F06" w:rsidRPr="008E2CB6">
        <w:rPr>
          <w:rFonts w:ascii="Times New Roman" w:hAnsi="Times New Roman" w:cs="Times New Roman"/>
          <w:sz w:val="24"/>
          <w:szCs w:val="24"/>
          <w:lang w:val="en-US"/>
        </w:rPr>
        <w:t>MiSeq</w:t>
      </w:r>
      <w:r w:rsidRPr="008E2CB6">
        <w:rPr>
          <w:rFonts w:ascii="Times New Roman" w:hAnsi="Times New Roman" w:cs="Times New Roman"/>
          <w:sz w:val="24"/>
          <w:szCs w:val="24"/>
          <w:lang w:val="en-US"/>
        </w:rPr>
        <w:t xml:space="preserve"> reads. </w:t>
      </w:r>
      <w:r w:rsidR="000670D7" w:rsidRPr="008E2CB6">
        <w:rPr>
          <w:rFonts w:ascii="Times New Roman" w:hAnsi="Times New Roman" w:cs="Times New Roman"/>
          <w:sz w:val="24"/>
          <w:szCs w:val="24"/>
          <w:lang w:val="en-US"/>
        </w:rPr>
        <w:t xml:space="preserve">PCRs were run in 10 </w:t>
      </w:r>
      <w:r w:rsidR="000E1F06" w:rsidRPr="008E2CB6">
        <w:rPr>
          <w:rFonts w:ascii="Times New Roman" w:hAnsi="Times New Roman" w:cs="Times New Roman"/>
          <w:sz w:val="24"/>
          <w:szCs w:val="24"/>
          <w:lang w:val="en-US"/>
        </w:rPr>
        <w:t>µl</w:t>
      </w:r>
      <w:r w:rsidR="000670D7" w:rsidRPr="008E2CB6">
        <w:rPr>
          <w:rFonts w:ascii="Times New Roman" w:hAnsi="Times New Roman" w:cs="Times New Roman"/>
          <w:sz w:val="24"/>
          <w:szCs w:val="24"/>
          <w:lang w:val="en-US"/>
        </w:rPr>
        <w:t xml:space="preserve"> volumes using the </w:t>
      </w:r>
      <w:r w:rsidR="000E1F06" w:rsidRPr="008E2CB6">
        <w:rPr>
          <w:rFonts w:ascii="Times New Roman" w:hAnsi="Times New Roman" w:cs="Times New Roman"/>
          <w:sz w:val="24"/>
          <w:szCs w:val="24"/>
          <w:lang w:val="en-US"/>
        </w:rPr>
        <w:t>Qiagen</w:t>
      </w:r>
      <w:r w:rsidR="000670D7" w:rsidRPr="008E2CB6">
        <w:rPr>
          <w:rFonts w:ascii="Times New Roman" w:hAnsi="Times New Roman" w:cs="Times New Roman"/>
          <w:sz w:val="24"/>
          <w:szCs w:val="24"/>
          <w:lang w:val="en-US"/>
        </w:rPr>
        <w:t xml:space="preserve"> Multiplex PCR kit according to</w:t>
      </w:r>
      <w:r w:rsidR="002E5AA0" w:rsidRPr="008E2CB6">
        <w:rPr>
          <w:rFonts w:ascii="Times New Roman" w:hAnsi="Times New Roman" w:cs="Times New Roman"/>
          <w:sz w:val="24"/>
          <w:szCs w:val="24"/>
          <w:lang w:val="en-US"/>
        </w:rPr>
        <w:t xml:space="preserve"> the manufacturer’s protocols us</w:t>
      </w:r>
      <w:r w:rsidR="000670D7" w:rsidRPr="008E2CB6">
        <w:rPr>
          <w:rFonts w:ascii="Times New Roman" w:hAnsi="Times New Roman" w:cs="Times New Roman"/>
          <w:sz w:val="24"/>
          <w:szCs w:val="24"/>
          <w:lang w:val="en-US"/>
        </w:rPr>
        <w:t xml:space="preserve">ing 1 </w:t>
      </w:r>
      <w:r w:rsidR="000E1F06" w:rsidRPr="008E2CB6">
        <w:rPr>
          <w:rFonts w:ascii="Times New Roman" w:hAnsi="Times New Roman" w:cs="Times New Roman"/>
          <w:sz w:val="24"/>
          <w:szCs w:val="24"/>
          <w:lang w:val="en-US"/>
        </w:rPr>
        <w:t>µl</w:t>
      </w:r>
      <w:r w:rsidR="000670D7" w:rsidRPr="008E2CB6">
        <w:rPr>
          <w:rFonts w:ascii="Times New Roman" w:hAnsi="Times New Roman" w:cs="Times New Roman"/>
          <w:sz w:val="24"/>
          <w:szCs w:val="24"/>
          <w:lang w:val="en-US"/>
        </w:rPr>
        <w:t xml:space="preserve"> of DNA and 0.5 </w:t>
      </w:r>
      <w:r w:rsidR="000E1F06" w:rsidRPr="008E2CB6">
        <w:rPr>
          <w:rFonts w:ascii="Times New Roman" w:hAnsi="Times New Roman" w:cs="Times New Roman"/>
          <w:sz w:val="24"/>
          <w:szCs w:val="24"/>
          <w:lang w:val="en-US"/>
        </w:rPr>
        <w:t>µl</w:t>
      </w:r>
      <w:r w:rsidR="000670D7" w:rsidRPr="008E2CB6">
        <w:rPr>
          <w:rFonts w:ascii="Times New Roman" w:hAnsi="Times New Roman" w:cs="Times New Roman"/>
          <w:sz w:val="24"/>
          <w:szCs w:val="24"/>
          <w:lang w:val="en-US"/>
        </w:rPr>
        <w:t xml:space="preserve"> of each </w:t>
      </w:r>
      <w:proofErr w:type="gramStart"/>
      <w:r w:rsidR="000670D7" w:rsidRPr="008E2CB6">
        <w:rPr>
          <w:rFonts w:ascii="Times New Roman" w:hAnsi="Times New Roman" w:cs="Times New Roman"/>
          <w:sz w:val="24"/>
          <w:szCs w:val="24"/>
          <w:lang w:val="en-US"/>
        </w:rPr>
        <w:t xml:space="preserve">10 </w:t>
      </w:r>
      <w:r w:rsidR="000E1F06" w:rsidRPr="008E2CB6">
        <w:rPr>
          <w:rFonts w:ascii="Times New Roman" w:hAnsi="Times New Roman" w:cs="Times New Roman"/>
          <w:sz w:val="24"/>
          <w:szCs w:val="24"/>
          <w:lang w:val="en-US"/>
        </w:rPr>
        <w:t>µ</w:t>
      </w:r>
      <w:proofErr w:type="gramEnd"/>
      <w:r w:rsidR="000670D7" w:rsidRPr="008E2CB6">
        <w:rPr>
          <w:rFonts w:ascii="Times New Roman" w:hAnsi="Times New Roman" w:cs="Times New Roman"/>
          <w:sz w:val="24"/>
          <w:szCs w:val="24"/>
          <w:lang w:val="en-US"/>
        </w:rPr>
        <w:t>M primer. An optimal annealing temperature of 55</w:t>
      </w:r>
      <w:r w:rsidR="002E5AA0" w:rsidRPr="008E2CB6">
        <w:rPr>
          <w:rFonts w:ascii="Times New Roman" w:hAnsi="Times New Roman" w:cs="Times New Roman"/>
          <w:sz w:val="24"/>
          <w:szCs w:val="24"/>
          <w:lang w:val="en-US"/>
        </w:rPr>
        <w:t>º</w:t>
      </w:r>
      <w:r w:rsidR="000670D7" w:rsidRPr="008E2CB6">
        <w:rPr>
          <w:rFonts w:ascii="Times New Roman" w:hAnsi="Times New Roman" w:cs="Times New Roman"/>
          <w:sz w:val="24"/>
          <w:szCs w:val="24"/>
          <w:lang w:val="en-US"/>
        </w:rPr>
        <w:t>C for the nuclear and 46</w:t>
      </w:r>
      <w:r w:rsidR="002E5AA0" w:rsidRPr="008E2CB6">
        <w:rPr>
          <w:rFonts w:ascii="Times New Roman" w:hAnsi="Times New Roman" w:cs="Times New Roman"/>
          <w:sz w:val="24"/>
          <w:szCs w:val="24"/>
          <w:lang w:val="en-US"/>
        </w:rPr>
        <w:t xml:space="preserve"> ºC</w:t>
      </w:r>
      <w:r w:rsidR="000670D7" w:rsidRPr="008E2CB6">
        <w:rPr>
          <w:rFonts w:ascii="Times New Roman" w:hAnsi="Times New Roman" w:cs="Times New Roman"/>
          <w:sz w:val="24"/>
          <w:szCs w:val="24"/>
          <w:lang w:val="en-US"/>
        </w:rPr>
        <w:t xml:space="preserve"> for the mitochondrial markers was identified by</w:t>
      </w:r>
      <w:r w:rsidR="008F4023" w:rsidRPr="008E2CB6">
        <w:rPr>
          <w:rFonts w:ascii="Times New Roman" w:hAnsi="Times New Roman" w:cs="Times New Roman"/>
          <w:sz w:val="24"/>
          <w:szCs w:val="24"/>
          <w:lang w:val="en-US"/>
        </w:rPr>
        <w:t xml:space="preserve"> gradient PCRs. We amplified</w:t>
      </w:r>
      <w:r w:rsidR="000670D7" w:rsidRPr="008E2CB6">
        <w:rPr>
          <w:rFonts w:ascii="Times New Roman" w:hAnsi="Times New Roman" w:cs="Times New Roman"/>
          <w:sz w:val="24"/>
          <w:szCs w:val="24"/>
          <w:lang w:val="en-US"/>
        </w:rPr>
        <w:t xml:space="preserve"> </w:t>
      </w:r>
      <w:r w:rsidR="00AF78FA" w:rsidRPr="008E2CB6">
        <w:rPr>
          <w:rFonts w:ascii="Times New Roman" w:hAnsi="Times New Roman" w:cs="Times New Roman"/>
          <w:sz w:val="24"/>
          <w:szCs w:val="24"/>
          <w:lang w:val="en-US"/>
        </w:rPr>
        <w:t xml:space="preserve">all separate specimens for each of the 8 markers </w:t>
      </w:r>
      <w:r w:rsidR="00AF78FA">
        <w:rPr>
          <w:rFonts w:ascii="Times New Roman" w:hAnsi="Times New Roman" w:cs="Times New Roman"/>
          <w:sz w:val="24"/>
          <w:szCs w:val="24"/>
          <w:lang w:val="en-US"/>
        </w:rPr>
        <w:t xml:space="preserve">to generate reference libraries and </w:t>
      </w:r>
      <w:r w:rsidR="000670D7" w:rsidRPr="008E2CB6">
        <w:rPr>
          <w:rFonts w:ascii="Times New Roman" w:hAnsi="Times New Roman" w:cs="Times New Roman"/>
          <w:sz w:val="24"/>
          <w:szCs w:val="24"/>
          <w:lang w:val="en-US"/>
        </w:rPr>
        <w:t xml:space="preserve">16 </w:t>
      </w:r>
      <w:r w:rsidR="008F4023" w:rsidRPr="008E2CB6">
        <w:rPr>
          <w:rFonts w:ascii="Times New Roman" w:hAnsi="Times New Roman" w:cs="Times New Roman"/>
          <w:sz w:val="24"/>
          <w:szCs w:val="24"/>
          <w:lang w:val="en-US"/>
        </w:rPr>
        <w:t xml:space="preserve">of the </w:t>
      </w:r>
      <w:r w:rsidR="00AF78FA">
        <w:rPr>
          <w:rFonts w:ascii="Times New Roman" w:hAnsi="Times New Roman" w:cs="Times New Roman"/>
          <w:sz w:val="24"/>
          <w:szCs w:val="24"/>
          <w:lang w:val="en-US"/>
        </w:rPr>
        <w:t>mock communities</w:t>
      </w:r>
      <w:r w:rsidR="000670D7" w:rsidRPr="008E2CB6">
        <w:rPr>
          <w:rFonts w:ascii="Times New Roman" w:hAnsi="Times New Roman" w:cs="Times New Roman"/>
          <w:sz w:val="24"/>
          <w:szCs w:val="24"/>
          <w:lang w:val="en-US"/>
        </w:rPr>
        <w:t xml:space="preserve">. A first round PCR was run with 32 cycles using tailed primers. On these tails, a second indexing PCR was performed with </w:t>
      </w:r>
      <w:r w:rsidR="00C35A71" w:rsidRPr="008E2CB6">
        <w:rPr>
          <w:rFonts w:ascii="Times New Roman" w:hAnsi="Times New Roman" w:cs="Times New Roman"/>
          <w:sz w:val="24"/>
          <w:szCs w:val="24"/>
          <w:lang w:val="en-US"/>
        </w:rPr>
        <w:t>6</w:t>
      </w:r>
      <w:r w:rsidR="000670D7" w:rsidRPr="008E2CB6">
        <w:rPr>
          <w:rFonts w:ascii="Times New Roman" w:hAnsi="Times New Roman" w:cs="Times New Roman"/>
          <w:sz w:val="24"/>
          <w:szCs w:val="24"/>
          <w:lang w:val="en-US"/>
        </w:rPr>
        <w:t xml:space="preserve"> cycles, to introduce Illumina </w:t>
      </w:r>
      <w:proofErr w:type="spellStart"/>
      <w:r w:rsidR="000670D7" w:rsidRPr="008E2CB6">
        <w:rPr>
          <w:rFonts w:ascii="Times New Roman" w:hAnsi="Times New Roman" w:cs="Times New Roman"/>
          <w:sz w:val="24"/>
          <w:szCs w:val="24"/>
          <w:lang w:val="en-US"/>
        </w:rPr>
        <w:t>TruSeq</w:t>
      </w:r>
      <w:proofErr w:type="spellEnd"/>
      <w:r w:rsidR="000670D7" w:rsidRPr="008E2CB6">
        <w:rPr>
          <w:rFonts w:ascii="Times New Roman" w:hAnsi="Times New Roman" w:cs="Times New Roman"/>
          <w:sz w:val="24"/>
          <w:szCs w:val="24"/>
          <w:lang w:val="en-US"/>
        </w:rPr>
        <w:t xml:space="preserve"> adapters and dual indexes. The basic PCR layout followed that described in Lange et al (201</w:t>
      </w:r>
      <w:r w:rsidR="000D4466" w:rsidRPr="008E2CB6">
        <w:rPr>
          <w:rFonts w:ascii="Times New Roman" w:hAnsi="Times New Roman" w:cs="Times New Roman"/>
          <w:sz w:val="24"/>
          <w:szCs w:val="24"/>
          <w:lang w:val="en-US"/>
        </w:rPr>
        <w:t>4</w:t>
      </w:r>
      <w:r w:rsidR="000670D7" w:rsidRPr="008E2CB6">
        <w:rPr>
          <w:rFonts w:ascii="Times New Roman" w:hAnsi="Times New Roman" w:cs="Times New Roman"/>
          <w:sz w:val="24"/>
          <w:szCs w:val="24"/>
          <w:lang w:val="en-US"/>
        </w:rPr>
        <w:t xml:space="preserve">). </w:t>
      </w:r>
    </w:p>
    <w:p w14:paraId="2F115150" w14:textId="1DC4A56E" w:rsidR="00276ECA" w:rsidRDefault="00276ECA"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Additionally, we ran a series of PCRs with varying cycle numbers and increas</w:t>
      </w:r>
      <w:r w:rsidR="00337697">
        <w:rPr>
          <w:rFonts w:ascii="Times New Roman" w:hAnsi="Times New Roman" w:cs="Times New Roman"/>
          <w:sz w:val="24"/>
          <w:szCs w:val="24"/>
          <w:lang w:val="en-US"/>
        </w:rPr>
        <w:t>ing</w:t>
      </w:r>
      <w:r w:rsidRPr="008E2CB6">
        <w:rPr>
          <w:rFonts w:ascii="Times New Roman" w:hAnsi="Times New Roman" w:cs="Times New Roman"/>
          <w:sz w:val="24"/>
          <w:szCs w:val="24"/>
          <w:lang w:val="en-US"/>
        </w:rPr>
        <w:t xml:space="preserve"> DNA template concentration. All 23 mock communities were used for this experiment. Two PCRs were run as described above with the primer combination ArF1/</w:t>
      </w:r>
      <w:proofErr w:type="spellStart"/>
      <w:r w:rsidRPr="008E2CB6">
        <w:rPr>
          <w:rFonts w:ascii="Times New Roman" w:hAnsi="Times New Roman" w:cs="Times New Roman"/>
          <w:sz w:val="24"/>
          <w:szCs w:val="24"/>
          <w:lang w:val="en-US"/>
        </w:rPr>
        <w:t>Fol</w:t>
      </w:r>
      <w:proofErr w:type="spellEnd"/>
      <w:r w:rsidRPr="008E2CB6">
        <w:rPr>
          <w:rFonts w:ascii="Times New Roman" w:hAnsi="Times New Roman" w:cs="Times New Roman"/>
          <w:sz w:val="24"/>
          <w:szCs w:val="24"/>
          <w:lang w:val="en-US"/>
        </w:rPr>
        <w:t>-</w:t>
      </w:r>
      <w:proofErr w:type="spellStart"/>
      <w:r w:rsidRPr="008E2CB6">
        <w:rPr>
          <w:rFonts w:ascii="Times New Roman" w:hAnsi="Times New Roman" w:cs="Times New Roman"/>
          <w:sz w:val="24"/>
          <w:szCs w:val="24"/>
          <w:lang w:val="en-US"/>
        </w:rPr>
        <w:t>degen</w:t>
      </w:r>
      <w:proofErr w:type="spellEnd"/>
      <w:r w:rsidRPr="008E2CB6">
        <w:rPr>
          <w:rFonts w:ascii="Times New Roman" w:hAnsi="Times New Roman" w:cs="Times New Roman"/>
          <w:sz w:val="24"/>
          <w:szCs w:val="24"/>
          <w:lang w:val="en-US"/>
        </w:rPr>
        <w:t xml:space="preserve">-rev. 4 µl of template DNA (corresponding to 60 ng) were used in a 10 µl PCR to allow an initial priming of as many template molecules as possible with </w:t>
      </w:r>
      <w:r w:rsidR="002F414E">
        <w:rPr>
          <w:rFonts w:ascii="Times New Roman" w:hAnsi="Times New Roman" w:cs="Times New Roman"/>
          <w:sz w:val="24"/>
          <w:szCs w:val="24"/>
          <w:lang w:val="en-US"/>
        </w:rPr>
        <w:t>few PCR rounds.</w:t>
      </w:r>
      <w:r w:rsidRPr="008E2CB6">
        <w:rPr>
          <w:rFonts w:ascii="Times New Roman" w:hAnsi="Times New Roman" w:cs="Times New Roman"/>
          <w:sz w:val="24"/>
          <w:szCs w:val="24"/>
          <w:lang w:val="en-US"/>
        </w:rPr>
        <w:t xml:space="preserve"> Experiments with 4, 8, 16 and </w:t>
      </w:r>
      <w:r w:rsidR="00AE6B5A" w:rsidRPr="008E2CB6">
        <w:rPr>
          <w:rFonts w:ascii="Times New Roman" w:hAnsi="Times New Roman" w:cs="Times New Roman"/>
          <w:sz w:val="24"/>
          <w:szCs w:val="24"/>
          <w:lang w:val="en-US"/>
        </w:rPr>
        <w:t>32</w:t>
      </w:r>
      <w:r w:rsidRPr="008E2CB6">
        <w:rPr>
          <w:rFonts w:ascii="Times New Roman" w:hAnsi="Times New Roman" w:cs="Times New Roman"/>
          <w:sz w:val="24"/>
          <w:szCs w:val="24"/>
          <w:lang w:val="en-US"/>
        </w:rPr>
        <w:t xml:space="preserve"> first round PCR cycles of were run, followed by second round indexing PCRs of 26, 22, 14 and 6 cycles, to </w:t>
      </w:r>
      <w:del w:id="25" w:author="Andy Rominger" w:date="2016-11-22T09:16:00Z">
        <w:r w:rsidRPr="008E2CB6" w:rsidDel="004A278F">
          <w:rPr>
            <w:rFonts w:ascii="Times New Roman" w:hAnsi="Times New Roman" w:cs="Times New Roman"/>
            <w:sz w:val="24"/>
            <w:szCs w:val="24"/>
            <w:lang w:val="en-US"/>
          </w:rPr>
          <w:delText xml:space="preserve">add </w:delText>
        </w:r>
      </w:del>
      <w:ins w:id="26" w:author="Andy Rominger" w:date="2016-11-22T09:16:00Z">
        <w:r w:rsidR="004A278F">
          <w:rPr>
            <w:rFonts w:ascii="Times New Roman" w:hAnsi="Times New Roman" w:cs="Times New Roman"/>
            <w:sz w:val="24"/>
            <w:szCs w:val="24"/>
            <w:lang w:val="en-US"/>
          </w:rPr>
          <w:t>make</w:t>
        </w:r>
        <w:r w:rsidR="004A278F" w:rsidRPr="008E2CB6">
          <w:rPr>
            <w:rFonts w:ascii="Times New Roman" w:hAnsi="Times New Roman" w:cs="Times New Roman"/>
            <w:sz w:val="24"/>
            <w:szCs w:val="24"/>
            <w:lang w:val="en-US"/>
          </w:rPr>
          <w:t xml:space="preserve"> </w:t>
        </w:r>
      </w:ins>
      <w:r w:rsidRPr="008E2CB6">
        <w:rPr>
          <w:rFonts w:ascii="Times New Roman" w:hAnsi="Times New Roman" w:cs="Times New Roman"/>
          <w:sz w:val="24"/>
          <w:szCs w:val="24"/>
          <w:lang w:val="en-US"/>
        </w:rPr>
        <w:t>the total number of cycles</w:t>
      </w:r>
      <w:del w:id="27" w:author="Andy Rominger" w:date="2016-11-22T09:16:00Z">
        <w:r w:rsidRPr="008E2CB6" w:rsidDel="004A278F">
          <w:rPr>
            <w:rFonts w:ascii="Times New Roman" w:hAnsi="Times New Roman" w:cs="Times New Roman"/>
            <w:sz w:val="24"/>
            <w:szCs w:val="24"/>
            <w:lang w:val="en-US"/>
          </w:rPr>
          <w:delText xml:space="preserve"> to</w:delText>
        </w:r>
      </w:del>
      <w:r w:rsidRPr="008E2CB6">
        <w:rPr>
          <w:rFonts w:ascii="Times New Roman" w:hAnsi="Times New Roman" w:cs="Times New Roman"/>
          <w:sz w:val="24"/>
          <w:szCs w:val="24"/>
          <w:lang w:val="en-US"/>
        </w:rPr>
        <w:t xml:space="preserve"> 3</w:t>
      </w:r>
      <w:r w:rsidR="00AE6B5A" w:rsidRPr="008E2CB6">
        <w:rPr>
          <w:rFonts w:ascii="Times New Roman" w:hAnsi="Times New Roman" w:cs="Times New Roman"/>
          <w:sz w:val="24"/>
          <w:szCs w:val="24"/>
          <w:lang w:val="en-US"/>
        </w:rPr>
        <w:t>2</w:t>
      </w:r>
      <w:ins w:id="28" w:author="Andy Rominger" w:date="2016-11-22T09:16:00Z">
        <w:r w:rsidR="004A278F">
          <w:rPr>
            <w:rFonts w:ascii="Times New Roman" w:hAnsi="Times New Roman" w:cs="Times New Roman"/>
            <w:sz w:val="24"/>
            <w:szCs w:val="24"/>
            <w:lang w:val="en-US"/>
          </w:rPr>
          <w:t xml:space="preserve"> across experiments</w:t>
        </w:r>
      </w:ins>
      <w:r w:rsidRPr="008E2CB6">
        <w:rPr>
          <w:rFonts w:ascii="Times New Roman" w:hAnsi="Times New Roman" w:cs="Times New Roman"/>
          <w:sz w:val="24"/>
          <w:szCs w:val="24"/>
          <w:lang w:val="en-US"/>
        </w:rPr>
        <w:t xml:space="preserve">. Assuming that </w:t>
      </w:r>
      <w:r w:rsidRPr="008E2CB6">
        <w:rPr>
          <w:rFonts w:ascii="Times New Roman" w:hAnsi="Times New Roman" w:cs="Times New Roman"/>
          <w:sz w:val="24"/>
          <w:szCs w:val="24"/>
          <w:lang w:val="en-US"/>
        </w:rPr>
        <w:lastRenderedPageBreak/>
        <w:t xml:space="preserve">PCR priming bias </w:t>
      </w:r>
      <w:del w:id="29" w:author="Andy Rominger" w:date="2016-11-22T09:16:00Z">
        <w:r w:rsidRPr="008E2CB6" w:rsidDel="004A278F">
          <w:rPr>
            <w:rFonts w:ascii="Times New Roman" w:hAnsi="Times New Roman" w:cs="Times New Roman"/>
            <w:sz w:val="24"/>
            <w:szCs w:val="24"/>
            <w:lang w:val="en-US"/>
          </w:rPr>
          <w:delText xml:space="preserve">is </w:delText>
        </w:r>
      </w:del>
      <w:r w:rsidRPr="008E2CB6">
        <w:rPr>
          <w:rFonts w:ascii="Times New Roman" w:hAnsi="Times New Roman" w:cs="Times New Roman"/>
          <w:sz w:val="24"/>
          <w:szCs w:val="24"/>
          <w:lang w:val="en-US"/>
        </w:rPr>
        <w:t>lead</w:t>
      </w:r>
      <w:ins w:id="30" w:author="Andy Rominger" w:date="2016-11-22T09:16:00Z">
        <w:r w:rsidR="004A278F">
          <w:rPr>
            <w:rFonts w:ascii="Times New Roman" w:hAnsi="Times New Roman" w:cs="Times New Roman"/>
            <w:sz w:val="24"/>
            <w:szCs w:val="24"/>
            <w:lang w:val="en-US"/>
          </w:rPr>
          <w:t xml:space="preserve">s </w:t>
        </w:r>
      </w:ins>
      <w:del w:id="31" w:author="Andy Rominger" w:date="2016-11-22T09:16:00Z">
        <w:r w:rsidRPr="008E2CB6" w:rsidDel="004A278F">
          <w:rPr>
            <w:rFonts w:ascii="Times New Roman" w:hAnsi="Times New Roman" w:cs="Times New Roman"/>
            <w:sz w:val="24"/>
            <w:szCs w:val="24"/>
            <w:lang w:val="en-US"/>
          </w:rPr>
          <w:delText xml:space="preserve">ing </w:delText>
        </w:r>
      </w:del>
      <w:r w:rsidRPr="008E2CB6">
        <w:rPr>
          <w:rFonts w:ascii="Times New Roman" w:hAnsi="Times New Roman" w:cs="Times New Roman"/>
          <w:sz w:val="24"/>
          <w:szCs w:val="24"/>
          <w:lang w:val="en-US"/>
        </w:rPr>
        <w:t xml:space="preserve">to inaccurate predictions of species abundance in community samples, a low number of first round PCRs should greatly reduce this bias. As the following indexing PCR is based on the same priming sites (5’-tails introduced in the first round PCR) for all samples, PCR bias should be of minor concern here. </w:t>
      </w:r>
      <w:proofErr w:type="gramStart"/>
      <w:r w:rsidR="00BD0DB7" w:rsidRPr="008E2CB6">
        <w:rPr>
          <w:rFonts w:ascii="Times New Roman" w:hAnsi="Times New Roman" w:cs="Times New Roman"/>
          <w:sz w:val="24"/>
          <w:szCs w:val="24"/>
          <w:lang w:val="en-US"/>
        </w:rPr>
        <w:t>After each round of PCR, the product was cleaned up from remaining primer sequences by 1X AMpure XP Beads according</w:t>
      </w:r>
      <w:r w:rsidR="00BD0DB7">
        <w:rPr>
          <w:rFonts w:ascii="Times New Roman" w:hAnsi="Times New Roman" w:cs="Times New Roman"/>
          <w:sz w:val="24"/>
          <w:szCs w:val="24"/>
          <w:lang w:val="en-US"/>
        </w:rPr>
        <w:t xml:space="preserve"> to the manufacturer’s protocol</w:t>
      </w:r>
      <w:proofErr w:type="gramEnd"/>
      <w:r w:rsidR="00BD0DB7" w:rsidRPr="008E2CB6">
        <w:rPr>
          <w:rFonts w:ascii="Times New Roman" w:hAnsi="Times New Roman" w:cs="Times New Roman"/>
          <w:sz w:val="24"/>
          <w:szCs w:val="24"/>
          <w:lang w:val="en-US"/>
        </w:rPr>
        <w:t xml:space="preserve"> (Beckman Coulter, Indianapolis, USA). The final libraries were quantified with a Qbit </w:t>
      </w:r>
      <w:proofErr w:type="spellStart"/>
      <w:r w:rsidR="00BD0DB7" w:rsidRPr="008E2CB6">
        <w:rPr>
          <w:rFonts w:ascii="Times New Roman" w:hAnsi="Times New Roman" w:cs="Times New Roman"/>
          <w:sz w:val="24"/>
          <w:szCs w:val="24"/>
          <w:lang w:val="en-US"/>
        </w:rPr>
        <w:t>Fluorometer</w:t>
      </w:r>
      <w:proofErr w:type="spellEnd"/>
      <w:r w:rsidR="00BD0DB7" w:rsidRPr="008E2CB6">
        <w:rPr>
          <w:rFonts w:ascii="Times New Roman" w:hAnsi="Times New Roman" w:cs="Times New Roman"/>
          <w:sz w:val="24"/>
          <w:szCs w:val="24"/>
          <w:lang w:val="en-US"/>
        </w:rPr>
        <w:t xml:space="preserve"> as described above and then all samples pooled in equimolar amounts.</w:t>
      </w:r>
      <w:r w:rsidR="0065023A">
        <w:rPr>
          <w:rFonts w:ascii="Times New Roman" w:hAnsi="Times New Roman" w:cs="Times New Roman"/>
          <w:sz w:val="24"/>
          <w:szCs w:val="24"/>
          <w:lang w:val="en-US"/>
        </w:rPr>
        <w:t xml:space="preserve"> </w:t>
      </w:r>
    </w:p>
    <w:p w14:paraId="5A001CCC" w14:textId="4DEF020B" w:rsidR="00046226" w:rsidRPr="008E2CB6" w:rsidRDefault="0039490A" w:rsidP="008E2CB6">
      <w:pPr>
        <w:pStyle w:val="Caption"/>
        <w:keepNext/>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Table</w:t>
      </w:r>
      <w:r w:rsidR="00046226" w:rsidRPr="008E2CB6">
        <w:rPr>
          <w:rFonts w:ascii="Times New Roman" w:hAnsi="Times New Roman" w:cs="Times New Roman"/>
          <w:sz w:val="24"/>
          <w:szCs w:val="24"/>
          <w:lang w:val="en-US"/>
        </w:rPr>
        <w:t xml:space="preserve"> </w:t>
      </w:r>
      <w:r w:rsidR="00046226" w:rsidRPr="008E2CB6">
        <w:rPr>
          <w:rFonts w:ascii="Times New Roman" w:hAnsi="Times New Roman" w:cs="Times New Roman"/>
          <w:sz w:val="24"/>
          <w:szCs w:val="24"/>
        </w:rPr>
        <w:fldChar w:fldCharType="begin"/>
      </w:r>
      <w:r w:rsidR="00046226" w:rsidRPr="008E2CB6">
        <w:rPr>
          <w:rFonts w:ascii="Times New Roman" w:hAnsi="Times New Roman" w:cs="Times New Roman"/>
          <w:sz w:val="24"/>
          <w:szCs w:val="24"/>
          <w:lang w:val="en-US"/>
        </w:rPr>
        <w:instrText xml:space="preserve"> SEQ Tabelle \* ARABIC </w:instrText>
      </w:r>
      <w:r w:rsidR="00046226" w:rsidRPr="008E2CB6">
        <w:rPr>
          <w:rFonts w:ascii="Times New Roman" w:hAnsi="Times New Roman" w:cs="Times New Roman"/>
          <w:sz w:val="24"/>
          <w:szCs w:val="24"/>
        </w:rPr>
        <w:fldChar w:fldCharType="separate"/>
      </w:r>
      <w:r w:rsidR="00BD3747" w:rsidRPr="008E2CB6">
        <w:rPr>
          <w:rFonts w:ascii="Times New Roman" w:hAnsi="Times New Roman" w:cs="Times New Roman"/>
          <w:noProof/>
          <w:sz w:val="24"/>
          <w:szCs w:val="24"/>
          <w:lang w:val="en-US"/>
        </w:rPr>
        <w:t>1</w:t>
      </w:r>
      <w:r w:rsidR="00046226" w:rsidRPr="008E2CB6">
        <w:rPr>
          <w:rFonts w:ascii="Times New Roman" w:hAnsi="Times New Roman" w:cs="Times New Roman"/>
          <w:sz w:val="24"/>
          <w:szCs w:val="24"/>
        </w:rPr>
        <w:fldChar w:fldCharType="end"/>
      </w:r>
      <w:r w:rsidR="00046226" w:rsidRPr="008E2CB6">
        <w:rPr>
          <w:rFonts w:ascii="Times New Roman" w:hAnsi="Times New Roman" w:cs="Times New Roman"/>
          <w:sz w:val="24"/>
          <w:szCs w:val="24"/>
          <w:lang w:val="en-US"/>
        </w:rPr>
        <w:t xml:space="preserve"> </w:t>
      </w:r>
      <w:r w:rsidRPr="008E2CB6">
        <w:rPr>
          <w:rFonts w:ascii="Times New Roman" w:hAnsi="Times New Roman" w:cs="Times New Roman"/>
          <w:sz w:val="24"/>
          <w:szCs w:val="24"/>
          <w:lang w:val="en-US"/>
        </w:rPr>
        <w:t>Targeted genes, primer combinations and primer sequences used in this study.</w:t>
      </w:r>
    </w:p>
    <w:tbl>
      <w:tblPr>
        <w:tblW w:w="9072" w:type="dxa"/>
        <w:tblLook w:val="04A0" w:firstRow="1" w:lastRow="0" w:firstColumn="1" w:lastColumn="0" w:noHBand="0" w:noVBand="1"/>
      </w:tblPr>
      <w:tblGrid>
        <w:gridCol w:w="948"/>
        <w:gridCol w:w="942"/>
        <w:gridCol w:w="3108"/>
        <w:gridCol w:w="1179"/>
        <w:gridCol w:w="2895"/>
      </w:tblGrid>
      <w:tr w:rsidR="00F06378" w:rsidRPr="00EC48B2" w14:paraId="4F9160BA" w14:textId="77777777" w:rsidTr="0074277D">
        <w:trPr>
          <w:trHeight w:val="292"/>
        </w:trPr>
        <w:tc>
          <w:tcPr>
            <w:tcW w:w="948" w:type="dxa"/>
            <w:tcBorders>
              <w:bottom w:val="single" w:sz="4" w:space="0" w:color="auto"/>
            </w:tcBorders>
            <w:shd w:val="clear" w:color="auto" w:fill="auto"/>
            <w:noWrap/>
            <w:vAlign w:val="bottom"/>
            <w:hideMark/>
          </w:tcPr>
          <w:p w14:paraId="515D9699" w14:textId="77777777" w:rsidR="00F06378" w:rsidRPr="00EC48B2" w:rsidRDefault="00F06378" w:rsidP="008E2CB6">
            <w:pPr>
              <w:spacing w:after="0" w:line="480" w:lineRule="auto"/>
              <w:jc w:val="both"/>
              <w:rPr>
                <w:rFonts w:eastAsia="Times New Roman" w:cs="Arial"/>
                <w:b/>
                <w:bCs/>
                <w:color w:val="000000"/>
                <w:sz w:val="16"/>
                <w:szCs w:val="16"/>
              </w:rPr>
            </w:pPr>
            <w:r w:rsidRPr="00EC48B2">
              <w:rPr>
                <w:rFonts w:eastAsia="Times New Roman" w:cs="Arial"/>
                <w:b/>
                <w:bCs/>
                <w:color w:val="000000"/>
                <w:sz w:val="16"/>
                <w:szCs w:val="16"/>
              </w:rPr>
              <w:t>Gene</w:t>
            </w:r>
          </w:p>
        </w:tc>
        <w:tc>
          <w:tcPr>
            <w:tcW w:w="942" w:type="dxa"/>
            <w:tcBorders>
              <w:bottom w:val="single" w:sz="4" w:space="0" w:color="auto"/>
            </w:tcBorders>
            <w:shd w:val="clear" w:color="auto" w:fill="auto"/>
            <w:noWrap/>
            <w:vAlign w:val="bottom"/>
            <w:hideMark/>
          </w:tcPr>
          <w:p w14:paraId="0E675948" w14:textId="77777777" w:rsidR="00F06378" w:rsidRPr="00EC48B2" w:rsidRDefault="00F06378" w:rsidP="008E2CB6">
            <w:pPr>
              <w:spacing w:after="0" w:line="480" w:lineRule="auto"/>
              <w:jc w:val="both"/>
              <w:rPr>
                <w:rFonts w:eastAsia="Times New Roman" w:cs="Arial"/>
                <w:b/>
                <w:bCs/>
                <w:color w:val="000000"/>
                <w:sz w:val="16"/>
                <w:szCs w:val="16"/>
              </w:rPr>
            </w:pPr>
            <w:r w:rsidRPr="00EC48B2">
              <w:rPr>
                <w:rFonts w:eastAsia="Times New Roman" w:cs="Arial"/>
                <w:b/>
                <w:bCs/>
                <w:color w:val="000000"/>
                <w:sz w:val="16"/>
                <w:szCs w:val="16"/>
              </w:rPr>
              <w:t>Forward</w:t>
            </w:r>
          </w:p>
        </w:tc>
        <w:tc>
          <w:tcPr>
            <w:tcW w:w="3108" w:type="dxa"/>
            <w:tcBorders>
              <w:bottom w:val="single" w:sz="4" w:space="0" w:color="auto"/>
            </w:tcBorders>
            <w:shd w:val="clear" w:color="auto" w:fill="auto"/>
            <w:noWrap/>
            <w:vAlign w:val="bottom"/>
            <w:hideMark/>
          </w:tcPr>
          <w:p w14:paraId="2DD8CFA3" w14:textId="77777777" w:rsidR="00F06378" w:rsidRPr="00EC48B2" w:rsidRDefault="00F06378" w:rsidP="008E2CB6">
            <w:pPr>
              <w:spacing w:after="0" w:line="480" w:lineRule="auto"/>
              <w:jc w:val="both"/>
              <w:rPr>
                <w:rFonts w:eastAsia="Times New Roman" w:cs="Arial"/>
                <w:b/>
                <w:bCs/>
                <w:color w:val="000000"/>
                <w:sz w:val="16"/>
                <w:szCs w:val="16"/>
              </w:rPr>
            </w:pPr>
            <w:proofErr w:type="spellStart"/>
            <w:r w:rsidRPr="00EC48B2">
              <w:rPr>
                <w:rFonts w:eastAsia="Times New Roman" w:cs="Arial"/>
                <w:b/>
                <w:bCs/>
                <w:color w:val="000000"/>
                <w:sz w:val="16"/>
                <w:szCs w:val="16"/>
              </w:rPr>
              <w:t>Sequence</w:t>
            </w:r>
            <w:proofErr w:type="spellEnd"/>
            <w:r w:rsidRPr="00EC48B2">
              <w:rPr>
                <w:rFonts w:eastAsia="Times New Roman" w:cs="Arial"/>
                <w:b/>
                <w:bCs/>
                <w:color w:val="000000"/>
                <w:sz w:val="16"/>
                <w:szCs w:val="16"/>
              </w:rPr>
              <w:t xml:space="preserve"> 5'-3'</w:t>
            </w:r>
          </w:p>
        </w:tc>
        <w:tc>
          <w:tcPr>
            <w:tcW w:w="1179" w:type="dxa"/>
            <w:tcBorders>
              <w:bottom w:val="single" w:sz="4" w:space="0" w:color="auto"/>
            </w:tcBorders>
            <w:shd w:val="clear" w:color="auto" w:fill="auto"/>
            <w:noWrap/>
            <w:vAlign w:val="bottom"/>
            <w:hideMark/>
          </w:tcPr>
          <w:p w14:paraId="71A267B2" w14:textId="77777777" w:rsidR="00F06378" w:rsidRPr="00EC48B2" w:rsidRDefault="00F06378" w:rsidP="008E2CB6">
            <w:pPr>
              <w:spacing w:after="0" w:line="480" w:lineRule="auto"/>
              <w:jc w:val="both"/>
              <w:rPr>
                <w:rFonts w:eastAsia="Times New Roman" w:cs="Arial"/>
                <w:b/>
                <w:bCs/>
                <w:color w:val="000000"/>
                <w:sz w:val="16"/>
                <w:szCs w:val="16"/>
              </w:rPr>
            </w:pPr>
            <w:r w:rsidRPr="00EC48B2">
              <w:rPr>
                <w:rFonts w:eastAsia="Times New Roman" w:cs="Arial"/>
                <w:b/>
                <w:bCs/>
                <w:color w:val="000000"/>
                <w:sz w:val="16"/>
                <w:szCs w:val="16"/>
              </w:rPr>
              <w:t>Reverse</w:t>
            </w:r>
          </w:p>
        </w:tc>
        <w:tc>
          <w:tcPr>
            <w:tcW w:w="2895" w:type="dxa"/>
            <w:tcBorders>
              <w:bottom w:val="single" w:sz="4" w:space="0" w:color="auto"/>
            </w:tcBorders>
            <w:shd w:val="clear" w:color="auto" w:fill="auto"/>
            <w:noWrap/>
            <w:vAlign w:val="bottom"/>
            <w:hideMark/>
          </w:tcPr>
          <w:p w14:paraId="7E70FC70" w14:textId="77777777" w:rsidR="00F06378" w:rsidRPr="00EC48B2" w:rsidRDefault="00F06378" w:rsidP="008E2CB6">
            <w:pPr>
              <w:spacing w:after="0" w:line="480" w:lineRule="auto"/>
              <w:jc w:val="both"/>
              <w:rPr>
                <w:rFonts w:eastAsia="Times New Roman" w:cs="Arial"/>
                <w:b/>
                <w:bCs/>
                <w:color w:val="000000"/>
                <w:sz w:val="16"/>
                <w:szCs w:val="16"/>
              </w:rPr>
            </w:pPr>
            <w:proofErr w:type="spellStart"/>
            <w:r w:rsidRPr="00EC48B2">
              <w:rPr>
                <w:rFonts w:eastAsia="Times New Roman" w:cs="Arial"/>
                <w:b/>
                <w:bCs/>
                <w:color w:val="000000"/>
                <w:sz w:val="16"/>
                <w:szCs w:val="16"/>
              </w:rPr>
              <w:t>Sequence</w:t>
            </w:r>
            <w:proofErr w:type="spellEnd"/>
            <w:r w:rsidRPr="00EC48B2">
              <w:rPr>
                <w:rFonts w:eastAsia="Times New Roman" w:cs="Arial"/>
                <w:b/>
                <w:bCs/>
                <w:color w:val="000000"/>
                <w:sz w:val="16"/>
                <w:szCs w:val="16"/>
              </w:rPr>
              <w:t xml:space="preserve"> 5'-3'</w:t>
            </w:r>
          </w:p>
        </w:tc>
      </w:tr>
      <w:tr w:rsidR="00F06378" w:rsidRPr="00EC48B2" w14:paraId="7DECD7B6" w14:textId="77777777" w:rsidTr="0074277D">
        <w:trPr>
          <w:trHeight w:val="292"/>
        </w:trPr>
        <w:tc>
          <w:tcPr>
            <w:tcW w:w="948" w:type="dxa"/>
            <w:tcBorders>
              <w:top w:val="single" w:sz="4" w:space="0" w:color="auto"/>
            </w:tcBorders>
            <w:shd w:val="clear" w:color="auto" w:fill="auto"/>
            <w:noWrap/>
            <w:vAlign w:val="bottom"/>
            <w:hideMark/>
          </w:tcPr>
          <w:p w14:paraId="1738AC25" w14:textId="77777777" w:rsidR="00F06378" w:rsidRPr="00EC48B2" w:rsidRDefault="00F06378" w:rsidP="008E2CB6">
            <w:pPr>
              <w:spacing w:after="0" w:line="480" w:lineRule="auto"/>
              <w:jc w:val="both"/>
              <w:rPr>
                <w:rFonts w:eastAsia="Times New Roman" w:cs="Arial"/>
                <w:color w:val="000000"/>
                <w:sz w:val="16"/>
                <w:szCs w:val="16"/>
              </w:rPr>
            </w:pPr>
            <w:r w:rsidRPr="00EC48B2">
              <w:rPr>
                <w:rFonts w:eastAsia="Times New Roman" w:cs="Arial"/>
                <w:color w:val="000000"/>
                <w:sz w:val="16"/>
                <w:szCs w:val="16"/>
              </w:rPr>
              <w:t>COI</w:t>
            </w:r>
          </w:p>
        </w:tc>
        <w:tc>
          <w:tcPr>
            <w:tcW w:w="942" w:type="dxa"/>
            <w:tcBorders>
              <w:top w:val="single" w:sz="4" w:space="0" w:color="auto"/>
            </w:tcBorders>
            <w:shd w:val="clear" w:color="auto" w:fill="auto"/>
            <w:noWrap/>
            <w:vAlign w:val="center"/>
            <w:hideMark/>
          </w:tcPr>
          <w:p w14:paraId="7430C27B" w14:textId="77777777" w:rsidR="00F06378" w:rsidRPr="00EC48B2" w:rsidRDefault="00F06378" w:rsidP="008E2CB6">
            <w:pPr>
              <w:spacing w:after="0" w:line="480" w:lineRule="auto"/>
              <w:jc w:val="both"/>
              <w:rPr>
                <w:rFonts w:eastAsia="Times New Roman" w:cs="Arial"/>
                <w:color w:val="000000"/>
                <w:sz w:val="16"/>
                <w:szCs w:val="16"/>
                <w:vertAlign w:val="superscript"/>
              </w:rPr>
            </w:pPr>
            <w:r w:rsidRPr="00EC48B2">
              <w:rPr>
                <w:rFonts w:eastAsia="Times New Roman" w:cs="Arial"/>
                <w:color w:val="000000"/>
                <w:sz w:val="16"/>
                <w:szCs w:val="16"/>
              </w:rPr>
              <w:t>ArF1</w:t>
            </w:r>
            <w:r w:rsidRPr="00EC48B2">
              <w:rPr>
                <w:rFonts w:eastAsia="Times New Roman" w:cs="Arial"/>
                <w:color w:val="000000"/>
                <w:sz w:val="16"/>
                <w:szCs w:val="16"/>
                <w:vertAlign w:val="superscript"/>
              </w:rPr>
              <w:t>1</w:t>
            </w:r>
          </w:p>
        </w:tc>
        <w:tc>
          <w:tcPr>
            <w:tcW w:w="3108" w:type="dxa"/>
            <w:tcBorders>
              <w:top w:val="single" w:sz="4" w:space="0" w:color="auto"/>
            </w:tcBorders>
            <w:shd w:val="clear" w:color="auto" w:fill="auto"/>
            <w:noWrap/>
            <w:vAlign w:val="center"/>
            <w:hideMark/>
          </w:tcPr>
          <w:p w14:paraId="0DA1EDFC" w14:textId="77777777" w:rsidR="00F06378" w:rsidRPr="00EC48B2" w:rsidRDefault="00F06378" w:rsidP="008E2CB6">
            <w:pPr>
              <w:spacing w:after="0" w:line="480" w:lineRule="auto"/>
              <w:jc w:val="both"/>
              <w:rPr>
                <w:rFonts w:eastAsia="Times New Roman" w:cs="Arial"/>
                <w:color w:val="000000"/>
                <w:sz w:val="16"/>
                <w:szCs w:val="16"/>
              </w:rPr>
            </w:pPr>
            <w:r w:rsidRPr="00EC48B2">
              <w:rPr>
                <w:rFonts w:eastAsia="Times New Roman" w:cs="Arial"/>
                <w:color w:val="000000"/>
                <w:sz w:val="16"/>
                <w:szCs w:val="16"/>
              </w:rPr>
              <w:t>GCNCCWGAYATRGCNTTYCCNCG</w:t>
            </w:r>
          </w:p>
        </w:tc>
        <w:tc>
          <w:tcPr>
            <w:tcW w:w="1179" w:type="dxa"/>
            <w:tcBorders>
              <w:top w:val="single" w:sz="4" w:space="0" w:color="auto"/>
            </w:tcBorders>
            <w:shd w:val="clear" w:color="auto" w:fill="auto"/>
            <w:noWrap/>
            <w:vAlign w:val="bottom"/>
            <w:hideMark/>
          </w:tcPr>
          <w:p w14:paraId="1833956C" w14:textId="77777777" w:rsidR="00F06378" w:rsidRPr="00EC48B2" w:rsidRDefault="00F06378" w:rsidP="008E2CB6">
            <w:pPr>
              <w:spacing w:after="0" w:line="480" w:lineRule="auto"/>
              <w:jc w:val="both"/>
              <w:rPr>
                <w:rFonts w:eastAsia="Times New Roman" w:cs="Arial"/>
                <w:color w:val="000000"/>
                <w:sz w:val="16"/>
                <w:szCs w:val="16"/>
                <w:vertAlign w:val="superscript"/>
              </w:rPr>
            </w:pPr>
            <w:r w:rsidRPr="00EC48B2">
              <w:rPr>
                <w:rFonts w:eastAsia="Times New Roman" w:cs="Arial"/>
                <w:color w:val="000000"/>
                <w:sz w:val="16"/>
                <w:szCs w:val="16"/>
              </w:rPr>
              <w:t>Fol-degen-rev</w:t>
            </w:r>
            <w:r w:rsidRPr="00EC48B2">
              <w:rPr>
                <w:rFonts w:eastAsia="Times New Roman" w:cs="Arial"/>
                <w:color w:val="000000"/>
                <w:sz w:val="16"/>
                <w:szCs w:val="16"/>
                <w:vertAlign w:val="superscript"/>
              </w:rPr>
              <w:t>2</w:t>
            </w:r>
          </w:p>
        </w:tc>
        <w:tc>
          <w:tcPr>
            <w:tcW w:w="2895" w:type="dxa"/>
            <w:tcBorders>
              <w:top w:val="single" w:sz="4" w:space="0" w:color="auto"/>
            </w:tcBorders>
            <w:shd w:val="clear" w:color="auto" w:fill="auto"/>
            <w:noWrap/>
            <w:vAlign w:val="bottom"/>
            <w:hideMark/>
          </w:tcPr>
          <w:p w14:paraId="0DF7FE8B" w14:textId="77777777" w:rsidR="00F06378" w:rsidRPr="00EC48B2" w:rsidRDefault="00F06378" w:rsidP="008E2CB6">
            <w:pPr>
              <w:spacing w:after="0" w:line="480" w:lineRule="auto"/>
              <w:jc w:val="both"/>
              <w:rPr>
                <w:rFonts w:eastAsia="Times New Roman" w:cs="Arial"/>
                <w:color w:val="000000"/>
                <w:sz w:val="16"/>
                <w:szCs w:val="16"/>
                <w:vertAlign w:val="superscript"/>
              </w:rPr>
            </w:pPr>
            <w:r w:rsidRPr="00EC48B2">
              <w:rPr>
                <w:rFonts w:eastAsia="Times New Roman" w:cs="Arial"/>
                <w:color w:val="000000"/>
                <w:sz w:val="16"/>
                <w:szCs w:val="16"/>
              </w:rPr>
              <w:t>TANACYTCNGGRTGNCCRAARAAYCA</w:t>
            </w:r>
          </w:p>
        </w:tc>
      </w:tr>
      <w:tr w:rsidR="00F06378" w:rsidRPr="00EC48B2" w14:paraId="0CA50614" w14:textId="77777777" w:rsidTr="0074277D">
        <w:trPr>
          <w:trHeight w:val="292"/>
        </w:trPr>
        <w:tc>
          <w:tcPr>
            <w:tcW w:w="948" w:type="dxa"/>
            <w:shd w:val="clear" w:color="auto" w:fill="auto"/>
            <w:noWrap/>
            <w:vAlign w:val="bottom"/>
            <w:hideMark/>
          </w:tcPr>
          <w:p w14:paraId="021C4A52" w14:textId="77777777" w:rsidR="00F06378" w:rsidRPr="00EC48B2" w:rsidRDefault="00F06378" w:rsidP="008E2CB6">
            <w:pPr>
              <w:spacing w:after="0" w:line="480" w:lineRule="auto"/>
              <w:jc w:val="both"/>
              <w:rPr>
                <w:rFonts w:eastAsia="Times New Roman" w:cs="Arial"/>
                <w:color w:val="000000"/>
                <w:sz w:val="16"/>
                <w:szCs w:val="16"/>
              </w:rPr>
            </w:pPr>
            <w:r w:rsidRPr="00EC48B2">
              <w:rPr>
                <w:rFonts w:eastAsia="Times New Roman" w:cs="Arial"/>
                <w:color w:val="000000"/>
                <w:sz w:val="16"/>
                <w:szCs w:val="16"/>
              </w:rPr>
              <w:t>COI</w:t>
            </w:r>
          </w:p>
        </w:tc>
        <w:tc>
          <w:tcPr>
            <w:tcW w:w="942" w:type="dxa"/>
            <w:shd w:val="clear" w:color="auto" w:fill="auto"/>
            <w:noWrap/>
            <w:vAlign w:val="bottom"/>
            <w:hideMark/>
          </w:tcPr>
          <w:p w14:paraId="125BE02B" w14:textId="77777777" w:rsidR="00F06378" w:rsidRPr="00EC48B2" w:rsidRDefault="00F06378" w:rsidP="008E2CB6">
            <w:pPr>
              <w:spacing w:after="0" w:line="480" w:lineRule="auto"/>
              <w:jc w:val="both"/>
              <w:rPr>
                <w:rFonts w:eastAsia="Times New Roman" w:cs="Arial"/>
                <w:color w:val="000000"/>
                <w:sz w:val="16"/>
                <w:szCs w:val="16"/>
                <w:vertAlign w:val="superscript"/>
              </w:rPr>
            </w:pPr>
            <w:r w:rsidRPr="00EC48B2">
              <w:rPr>
                <w:rFonts w:eastAsia="Times New Roman" w:cs="Arial"/>
                <w:color w:val="000000"/>
                <w:sz w:val="16"/>
                <w:szCs w:val="16"/>
              </w:rPr>
              <w:t>mlCOIintF</w:t>
            </w:r>
            <w:r w:rsidRPr="00EC48B2">
              <w:rPr>
                <w:rFonts w:eastAsia="Times New Roman" w:cs="Arial"/>
                <w:color w:val="000000"/>
                <w:sz w:val="16"/>
                <w:szCs w:val="16"/>
                <w:vertAlign w:val="superscript"/>
              </w:rPr>
              <w:t>3</w:t>
            </w:r>
          </w:p>
        </w:tc>
        <w:tc>
          <w:tcPr>
            <w:tcW w:w="3108" w:type="dxa"/>
            <w:shd w:val="clear" w:color="auto" w:fill="auto"/>
            <w:noWrap/>
            <w:vAlign w:val="bottom"/>
            <w:hideMark/>
          </w:tcPr>
          <w:p w14:paraId="69B383D3" w14:textId="77777777" w:rsidR="00F06378" w:rsidRPr="00EC48B2" w:rsidRDefault="00F06378" w:rsidP="008E2CB6">
            <w:pPr>
              <w:spacing w:after="0" w:line="480" w:lineRule="auto"/>
              <w:jc w:val="both"/>
              <w:rPr>
                <w:rFonts w:eastAsia="Times New Roman" w:cs="Arial"/>
                <w:color w:val="000000"/>
                <w:sz w:val="16"/>
                <w:szCs w:val="16"/>
              </w:rPr>
            </w:pPr>
            <w:r w:rsidRPr="00EC48B2">
              <w:rPr>
                <w:rFonts w:eastAsia="Times New Roman" w:cs="Arial"/>
                <w:color w:val="000000"/>
                <w:sz w:val="16"/>
                <w:szCs w:val="16"/>
              </w:rPr>
              <w:t>GGWACWGGWTGAACWGTWTAYCCYCC</w:t>
            </w:r>
          </w:p>
        </w:tc>
        <w:tc>
          <w:tcPr>
            <w:tcW w:w="1179" w:type="dxa"/>
            <w:shd w:val="clear" w:color="auto" w:fill="auto"/>
            <w:noWrap/>
            <w:vAlign w:val="bottom"/>
            <w:hideMark/>
          </w:tcPr>
          <w:p w14:paraId="26D51AF5" w14:textId="77777777" w:rsidR="00F06378" w:rsidRPr="00EC48B2" w:rsidRDefault="00F06378" w:rsidP="008E2CB6">
            <w:pPr>
              <w:spacing w:after="0" w:line="480" w:lineRule="auto"/>
              <w:jc w:val="both"/>
              <w:rPr>
                <w:rFonts w:eastAsia="Times New Roman" w:cs="Arial"/>
                <w:color w:val="000000"/>
                <w:sz w:val="16"/>
                <w:szCs w:val="16"/>
                <w:vertAlign w:val="superscript"/>
              </w:rPr>
            </w:pPr>
            <w:r w:rsidRPr="00EC48B2">
              <w:rPr>
                <w:rFonts w:eastAsia="Times New Roman" w:cs="Arial"/>
                <w:color w:val="000000"/>
                <w:sz w:val="16"/>
                <w:szCs w:val="16"/>
              </w:rPr>
              <w:t>Fol-degen-rev</w:t>
            </w:r>
            <w:r w:rsidRPr="00EC48B2">
              <w:rPr>
                <w:rFonts w:eastAsia="Times New Roman" w:cs="Arial"/>
                <w:color w:val="000000"/>
                <w:sz w:val="16"/>
                <w:szCs w:val="16"/>
                <w:vertAlign w:val="superscript"/>
              </w:rPr>
              <w:t>2</w:t>
            </w:r>
          </w:p>
        </w:tc>
        <w:tc>
          <w:tcPr>
            <w:tcW w:w="2895" w:type="dxa"/>
            <w:shd w:val="clear" w:color="auto" w:fill="auto"/>
            <w:noWrap/>
            <w:vAlign w:val="bottom"/>
            <w:hideMark/>
          </w:tcPr>
          <w:p w14:paraId="5877F2A8" w14:textId="77777777" w:rsidR="00F06378" w:rsidRPr="00EC48B2" w:rsidRDefault="00F06378" w:rsidP="008E2CB6">
            <w:pPr>
              <w:spacing w:after="0" w:line="480" w:lineRule="auto"/>
              <w:jc w:val="both"/>
              <w:rPr>
                <w:rFonts w:eastAsia="Times New Roman" w:cs="Arial"/>
                <w:color w:val="000000"/>
                <w:sz w:val="16"/>
                <w:szCs w:val="16"/>
              </w:rPr>
            </w:pPr>
            <w:r w:rsidRPr="00EC48B2">
              <w:rPr>
                <w:rFonts w:eastAsia="Times New Roman" w:cs="Arial"/>
                <w:color w:val="000000"/>
                <w:sz w:val="16"/>
                <w:szCs w:val="16"/>
              </w:rPr>
              <w:t>TANACYTCNGGRTGNCCRAARAAYCA</w:t>
            </w:r>
          </w:p>
        </w:tc>
      </w:tr>
      <w:tr w:rsidR="00F06378" w:rsidRPr="00EC48B2" w14:paraId="56E1A208" w14:textId="77777777" w:rsidTr="0074277D">
        <w:trPr>
          <w:trHeight w:val="292"/>
        </w:trPr>
        <w:tc>
          <w:tcPr>
            <w:tcW w:w="948" w:type="dxa"/>
            <w:shd w:val="clear" w:color="auto" w:fill="auto"/>
            <w:noWrap/>
            <w:vAlign w:val="bottom"/>
            <w:hideMark/>
          </w:tcPr>
          <w:p w14:paraId="31E6E816" w14:textId="77777777" w:rsidR="00F06378" w:rsidRPr="00EC48B2" w:rsidRDefault="00F06378" w:rsidP="008E2CB6">
            <w:pPr>
              <w:spacing w:after="0" w:line="480" w:lineRule="auto"/>
              <w:jc w:val="both"/>
              <w:rPr>
                <w:rFonts w:eastAsia="Times New Roman" w:cs="Arial"/>
                <w:color w:val="000000"/>
                <w:sz w:val="16"/>
                <w:szCs w:val="16"/>
              </w:rPr>
            </w:pPr>
            <w:proofErr w:type="spellStart"/>
            <w:r w:rsidRPr="00EC48B2">
              <w:rPr>
                <w:rFonts w:eastAsia="Times New Roman" w:cs="Arial"/>
                <w:color w:val="000000"/>
                <w:sz w:val="16"/>
                <w:szCs w:val="16"/>
              </w:rPr>
              <w:t>CytB</w:t>
            </w:r>
            <w:proofErr w:type="spellEnd"/>
          </w:p>
        </w:tc>
        <w:tc>
          <w:tcPr>
            <w:tcW w:w="942" w:type="dxa"/>
            <w:shd w:val="clear" w:color="auto" w:fill="auto"/>
            <w:noWrap/>
            <w:vAlign w:val="bottom"/>
            <w:hideMark/>
          </w:tcPr>
          <w:p w14:paraId="02625E07" w14:textId="77777777" w:rsidR="00F06378" w:rsidRPr="00EC48B2" w:rsidRDefault="00F06378" w:rsidP="008E2CB6">
            <w:pPr>
              <w:spacing w:after="0" w:line="480" w:lineRule="auto"/>
              <w:jc w:val="both"/>
              <w:rPr>
                <w:rFonts w:eastAsia="Times New Roman" w:cs="Arial"/>
                <w:color w:val="000000"/>
                <w:sz w:val="16"/>
                <w:szCs w:val="16"/>
                <w:vertAlign w:val="superscript"/>
              </w:rPr>
            </w:pPr>
            <w:r w:rsidRPr="00EC48B2">
              <w:rPr>
                <w:rFonts w:eastAsia="Times New Roman" w:cs="Arial"/>
                <w:color w:val="000000"/>
                <w:sz w:val="16"/>
                <w:szCs w:val="16"/>
              </w:rPr>
              <w:t>CB3</w:t>
            </w:r>
            <w:r w:rsidRPr="00EC48B2">
              <w:rPr>
                <w:rFonts w:eastAsia="Times New Roman" w:cs="Arial"/>
                <w:color w:val="000000"/>
                <w:sz w:val="16"/>
                <w:szCs w:val="16"/>
                <w:vertAlign w:val="superscript"/>
              </w:rPr>
              <w:t>4</w:t>
            </w:r>
          </w:p>
        </w:tc>
        <w:tc>
          <w:tcPr>
            <w:tcW w:w="3108" w:type="dxa"/>
            <w:shd w:val="clear" w:color="000000" w:fill="FFFFFF"/>
            <w:noWrap/>
            <w:vAlign w:val="bottom"/>
            <w:hideMark/>
          </w:tcPr>
          <w:p w14:paraId="12BDD157" w14:textId="77777777" w:rsidR="00F06378" w:rsidRPr="00EC48B2" w:rsidRDefault="00F06378" w:rsidP="008E2CB6">
            <w:pPr>
              <w:spacing w:after="0" w:line="480" w:lineRule="auto"/>
              <w:jc w:val="both"/>
              <w:rPr>
                <w:rFonts w:eastAsia="Times New Roman" w:cs="Arial"/>
                <w:color w:val="000000"/>
                <w:sz w:val="16"/>
                <w:szCs w:val="16"/>
              </w:rPr>
            </w:pPr>
            <w:r w:rsidRPr="00EC48B2">
              <w:rPr>
                <w:rFonts w:eastAsia="Times New Roman" w:cs="Arial"/>
                <w:color w:val="000000"/>
                <w:sz w:val="16"/>
                <w:szCs w:val="16"/>
              </w:rPr>
              <w:t>GAGGAGCAACTGTAATTACTAA</w:t>
            </w:r>
          </w:p>
        </w:tc>
        <w:tc>
          <w:tcPr>
            <w:tcW w:w="1179" w:type="dxa"/>
            <w:shd w:val="clear" w:color="auto" w:fill="auto"/>
            <w:noWrap/>
            <w:vAlign w:val="bottom"/>
            <w:hideMark/>
          </w:tcPr>
          <w:p w14:paraId="1714C330" w14:textId="77777777" w:rsidR="00F06378" w:rsidRPr="00EC48B2" w:rsidRDefault="00F06378" w:rsidP="008E2CB6">
            <w:pPr>
              <w:spacing w:after="0" w:line="480" w:lineRule="auto"/>
              <w:jc w:val="both"/>
              <w:rPr>
                <w:rFonts w:eastAsia="Times New Roman" w:cs="Arial"/>
                <w:color w:val="000000"/>
                <w:sz w:val="16"/>
                <w:szCs w:val="16"/>
                <w:vertAlign w:val="superscript"/>
              </w:rPr>
            </w:pPr>
            <w:r w:rsidRPr="00EC48B2">
              <w:rPr>
                <w:rFonts w:eastAsia="Times New Roman" w:cs="Arial"/>
                <w:color w:val="000000"/>
                <w:sz w:val="16"/>
                <w:szCs w:val="16"/>
              </w:rPr>
              <w:t>CB4</w:t>
            </w:r>
            <w:r w:rsidRPr="00EC48B2">
              <w:rPr>
                <w:rFonts w:eastAsia="Times New Roman" w:cs="Arial"/>
                <w:color w:val="000000"/>
                <w:sz w:val="16"/>
                <w:szCs w:val="16"/>
                <w:vertAlign w:val="superscript"/>
              </w:rPr>
              <w:t>4</w:t>
            </w:r>
          </w:p>
        </w:tc>
        <w:tc>
          <w:tcPr>
            <w:tcW w:w="2895" w:type="dxa"/>
            <w:shd w:val="clear" w:color="000000" w:fill="FFFFFF"/>
            <w:noWrap/>
            <w:vAlign w:val="bottom"/>
            <w:hideMark/>
          </w:tcPr>
          <w:p w14:paraId="1290C4FC" w14:textId="77777777" w:rsidR="00F06378" w:rsidRPr="00EC48B2" w:rsidRDefault="00F06378" w:rsidP="008E2CB6">
            <w:pPr>
              <w:spacing w:after="0" w:line="480" w:lineRule="auto"/>
              <w:jc w:val="both"/>
              <w:rPr>
                <w:rFonts w:eastAsia="Times New Roman" w:cs="Arial"/>
                <w:color w:val="000000"/>
                <w:sz w:val="16"/>
                <w:szCs w:val="16"/>
              </w:rPr>
            </w:pPr>
            <w:r w:rsidRPr="00EC48B2">
              <w:rPr>
                <w:rFonts w:eastAsia="Times New Roman" w:cs="Arial"/>
                <w:color w:val="000000"/>
                <w:sz w:val="16"/>
                <w:szCs w:val="16"/>
              </w:rPr>
              <w:t>AAAAGAAARTATCATTCAGGTTGAAT</w:t>
            </w:r>
          </w:p>
        </w:tc>
      </w:tr>
      <w:tr w:rsidR="00F06378" w:rsidRPr="00EC48B2" w14:paraId="7335894B" w14:textId="77777777" w:rsidTr="0074277D">
        <w:trPr>
          <w:trHeight w:val="292"/>
        </w:trPr>
        <w:tc>
          <w:tcPr>
            <w:tcW w:w="948" w:type="dxa"/>
            <w:shd w:val="clear" w:color="auto" w:fill="auto"/>
            <w:noWrap/>
            <w:vAlign w:val="bottom"/>
            <w:hideMark/>
          </w:tcPr>
          <w:p w14:paraId="2911E65F" w14:textId="77777777" w:rsidR="00F06378" w:rsidRPr="00EC48B2" w:rsidRDefault="00F06378" w:rsidP="008E2CB6">
            <w:pPr>
              <w:spacing w:after="0" w:line="480" w:lineRule="auto"/>
              <w:jc w:val="both"/>
              <w:rPr>
                <w:rFonts w:eastAsia="Times New Roman" w:cs="Arial"/>
                <w:color w:val="000000"/>
                <w:sz w:val="16"/>
                <w:szCs w:val="16"/>
              </w:rPr>
            </w:pPr>
            <w:r w:rsidRPr="00EC48B2">
              <w:rPr>
                <w:rFonts w:eastAsia="Times New Roman" w:cs="Arial"/>
                <w:color w:val="000000"/>
                <w:sz w:val="16"/>
                <w:szCs w:val="16"/>
              </w:rPr>
              <w:t>12srDNA</w:t>
            </w:r>
          </w:p>
        </w:tc>
        <w:tc>
          <w:tcPr>
            <w:tcW w:w="942" w:type="dxa"/>
            <w:shd w:val="clear" w:color="auto" w:fill="auto"/>
            <w:noWrap/>
            <w:vAlign w:val="bottom"/>
            <w:hideMark/>
          </w:tcPr>
          <w:p w14:paraId="2EBF9FB5" w14:textId="77777777" w:rsidR="00F06378" w:rsidRPr="00EC48B2" w:rsidRDefault="00F06378" w:rsidP="008E2CB6">
            <w:pPr>
              <w:spacing w:after="0" w:line="480" w:lineRule="auto"/>
              <w:jc w:val="both"/>
              <w:rPr>
                <w:rFonts w:eastAsia="Times New Roman" w:cs="Arial"/>
                <w:color w:val="000000"/>
                <w:sz w:val="16"/>
                <w:szCs w:val="16"/>
                <w:vertAlign w:val="superscript"/>
              </w:rPr>
            </w:pPr>
            <w:r w:rsidRPr="00EC48B2">
              <w:rPr>
                <w:rFonts w:eastAsia="Times New Roman" w:cs="Arial"/>
                <w:color w:val="000000"/>
                <w:sz w:val="16"/>
                <w:szCs w:val="16"/>
              </w:rPr>
              <w:t>12sai</w:t>
            </w:r>
            <w:r w:rsidRPr="00EC48B2">
              <w:rPr>
                <w:rFonts w:eastAsia="Times New Roman" w:cs="Arial"/>
                <w:color w:val="000000"/>
                <w:sz w:val="16"/>
                <w:szCs w:val="16"/>
                <w:vertAlign w:val="superscript"/>
              </w:rPr>
              <w:t>5</w:t>
            </w:r>
          </w:p>
        </w:tc>
        <w:tc>
          <w:tcPr>
            <w:tcW w:w="3108" w:type="dxa"/>
            <w:shd w:val="clear" w:color="auto" w:fill="auto"/>
            <w:noWrap/>
            <w:vAlign w:val="bottom"/>
            <w:hideMark/>
          </w:tcPr>
          <w:p w14:paraId="085EAA64" w14:textId="77777777" w:rsidR="00F06378" w:rsidRPr="00EC48B2" w:rsidRDefault="00F06378" w:rsidP="008E2CB6">
            <w:pPr>
              <w:spacing w:after="0" w:line="480" w:lineRule="auto"/>
              <w:jc w:val="both"/>
              <w:rPr>
                <w:rFonts w:eastAsia="Times New Roman" w:cs="Arial"/>
                <w:color w:val="000000"/>
                <w:sz w:val="16"/>
                <w:szCs w:val="16"/>
              </w:rPr>
            </w:pPr>
            <w:r w:rsidRPr="00EC48B2">
              <w:rPr>
                <w:rFonts w:eastAsia="Times New Roman" w:cs="Arial"/>
                <w:color w:val="000000"/>
                <w:sz w:val="16"/>
                <w:szCs w:val="16"/>
              </w:rPr>
              <w:t>AAACTAGGATTAGATACCCTATTAT</w:t>
            </w:r>
          </w:p>
        </w:tc>
        <w:tc>
          <w:tcPr>
            <w:tcW w:w="1179" w:type="dxa"/>
            <w:shd w:val="clear" w:color="auto" w:fill="auto"/>
            <w:noWrap/>
            <w:vAlign w:val="bottom"/>
            <w:hideMark/>
          </w:tcPr>
          <w:p w14:paraId="32BB6451" w14:textId="77777777" w:rsidR="00F06378" w:rsidRPr="00EC48B2" w:rsidRDefault="00F06378" w:rsidP="008E2CB6">
            <w:pPr>
              <w:spacing w:after="0" w:line="480" w:lineRule="auto"/>
              <w:jc w:val="both"/>
              <w:rPr>
                <w:rFonts w:eastAsia="Times New Roman" w:cs="Arial"/>
                <w:color w:val="000000"/>
                <w:sz w:val="16"/>
                <w:szCs w:val="16"/>
                <w:vertAlign w:val="superscript"/>
              </w:rPr>
            </w:pPr>
            <w:r w:rsidRPr="00EC48B2">
              <w:rPr>
                <w:rFonts w:eastAsia="Times New Roman" w:cs="Arial"/>
                <w:color w:val="000000"/>
                <w:sz w:val="16"/>
                <w:szCs w:val="16"/>
              </w:rPr>
              <w:t>12sbi</w:t>
            </w:r>
            <w:r w:rsidRPr="00EC48B2">
              <w:rPr>
                <w:rFonts w:eastAsia="Times New Roman" w:cs="Arial"/>
                <w:color w:val="000000"/>
                <w:sz w:val="16"/>
                <w:szCs w:val="16"/>
                <w:vertAlign w:val="superscript"/>
              </w:rPr>
              <w:t>5</w:t>
            </w:r>
          </w:p>
        </w:tc>
        <w:tc>
          <w:tcPr>
            <w:tcW w:w="2895" w:type="dxa"/>
            <w:shd w:val="clear" w:color="auto" w:fill="auto"/>
            <w:noWrap/>
            <w:vAlign w:val="bottom"/>
            <w:hideMark/>
          </w:tcPr>
          <w:p w14:paraId="5A0454C9" w14:textId="77777777" w:rsidR="00F06378" w:rsidRPr="00EC48B2" w:rsidRDefault="00F06378" w:rsidP="008E2CB6">
            <w:pPr>
              <w:spacing w:after="0" w:line="480" w:lineRule="auto"/>
              <w:jc w:val="both"/>
              <w:rPr>
                <w:rFonts w:eastAsia="Times New Roman" w:cs="Arial"/>
                <w:color w:val="000000"/>
                <w:sz w:val="16"/>
                <w:szCs w:val="16"/>
              </w:rPr>
            </w:pPr>
            <w:r w:rsidRPr="00EC48B2">
              <w:rPr>
                <w:rFonts w:eastAsia="Times New Roman" w:cs="Arial"/>
                <w:color w:val="000000"/>
                <w:sz w:val="16"/>
                <w:szCs w:val="16"/>
              </w:rPr>
              <w:t>AAGAGCGACGGGCGATGTGT</w:t>
            </w:r>
          </w:p>
        </w:tc>
      </w:tr>
      <w:tr w:rsidR="00F06378" w:rsidRPr="00EC48B2" w14:paraId="5F3F935E" w14:textId="77777777" w:rsidTr="0074277D">
        <w:trPr>
          <w:trHeight w:val="292"/>
        </w:trPr>
        <w:tc>
          <w:tcPr>
            <w:tcW w:w="948" w:type="dxa"/>
            <w:shd w:val="clear" w:color="auto" w:fill="auto"/>
            <w:noWrap/>
            <w:vAlign w:val="bottom"/>
          </w:tcPr>
          <w:p w14:paraId="67E10020" w14:textId="77777777" w:rsidR="00F06378" w:rsidRPr="00EC48B2" w:rsidRDefault="00F06378" w:rsidP="008E2CB6">
            <w:pPr>
              <w:spacing w:after="0" w:line="480" w:lineRule="auto"/>
              <w:jc w:val="both"/>
              <w:rPr>
                <w:rFonts w:eastAsia="Times New Roman" w:cs="Arial"/>
                <w:color w:val="000000"/>
                <w:sz w:val="16"/>
                <w:szCs w:val="16"/>
              </w:rPr>
            </w:pPr>
            <w:r w:rsidRPr="00EC48B2">
              <w:rPr>
                <w:rFonts w:eastAsia="Times New Roman" w:cs="Arial"/>
                <w:color w:val="000000"/>
                <w:sz w:val="16"/>
                <w:szCs w:val="16"/>
              </w:rPr>
              <w:t>18srDNA</w:t>
            </w:r>
          </w:p>
        </w:tc>
        <w:tc>
          <w:tcPr>
            <w:tcW w:w="942" w:type="dxa"/>
            <w:shd w:val="clear" w:color="auto" w:fill="auto"/>
            <w:noWrap/>
            <w:vAlign w:val="bottom"/>
          </w:tcPr>
          <w:p w14:paraId="3DCEAB75" w14:textId="77777777" w:rsidR="00F06378" w:rsidRPr="00EC48B2" w:rsidRDefault="00F06378" w:rsidP="008E2CB6">
            <w:pPr>
              <w:spacing w:line="480" w:lineRule="auto"/>
              <w:jc w:val="both"/>
              <w:rPr>
                <w:rFonts w:cs="Arial"/>
                <w:color w:val="000000"/>
                <w:sz w:val="16"/>
                <w:szCs w:val="16"/>
                <w:vertAlign w:val="superscript"/>
              </w:rPr>
            </w:pPr>
            <w:r w:rsidRPr="00EC48B2">
              <w:rPr>
                <w:rFonts w:cs="Arial"/>
                <w:color w:val="000000"/>
                <w:sz w:val="16"/>
                <w:szCs w:val="16"/>
              </w:rPr>
              <w:t>SSU_FO4</w:t>
            </w:r>
            <w:r w:rsidRPr="00EC48B2">
              <w:rPr>
                <w:rFonts w:cs="Arial"/>
                <w:color w:val="000000"/>
                <w:sz w:val="16"/>
                <w:szCs w:val="16"/>
                <w:vertAlign w:val="superscript"/>
              </w:rPr>
              <w:t>6</w:t>
            </w:r>
          </w:p>
        </w:tc>
        <w:tc>
          <w:tcPr>
            <w:tcW w:w="3108" w:type="dxa"/>
            <w:shd w:val="clear" w:color="auto" w:fill="auto"/>
            <w:noWrap/>
            <w:vAlign w:val="bottom"/>
          </w:tcPr>
          <w:p w14:paraId="3C948D8F" w14:textId="77777777" w:rsidR="00F06378" w:rsidRPr="00EC48B2" w:rsidRDefault="00F06378" w:rsidP="008E2CB6">
            <w:pPr>
              <w:spacing w:after="0" w:line="480" w:lineRule="auto"/>
              <w:jc w:val="both"/>
              <w:rPr>
                <w:rFonts w:eastAsia="Times New Roman" w:cs="Arial"/>
                <w:color w:val="000000"/>
                <w:sz w:val="16"/>
                <w:szCs w:val="16"/>
              </w:rPr>
            </w:pPr>
            <w:r w:rsidRPr="00EC48B2">
              <w:rPr>
                <w:rFonts w:eastAsia="Times New Roman" w:cs="Arial"/>
                <w:color w:val="000000"/>
                <w:sz w:val="16"/>
                <w:szCs w:val="16"/>
              </w:rPr>
              <w:t>GCTTGTCTCAAAGATTAAGCC</w:t>
            </w:r>
          </w:p>
        </w:tc>
        <w:tc>
          <w:tcPr>
            <w:tcW w:w="1179" w:type="dxa"/>
            <w:shd w:val="clear" w:color="auto" w:fill="auto"/>
            <w:noWrap/>
            <w:vAlign w:val="bottom"/>
          </w:tcPr>
          <w:p w14:paraId="2A076990" w14:textId="77777777" w:rsidR="00F06378" w:rsidRPr="00EC48B2" w:rsidRDefault="00F06378" w:rsidP="008E2CB6">
            <w:pPr>
              <w:spacing w:after="0" w:line="480" w:lineRule="auto"/>
              <w:jc w:val="both"/>
              <w:rPr>
                <w:rFonts w:eastAsia="Times New Roman" w:cs="Arial"/>
                <w:color w:val="000000"/>
                <w:sz w:val="16"/>
                <w:szCs w:val="16"/>
                <w:vertAlign w:val="superscript"/>
              </w:rPr>
            </w:pPr>
            <w:r w:rsidRPr="00EC48B2">
              <w:rPr>
                <w:rFonts w:eastAsia="Times New Roman" w:cs="Arial"/>
                <w:color w:val="000000"/>
                <w:sz w:val="16"/>
                <w:szCs w:val="16"/>
              </w:rPr>
              <w:t>SSU_R22</w:t>
            </w:r>
            <w:r w:rsidRPr="00EC48B2">
              <w:rPr>
                <w:rFonts w:eastAsia="Times New Roman" w:cs="Arial"/>
                <w:color w:val="000000"/>
                <w:sz w:val="16"/>
                <w:szCs w:val="16"/>
                <w:vertAlign w:val="superscript"/>
              </w:rPr>
              <w:t>6</w:t>
            </w:r>
          </w:p>
        </w:tc>
        <w:tc>
          <w:tcPr>
            <w:tcW w:w="2895" w:type="dxa"/>
            <w:shd w:val="clear" w:color="auto" w:fill="auto"/>
            <w:noWrap/>
            <w:vAlign w:val="bottom"/>
          </w:tcPr>
          <w:p w14:paraId="79697F24" w14:textId="77777777" w:rsidR="00F06378" w:rsidRPr="00EC48B2" w:rsidRDefault="00F06378" w:rsidP="008E2CB6">
            <w:pPr>
              <w:spacing w:after="0" w:line="480" w:lineRule="auto"/>
              <w:jc w:val="both"/>
              <w:rPr>
                <w:rFonts w:eastAsia="Times New Roman" w:cs="Arial"/>
                <w:color w:val="000000"/>
                <w:sz w:val="16"/>
                <w:szCs w:val="16"/>
              </w:rPr>
            </w:pPr>
            <w:r w:rsidRPr="00EC48B2">
              <w:rPr>
                <w:rFonts w:eastAsia="Times New Roman" w:cs="Arial"/>
                <w:color w:val="000000"/>
                <w:sz w:val="16"/>
                <w:szCs w:val="16"/>
              </w:rPr>
              <w:t>GCCTGCTGCCTTCCTTGGA</w:t>
            </w:r>
          </w:p>
        </w:tc>
      </w:tr>
      <w:tr w:rsidR="00F06378" w:rsidRPr="00EC48B2" w14:paraId="358F310B" w14:textId="77777777" w:rsidTr="0074277D">
        <w:trPr>
          <w:trHeight w:val="292"/>
        </w:trPr>
        <w:tc>
          <w:tcPr>
            <w:tcW w:w="948" w:type="dxa"/>
            <w:shd w:val="clear" w:color="auto" w:fill="auto"/>
            <w:noWrap/>
            <w:vAlign w:val="bottom"/>
          </w:tcPr>
          <w:p w14:paraId="250570C4" w14:textId="77777777" w:rsidR="00F06378" w:rsidRPr="00EC48B2" w:rsidRDefault="00F06378" w:rsidP="008E2CB6">
            <w:pPr>
              <w:spacing w:after="0" w:line="480" w:lineRule="auto"/>
              <w:jc w:val="both"/>
              <w:rPr>
                <w:rFonts w:eastAsia="Times New Roman" w:cs="Arial"/>
                <w:color w:val="000000"/>
                <w:sz w:val="16"/>
                <w:szCs w:val="16"/>
                <w:lang w:val="en-US"/>
              </w:rPr>
            </w:pPr>
            <w:r w:rsidRPr="00EC48B2">
              <w:rPr>
                <w:rFonts w:eastAsia="Times New Roman" w:cs="Arial"/>
                <w:color w:val="000000"/>
                <w:sz w:val="16"/>
                <w:szCs w:val="16"/>
                <w:lang w:val="en-US"/>
              </w:rPr>
              <w:t>18srDNA</w:t>
            </w:r>
          </w:p>
        </w:tc>
        <w:tc>
          <w:tcPr>
            <w:tcW w:w="942" w:type="dxa"/>
            <w:shd w:val="clear" w:color="auto" w:fill="auto"/>
            <w:noWrap/>
            <w:vAlign w:val="bottom"/>
          </w:tcPr>
          <w:p w14:paraId="5CC3CD18" w14:textId="77777777" w:rsidR="00F06378" w:rsidRPr="00EC48B2" w:rsidRDefault="00F06378" w:rsidP="008E2CB6">
            <w:pPr>
              <w:spacing w:after="0" w:line="480" w:lineRule="auto"/>
              <w:jc w:val="both"/>
              <w:rPr>
                <w:rFonts w:eastAsia="Times New Roman" w:cs="Arial"/>
                <w:color w:val="000000"/>
                <w:sz w:val="16"/>
                <w:szCs w:val="16"/>
                <w:vertAlign w:val="superscript"/>
                <w:lang w:val="en-US"/>
              </w:rPr>
            </w:pPr>
            <w:r w:rsidRPr="00EC48B2">
              <w:rPr>
                <w:rFonts w:eastAsia="Times New Roman" w:cs="Arial"/>
                <w:color w:val="000000"/>
                <w:sz w:val="16"/>
                <w:szCs w:val="16"/>
                <w:lang w:val="en-US"/>
              </w:rPr>
              <w:t>18s_2F</w:t>
            </w:r>
            <w:r w:rsidRPr="00EC48B2">
              <w:rPr>
                <w:rFonts w:eastAsia="Times New Roman" w:cs="Arial"/>
                <w:color w:val="000000"/>
                <w:sz w:val="16"/>
                <w:szCs w:val="16"/>
                <w:vertAlign w:val="superscript"/>
                <w:lang w:val="en-US"/>
              </w:rPr>
              <w:t>7</w:t>
            </w:r>
          </w:p>
        </w:tc>
        <w:tc>
          <w:tcPr>
            <w:tcW w:w="3108" w:type="dxa"/>
            <w:shd w:val="clear" w:color="auto" w:fill="auto"/>
            <w:noWrap/>
            <w:vAlign w:val="bottom"/>
          </w:tcPr>
          <w:p w14:paraId="5E9FECE8" w14:textId="77777777" w:rsidR="00F06378" w:rsidRPr="00EC48B2" w:rsidRDefault="00F06378" w:rsidP="008E2CB6">
            <w:pPr>
              <w:spacing w:line="480" w:lineRule="auto"/>
              <w:jc w:val="both"/>
              <w:rPr>
                <w:rFonts w:cs="Arial"/>
                <w:color w:val="000000"/>
                <w:sz w:val="16"/>
                <w:szCs w:val="16"/>
              </w:rPr>
            </w:pPr>
            <w:r w:rsidRPr="00EC48B2">
              <w:rPr>
                <w:rFonts w:cs="Arial"/>
                <w:color w:val="000000"/>
                <w:sz w:val="16"/>
                <w:szCs w:val="16"/>
              </w:rPr>
              <w:t>AACTTAAAGRAATTGACGGA</w:t>
            </w:r>
          </w:p>
        </w:tc>
        <w:tc>
          <w:tcPr>
            <w:tcW w:w="1179" w:type="dxa"/>
            <w:shd w:val="clear" w:color="auto" w:fill="auto"/>
            <w:noWrap/>
            <w:vAlign w:val="bottom"/>
          </w:tcPr>
          <w:p w14:paraId="38505C4B" w14:textId="77777777" w:rsidR="00F06378" w:rsidRPr="00EC48B2" w:rsidRDefault="00F06378" w:rsidP="008E2CB6">
            <w:pPr>
              <w:spacing w:after="0" w:line="480" w:lineRule="auto"/>
              <w:jc w:val="both"/>
              <w:rPr>
                <w:rFonts w:eastAsia="Times New Roman" w:cs="Arial"/>
                <w:color w:val="000000"/>
                <w:sz w:val="16"/>
                <w:szCs w:val="16"/>
                <w:vertAlign w:val="superscript"/>
                <w:lang w:val="en-US"/>
              </w:rPr>
            </w:pPr>
            <w:r w:rsidRPr="00EC48B2">
              <w:rPr>
                <w:rFonts w:eastAsia="Times New Roman" w:cs="Arial"/>
                <w:color w:val="000000"/>
                <w:sz w:val="16"/>
                <w:szCs w:val="16"/>
                <w:lang w:val="en-US"/>
              </w:rPr>
              <w:t>18s_4R</w:t>
            </w:r>
            <w:r w:rsidRPr="00EC48B2">
              <w:rPr>
                <w:rFonts w:eastAsia="Times New Roman" w:cs="Arial"/>
                <w:color w:val="000000"/>
                <w:sz w:val="16"/>
                <w:szCs w:val="16"/>
                <w:vertAlign w:val="superscript"/>
                <w:lang w:val="en-US"/>
              </w:rPr>
              <w:t>7</w:t>
            </w:r>
          </w:p>
        </w:tc>
        <w:tc>
          <w:tcPr>
            <w:tcW w:w="2895" w:type="dxa"/>
            <w:shd w:val="clear" w:color="auto" w:fill="auto"/>
            <w:noWrap/>
            <w:vAlign w:val="bottom"/>
          </w:tcPr>
          <w:p w14:paraId="7DF1852E" w14:textId="77777777" w:rsidR="00F06378" w:rsidRPr="00EC48B2" w:rsidRDefault="00F06378" w:rsidP="008E2CB6">
            <w:pPr>
              <w:spacing w:line="480" w:lineRule="auto"/>
              <w:jc w:val="both"/>
              <w:rPr>
                <w:rFonts w:cs="Arial"/>
                <w:color w:val="000000"/>
                <w:sz w:val="16"/>
                <w:szCs w:val="16"/>
              </w:rPr>
            </w:pPr>
            <w:r w:rsidRPr="00EC48B2">
              <w:rPr>
                <w:rFonts w:cs="Arial"/>
                <w:color w:val="000000"/>
                <w:sz w:val="16"/>
                <w:szCs w:val="16"/>
              </w:rPr>
              <w:t>CKRAGGGCATYACWGACCTGTTAT</w:t>
            </w:r>
          </w:p>
        </w:tc>
      </w:tr>
      <w:tr w:rsidR="00F06378" w:rsidRPr="00EC48B2" w14:paraId="0DB727F3" w14:textId="77777777" w:rsidTr="0074277D">
        <w:trPr>
          <w:trHeight w:val="292"/>
        </w:trPr>
        <w:tc>
          <w:tcPr>
            <w:tcW w:w="948" w:type="dxa"/>
            <w:shd w:val="clear" w:color="auto" w:fill="auto"/>
            <w:noWrap/>
            <w:vAlign w:val="bottom"/>
          </w:tcPr>
          <w:p w14:paraId="51594C3C" w14:textId="77777777" w:rsidR="00F06378" w:rsidRPr="00EC48B2" w:rsidRDefault="00F06378" w:rsidP="008E2CB6">
            <w:pPr>
              <w:spacing w:after="0" w:line="480" w:lineRule="auto"/>
              <w:jc w:val="both"/>
              <w:rPr>
                <w:rFonts w:eastAsia="Times New Roman" w:cs="Arial"/>
                <w:color w:val="000000"/>
                <w:sz w:val="16"/>
                <w:szCs w:val="16"/>
                <w:lang w:val="en-US"/>
              </w:rPr>
            </w:pPr>
            <w:r w:rsidRPr="00EC48B2">
              <w:rPr>
                <w:rFonts w:eastAsia="Times New Roman" w:cs="Arial"/>
                <w:color w:val="000000"/>
                <w:sz w:val="16"/>
                <w:szCs w:val="16"/>
                <w:lang w:val="en-US"/>
              </w:rPr>
              <w:t>28srDNA</w:t>
            </w:r>
          </w:p>
        </w:tc>
        <w:tc>
          <w:tcPr>
            <w:tcW w:w="942" w:type="dxa"/>
            <w:shd w:val="clear" w:color="auto" w:fill="auto"/>
            <w:noWrap/>
            <w:vAlign w:val="bottom"/>
          </w:tcPr>
          <w:p w14:paraId="69CE8072" w14:textId="77777777" w:rsidR="00F06378" w:rsidRPr="00EC48B2" w:rsidRDefault="00F06378" w:rsidP="008E2CB6">
            <w:pPr>
              <w:spacing w:after="0" w:line="480" w:lineRule="auto"/>
              <w:jc w:val="both"/>
              <w:rPr>
                <w:rFonts w:eastAsia="Times New Roman" w:cs="Arial"/>
                <w:color w:val="000000"/>
                <w:sz w:val="16"/>
                <w:szCs w:val="16"/>
                <w:vertAlign w:val="superscript"/>
                <w:lang w:val="en-US"/>
              </w:rPr>
            </w:pPr>
            <w:r w:rsidRPr="00EC48B2">
              <w:rPr>
                <w:rFonts w:eastAsia="Times New Roman" w:cs="Arial"/>
                <w:color w:val="000000"/>
                <w:sz w:val="16"/>
                <w:szCs w:val="16"/>
                <w:lang w:val="en-US"/>
              </w:rPr>
              <w:t>28s_3F</w:t>
            </w:r>
            <w:r w:rsidRPr="00EC48B2">
              <w:rPr>
                <w:rFonts w:eastAsia="Times New Roman" w:cs="Arial"/>
                <w:color w:val="000000"/>
                <w:sz w:val="16"/>
                <w:szCs w:val="16"/>
                <w:vertAlign w:val="superscript"/>
                <w:lang w:val="en-US"/>
              </w:rPr>
              <w:t>7</w:t>
            </w:r>
          </w:p>
        </w:tc>
        <w:tc>
          <w:tcPr>
            <w:tcW w:w="3108" w:type="dxa"/>
            <w:shd w:val="clear" w:color="auto" w:fill="auto"/>
            <w:noWrap/>
            <w:vAlign w:val="bottom"/>
          </w:tcPr>
          <w:p w14:paraId="32228FC6" w14:textId="77777777" w:rsidR="00F06378" w:rsidRPr="00EC48B2" w:rsidRDefault="00F06378" w:rsidP="008E2CB6">
            <w:pPr>
              <w:spacing w:line="480" w:lineRule="auto"/>
              <w:jc w:val="both"/>
              <w:rPr>
                <w:rFonts w:cs="Arial"/>
                <w:color w:val="000000"/>
                <w:sz w:val="16"/>
                <w:szCs w:val="16"/>
              </w:rPr>
            </w:pPr>
            <w:r w:rsidRPr="00EC48B2">
              <w:rPr>
                <w:rFonts w:cs="Arial"/>
                <w:color w:val="000000"/>
                <w:sz w:val="16"/>
                <w:szCs w:val="16"/>
              </w:rPr>
              <w:t>TTTTGGTAAGCAGAACTGGYG</w:t>
            </w:r>
          </w:p>
        </w:tc>
        <w:tc>
          <w:tcPr>
            <w:tcW w:w="1179" w:type="dxa"/>
            <w:shd w:val="clear" w:color="auto" w:fill="auto"/>
            <w:noWrap/>
            <w:vAlign w:val="bottom"/>
          </w:tcPr>
          <w:p w14:paraId="72F26A28" w14:textId="77777777" w:rsidR="00F06378" w:rsidRPr="00EC48B2" w:rsidRDefault="00F06378" w:rsidP="008E2CB6">
            <w:pPr>
              <w:spacing w:after="0" w:line="480" w:lineRule="auto"/>
              <w:jc w:val="both"/>
              <w:rPr>
                <w:rFonts w:eastAsia="Times New Roman" w:cs="Arial"/>
                <w:color w:val="000000"/>
                <w:sz w:val="16"/>
                <w:szCs w:val="16"/>
                <w:vertAlign w:val="superscript"/>
                <w:lang w:val="en-US"/>
              </w:rPr>
            </w:pPr>
            <w:r w:rsidRPr="00EC48B2">
              <w:rPr>
                <w:rFonts w:eastAsia="Times New Roman" w:cs="Arial"/>
                <w:color w:val="000000"/>
                <w:sz w:val="16"/>
                <w:szCs w:val="16"/>
                <w:lang w:val="en-US"/>
              </w:rPr>
              <w:t>28s_4R</w:t>
            </w:r>
            <w:r w:rsidRPr="00EC48B2">
              <w:rPr>
                <w:rFonts w:eastAsia="Times New Roman" w:cs="Arial"/>
                <w:color w:val="000000"/>
                <w:sz w:val="16"/>
                <w:szCs w:val="16"/>
                <w:vertAlign w:val="superscript"/>
                <w:lang w:val="en-US"/>
              </w:rPr>
              <w:t>7</w:t>
            </w:r>
          </w:p>
        </w:tc>
        <w:tc>
          <w:tcPr>
            <w:tcW w:w="2895" w:type="dxa"/>
            <w:shd w:val="clear" w:color="auto" w:fill="auto"/>
            <w:noWrap/>
            <w:vAlign w:val="bottom"/>
          </w:tcPr>
          <w:p w14:paraId="58DF6875" w14:textId="77777777" w:rsidR="00F06378" w:rsidRPr="00EC48B2" w:rsidRDefault="00F06378" w:rsidP="008E2CB6">
            <w:pPr>
              <w:spacing w:after="0" w:line="480" w:lineRule="auto"/>
              <w:jc w:val="both"/>
              <w:rPr>
                <w:rFonts w:eastAsia="Times New Roman" w:cs="Arial"/>
                <w:color w:val="000000"/>
                <w:sz w:val="16"/>
                <w:szCs w:val="16"/>
                <w:lang w:val="en-US"/>
              </w:rPr>
            </w:pPr>
            <w:r w:rsidRPr="00EC48B2">
              <w:rPr>
                <w:rFonts w:eastAsia="Times New Roman" w:cs="Arial"/>
                <w:color w:val="000000"/>
                <w:sz w:val="16"/>
                <w:szCs w:val="16"/>
                <w:lang w:val="en-US"/>
              </w:rPr>
              <w:t>ABTYGCTACTRCCACYRAGATC</w:t>
            </w:r>
          </w:p>
        </w:tc>
      </w:tr>
      <w:tr w:rsidR="00F06378" w:rsidRPr="00EC48B2" w14:paraId="123DA5E6" w14:textId="77777777" w:rsidTr="0074277D">
        <w:trPr>
          <w:trHeight w:val="292"/>
        </w:trPr>
        <w:tc>
          <w:tcPr>
            <w:tcW w:w="948" w:type="dxa"/>
            <w:shd w:val="clear" w:color="auto" w:fill="auto"/>
            <w:noWrap/>
            <w:vAlign w:val="bottom"/>
          </w:tcPr>
          <w:p w14:paraId="468447C7" w14:textId="77777777" w:rsidR="00F06378" w:rsidRPr="00EC48B2" w:rsidRDefault="00F06378" w:rsidP="008E2CB6">
            <w:pPr>
              <w:spacing w:after="0" w:line="480" w:lineRule="auto"/>
              <w:jc w:val="both"/>
              <w:rPr>
                <w:rFonts w:eastAsia="Times New Roman" w:cs="Arial"/>
                <w:color w:val="000000"/>
                <w:sz w:val="16"/>
                <w:szCs w:val="16"/>
                <w:lang w:val="en-US"/>
              </w:rPr>
            </w:pPr>
            <w:r w:rsidRPr="00EC48B2">
              <w:rPr>
                <w:rFonts w:eastAsia="Times New Roman" w:cs="Arial"/>
                <w:color w:val="000000"/>
                <w:sz w:val="16"/>
                <w:szCs w:val="16"/>
                <w:lang w:val="en-US"/>
              </w:rPr>
              <w:t>Histone H3</w:t>
            </w:r>
          </w:p>
        </w:tc>
        <w:tc>
          <w:tcPr>
            <w:tcW w:w="942" w:type="dxa"/>
            <w:shd w:val="clear" w:color="auto" w:fill="auto"/>
            <w:noWrap/>
            <w:vAlign w:val="bottom"/>
          </w:tcPr>
          <w:p w14:paraId="5BC28777" w14:textId="77777777" w:rsidR="00F06378" w:rsidRPr="00EC48B2" w:rsidRDefault="00F06378" w:rsidP="008E2CB6">
            <w:pPr>
              <w:spacing w:after="0" w:line="480" w:lineRule="auto"/>
              <w:jc w:val="both"/>
              <w:rPr>
                <w:rFonts w:eastAsia="Times New Roman" w:cs="Arial"/>
                <w:color w:val="000000"/>
                <w:sz w:val="16"/>
                <w:szCs w:val="16"/>
                <w:vertAlign w:val="superscript"/>
                <w:lang w:val="en-US"/>
              </w:rPr>
            </w:pPr>
            <w:r w:rsidRPr="00EC48B2">
              <w:rPr>
                <w:rFonts w:eastAsia="Times New Roman" w:cs="Arial"/>
                <w:color w:val="000000"/>
                <w:sz w:val="16"/>
                <w:szCs w:val="16"/>
                <w:lang w:val="en-US"/>
              </w:rPr>
              <w:t>H3aF</w:t>
            </w:r>
            <w:r w:rsidRPr="00EC48B2">
              <w:rPr>
                <w:rFonts w:eastAsia="Times New Roman" w:cs="Arial"/>
                <w:color w:val="000000"/>
                <w:sz w:val="16"/>
                <w:szCs w:val="16"/>
                <w:vertAlign w:val="superscript"/>
                <w:lang w:val="en-US"/>
              </w:rPr>
              <w:t>8</w:t>
            </w:r>
          </w:p>
        </w:tc>
        <w:tc>
          <w:tcPr>
            <w:tcW w:w="3108" w:type="dxa"/>
            <w:shd w:val="clear" w:color="auto" w:fill="auto"/>
            <w:noWrap/>
            <w:vAlign w:val="bottom"/>
          </w:tcPr>
          <w:p w14:paraId="50D3C8D4" w14:textId="77777777" w:rsidR="00F06378" w:rsidRPr="00EC48B2" w:rsidRDefault="00F06378" w:rsidP="008E2CB6">
            <w:pPr>
              <w:spacing w:after="0" w:line="480" w:lineRule="auto"/>
              <w:jc w:val="both"/>
              <w:rPr>
                <w:rFonts w:eastAsia="Times New Roman" w:cs="Arial"/>
                <w:color w:val="000000"/>
                <w:sz w:val="16"/>
                <w:szCs w:val="16"/>
                <w:lang w:val="en-US"/>
              </w:rPr>
            </w:pPr>
            <w:r w:rsidRPr="00EC48B2">
              <w:rPr>
                <w:rFonts w:eastAsia="Times New Roman" w:cs="Arial"/>
                <w:color w:val="000000"/>
                <w:sz w:val="16"/>
                <w:szCs w:val="16"/>
                <w:lang w:val="en-US"/>
              </w:rPr>
              <w:t>ATGGCTCGTACCAAGCAGACVGC</w:t>
            </w:r>
          </w:p>
        </w:tc>
        <w:tc>
          <w:tcPr>
            <w:tcW w:w="1179" w:type="dxa"/>
            <w:shd w:val="clear" w:color="auto" w:fill="auto"/>
            <w:noWrap/>
            <w:vAlign w:val="bottom"/>
          </w:tcPr>
          <w:p w14:paraId="67CC5CBB" w14:textId="77777777" w:rsidR="00F06378" w:rsidRPr="00EC48B2" w:rsidRDefault="00F06378" w:rsidP="008E2CB6">
            <w:pPr>
              <w:spacing w:after="0" w:line="480" w:lineRule="auto"/>
              <w:jc w:val="both"/>
              <w:rPr>
                <w:rFonts w:eastAsia="Times New Roman" w:cs="Arial"/>
                <w:color w:val="000000"/>
                <w:sz w:val="16"/>
                <w:szCs w:val="16"/>
                <w:vertAlign w:val="superscript"/>
                <w:lang w:val="en-US"/>
              </w:rPr>
            </w:pPr>
            <w:r w:rsidRPr="00EC48B2">
              <w:rPr>
                <w:rFonts w:eastAsia="Times New Roman" w:cs="Arial"/>
                <w:color w:val="000000"/>
                <w:sz w:val="16"/>
                <w:szCs w:val="16"/>
                <w:lang w:val="en-US"/>
              </w:rPr>
              <w:t>H3aR</w:t>
            </w:r>
            <w:r w:rsidRPr="00EC48B2">
              <w:rPr>
                <w:rFonts w:eastAsia="Times New Roman" w:cs="Arial"/>
                <w:color w:val="000000"/>
                <w:sz w:val="16"/>
                <w:szCs w:val="16"/>
                <w:vertAlign w:val="superscript"/>
                <w:lang w:val="en-US"/>
              </w:rPr>
              <w:t>8</w:t>
            </w:r>
          </w:p>
        </w:tc>
        <w:tc>
          <w:tcPr>
            <w:tcW w:w="2895" w:type="dxa"/>
            <w:shd w:val="clear" w:color="auto" w:fill="auto"/>
            <w:noWrap/>
            <w:vAlign w:val="bottom"/>
          </w:tcPr>
          <w:p w14:paraId="260E6B78" w14:textId="77777777" w:rsidR="00F06378" w:rsidRPr="00EC48B2" w:rsidRDefault="00F06378" w:rsidP="008E2CB6">
            <w:pPr>
              <w:spacing w:after="0" w:line="480" w:lineRule="auto"/>
              <w:jc w:val="both"/>
              <w:rPr>
                <w:rFonts w:eastAsia="Times New Roman" w:cs="Arial"/>
                <w:color w:val="000000"/>
                <w:sz w:val="16"/>
                <w:szCs w:val="16"/>
                <w:lang w:val="en-US"/>
              </w:rPr>
            </w:pPr>
            <w:r w:rsidRPr="00EC48B2">
              <w:rPr>
                <w:rFonts w:eastAsia="Times New Roman" w:cs="Arial"/>
                <w:color w:val="000000"/>
                <w:sz w:val="16"/>
                <w:szCs w:val="16"/>
                <w:lang w:val="en-US"/>
              </w:rPr>
              <w:t>ATATCCTTRGGCATRATRGTGAC</w:t>
            </w:r>
          </w:p>
        </w:tc>
      </w:tr>
      <w:tr w:rsidR="0039490A" w:rsidRPr="0087545C" w14:paraId="505BD9CF" w14:textId="77777777" w:rsidTr="0074277D">
        <w:trPr>
          <w:trHeight w:val="292"/>
        </w:trPr>
        <w:tc>
          <w:tcPr>
            <w:tcW w:w="9072" w:type="dxa"/>
            <w:gridSpan w:val="5"/>
            <w:shd w:val="clear" w:color="auto" w:fill="auto"/>
            <w:noWrap/>
            <w:vAlign w:val="bottom"/>
          </w:tcPr>
          <w:p w14:paraId="1F1736AE" w14:textId="58998222" w:rsidR="0039490A" w:rsidRPr="00EC48B2" w:rsidRDefault="0039490A" w:rsidP="008E2CB6">
            <w:pPr>
              <w:spacing w:after="0" w:line="480" w:lineRule="auto"/>
              <w:jc w:val="both"/>
              <w:rPr>
                <w:rFonts w:eastAsia="Times New Roman" w:cs="Arial"/>
                <w:color w:val="000000"/>
                <w:sz w:val="16"/>
                <w:szCs w:val="16"/>
                <w:lang w:val="en-US"/>
              </w:rPr>
            </w:pPr>
            <w:r w:rsidRPr="00EC48B2">
              <w:rPr>
                <w:rFonts w:eastAsia="Times New Roman" w:cs="Arial"/>
                <w:color w:val="000000"/>
                <w:sz w:val="16"/>
                <w:szCs w:val="16"/>
                <w:lang w:val="en-US"/>
              </w:rPr>
              <w:t xml:space="preserve">1 Gibson et al. 2014; 2 Yu et al, 2012 3 </w:t>
            </w:r>
            <w:proofErr w:type="spellStart"/>
            <w:r w:rsidRPr="00EC48B2">
              <w:rPr>
                <w:rFonts w:eastAsia="Times New Roman" w:cs="Arial"/>
                <w:color w:val="000000"/>
                <w:sz w:val="16"/>
                <w:szCs w:val="16"/>
                <w:lang w:val="en-US"/>
              </w:rPr>
              <w:t>Leray</w:t>
            </w:r>
            <w:proofErr w:type="spellEnd"/>
            <w:r w:rsidRPr="00EC48B2">
              <w:rPr>
                <w:rFonts w:eastAsia="Times New Roman" w:cs="Arial"/>
                <w:color w:val="000000"/>
                <w:sz w:val="16"/>
                <w:szCs w:val="16"/>
                <w:lang w:val="en-US"/>
              </w:rPr>
              <w:t xml:space="preserve"> et al, 2013; 4 Barraclough et al. 1999; 5 Kocher et al. 1989; 6 Fonseca et al. 2010; </w:t>
            </w:r>
          </w:p>
          <w:p w14:paraId="060386ED" w14:textId="3E640B6D" w:rsidR="0039490A" w:rsidRPr="00EC48B2" w:rsidRDefault="0039490A" w:rsidP="008E2CB6">
            <w:pPr>
              <w:spacing w:after="0" w:line="480" w:lineRule="auto"/>
              <w:jc w:val="both"/>
              <w:rPr>
                <w:rFonts w:eastAsia="Times New Roman" w:cs="Arial"/>
                <w:color w:val="000000"/>
                <w:sz w:val="16"/>
                <w:szCs w:val="16"/>
                <w:lang w:val="en-US"/>
              </w:rPr>
            </w:pPr>
            <w:r w:rsidRPr="00EC48B2">
              <w:rPr>
                <w:rFonts w:eastAsia="Times New Roman" w:cs="Arial"/>
                <w:color w:val="000000"/>
                <w:sz w:val="16"/>
                <w:szCs w:val="16"/>
                <w:lang w:val="en-US"/>
              </w:rPr>
              <w:t xml:space="preserve">7 Machida &amp; Knowlton 2012; 8 </w:t>
            </w:r>
            <w:proofErr w:type="spellStart"/>
            <w:r w:rsidRPr="00EC48B2">
              <w:rPr>
                <w:rFonts w:eastAsia="Times New Roman" w:cs="Arial"/>
                <w:color w:val="000000"/>
                <w:sz w:val="16"/>
                <w:szCs w:val="16"/>
                <w:lang w:val="en-US"/>
              </w:rPr>
              <w:t>Colgan</w:t>
            </w:r>
            <w:proofErr w:type="spellEnd"/>
            <w:r w:rsidRPr="00EC48B2">
              <w:rPr>
                <w:rFonts w:eastAsia="Times New Roman" w:cs="Arial"/>
                <w:color w:val="000000"/>
                <w:sz w:val="16"/>
                <w:szCs w:val="16"/>
                <w:lang w:val="en-US"/>
              </w:rPr>
              <w:t xml:space="preserve"> et al. 1998</w:t>
            </w:r>
          </w:p>
        </w:tc>
      </w:tr>
    </w:tbl>
    <w:p w14:paraId="53E2BF29" w14:textId="5A82B4A9" w:rsidR="00BD0DB7" w:rsidRPr="00BD0DB7" w:rsidRDefault="0074277D" w:rsidP="008E2CB6">
      <w:pPr>
        <w:spacing w:line="480" w:lineRule="auto"/>
        <w:jc w:val="both"/>
        <w:rPr>
          <w:rFonts w:ascii="Times New Roman" w:hAnsi="Times New Roman" w:cs="Times New Roman"/>
          <w:bCs/>
          <w:sz w:val="24"/>
          <w:szCs w:val="24"/>
          <w:lang w:val="en-US"/>
        </w:rPr>
      </w:pPr>
      <w:r w:rsidRPr="008E2CB6">
        <w:rPr>
          <w:rFonts w:ascii="Times New Roman" w:hAnsi="Times New Roman" w:cs="Times New Roman"/>
          <w:bCs/>
          <w:sz w:val="24"/>
          <w:szCs w:val="24"/>
          <w:lang w:val="en-US"/>
        </w:rPr>
        <w:t xml:space="preserve">To test the applicability of our method under real conditions and to estimate taxonomic bias in DNA degradation, we generated mock communities from tissue pools of different </w:t>
      </w:r>
      <w:r w:rsidR="00365EC3">
        <w:rPr>
          <w:rFonts w:ascii="Times New Roman" w:hAnsi="Times New Roman" w:cs="Times New Roman"/>
          <w:bCs/>
          <w:sz w:val="24"/>
          <w:szCs w:val="24"/>
          <w:lang w:val="en-US"/>
        </w:rPr>
        <w:t xml:space="preserve">Hawaiian </w:t>
      </w:r>
      <w:r w:rsidRPr="008E2CB6">
        <w:rPr>
          <w:rFonts w:ascii="Times New Roman" w:hAnsi="Times New Roman" w:cs="Times New Roman"/>
          <w:bCs/>
          <w:sz w:val="24"/>
          <w:szCs w:val="24"/>
          <w:lang w:val="en-US"/>
        </w:rPr>
        <w:t xml:space="preserve">taxa. </w:t>
      </w:r>
      <w:r w:rsidR="00365EC3">
        <w:rPr>
          <w:rFonts w:ascii="Times New Roman" w:hAnsi="Times New Roman" w:cs="Times New Roman"/>
          <w:bCs/>
          <w:sz w:val="24"/>
          <w:szCs w:val="24"/>
          <w:lang w:val="en-US"/>
        </w:rPr>
        <w:t>After collection, t</w:t>
      </w:r>
      <w:r w:rsidRPr="008E2CB6">
        <w:rPr>
          <w:rFonts w:ascii="Times New Roman" w:hAnsi="Times New Roman" w:cs="Times New Roman"/>
          <w:bCs/>
          <w:sz w:val="24"/>
          <w:szCs w:val="24"/>
          <w:lang w:val="en-US"/>
        </w:rPr>
        <w:t>he according samples were stored at two different conditions</w:t>
      </w:r>
      <w:r w:rsidR="00365EC3">
        <w:rPr>
          <w:rFonts w:ascii="Times New Roman" w:hAnsi="Times New Roman" w:cs="Times New Roman"/>
          <w:bCs/>
          <w:sz w:val="24"/>
          <w:szCs w:val="24"/>
          <w:lang w:val="en-US"/>
        </w:rPr>
        <w:t xml:space="preserve"> for four weeks. O</w:t>
      </w:r>
      <w:r w:rsidRPr="008E2CB6">
        <w:rPr>
          <w:rFonts w:ascii="Times New Roman" w:hAnsi="Times New Roman" w:cs="Times New Roman"/>
          <w:bCs/>
          <w:sz w:val="24"/>
          <w:szCs w:val="24"/>
          <w:lang w:val="en-US"/>
        </w:rPr>
        <w:t xml:space="preserve">ne was constantly frozen, while the other was kept at room temperature for the same time. Specimens were identified to </w:t>
      </w:r>
      <w:proofErr w:type="spellStart"/>
      <w:r w:rsidRPr="008E2CB6">
        <w:rPr>
          <w:rFonts w:ascii="Times New Roman" w:hAnsi="Times New Roman" w:cs="Times New Roman"/>
          <w:bCs/>
          <w:sz w:val="24"/>
          <w:szCs w:val="24"/>
          <w:lang w:val="en-US"/>
        </w:rPr>
        <w:t>morphotypes</w:t>
      </w:r>
      <w:proofErr w:type="spellEnd"/>
      <w:r w:rsidRPr="008E2CB6">
        <w:rPr>
          <w:rFonts w:ascii="Times New Roman" w:hAnsi="Times New Roman" w:cs="Times New Roman"/>
          <w:bCs/>
          <w:sz w:val="24"/>
          <w:szCs w:val="24"/>
          <w:lang w:val="en-US"/>
        </w:rPr>
        <w:t xml:space="preserve"> as described above and defined amounts of tissue of approximately 20 taxa combined into 15 mock communities for each of the two temperature conditions. </w:t>
      </w:r>
      <w:r w:rsidR="00803074">
        <w:rPr>
          <w:rFonts w:ascii="Times New Roman" w:hAnsi="Times New Roman" w:cs="Times New Roman"/>
          <w:bCs/>
          <w:sz w:val="24"/>
          <w:szCs w:val="24"/>
          <w:lang w:val="en-US"/>
        </w:rPr>
        <w:t xml:space="preserve">Due to limited number of samples we were not able to make exact </w:t>
      </w:r>
      <w:r w:rsidR="00803074">
        <w:rPr>
          <w:rFonts w:ascii="Times New Roman" w:hAnsi="Times New Roman" w:cs="Times New Roman"/>
          <w:bCs/>
          <w:sz w:val="24"/>
          <w:szCs w:val="24"/>
          <w:lang w:val="en-US"/>
        </w:rPr>
        <w:lastRenderedPageBreak/>
        <w:t>replicates for the same species for some taxa</w:t>
      </w:r>
      <w:r w:rsidR="00620314">
        <w:rPr>
          <w:rFonts w:ascii="Times New Roman" w:hAnsi="Times New Roman" w:cs="Times New Roman"/>
          <w:bCs/>
          <w:sz w:val="24"/>
          <w:szCs w:val="24"/>
          <w:lang w:val="en-US"/>
        </w:rPr>
        <w:t>, but had to make different pools with more distant relatives</w:t>
      </w:r>
      <w:r w:rsidR="00803074">
        <w:rPr>
          <w:rFonts w:ascii="Times New Roman" w:hAnsi="Times New Roman" w:cs="Times New Roman"/>
          <w:bCs/>
          <w:sz w:val="24"/>
          <w:szCs w:val="24"/>
          <w:lang w:val="en-US"/>
        </w:rPr>
        <w:t xml:space="preserve">. </w:t>
      </w:r>
      <w:r w:rsidRPr="008E2CB6">
        <w:rPr>
          <w:rFonts w:ascii="Times New Roman" w:hAnsi="Times New Roman" w:cs="Times New Roman"/>
          <w:bCs/>
          <w:sz w:val="24"/>
          <w:szCs w:val="24"/>
          <w:lang w:val="en-US"/>
        </w:rPr>
        <w:t xml:space="preserve">To prepare the mock communities, specimens were dried for 1 hour on </w:t>
      </w:r>
      <w:proofErr w:type="spellStart"/>
      <w:r w:rsidRPr="008E2CB6">
        <w:rPr>
          <w:rFonts w:ascii="Times New Roman" w:hAnsi="Times New Roman" w:cs="Times New Roman"/>
          <w:bCs/>
          <w:sz w:val="24"/>
          <w:szCs w:val="24"/>
          <w:lang w:val="en-US"/>
        </w:rPr>
        <w:t>kimwipes</w:t>
      </w:r>
      <w:proofErr w:type="spellEnd"/>
      <w:r w:rsidRPr="008E2CB6">
        <w:rPr>
          <w:rFonts w:ascii="Times New Roman" w:hAnsi="Times New Roman" w:cs="Times New Roman"/>
          <w:bCs/>
          <w:sz w:val="24"/>
          <w:szCs w:val="24"/>
          <w:lang w:val="en-US"/>
        </w:rPr>
        <w:t xml:space="preserve"> at room temperature. Depending on the size of the specimens, they were either added completely or cut into sections using a scalpel blade. Each tissue piece was weighed on a microscale (</w:t>
      </w:r>
      <w:r w:rsidRPr="008E2CB6">
        <w:rPr>
          <w:rFonts w:ascii="Times New Roman" w:hAnsi="Times New Roman" w:cs="Times New Roman"/>
          <w:bCs/>
          <w:sz w:val="24"/>
          <w:szCs w:val="24"/>
          <w:highlight w:val="yellow"/>
          <w:lang w:val="en-US"/>
        </w:rPr>
        <w:t>XX</w:t>
      </w:r>
      <w:r w:rsidRPr="008E2CB6">
        <w:rPr>
          <w:rFonts w:ascii="Times New Roman" w:hAnsi="Times New Roman" w:cs="Times New Roman"/>
          <w:bCs/>
          <w:sz w:val="24"/>
          <w:szCs w:val="24"/>
          <w:lang w:val="en-US"/>
        </w:rPr>
        <w:t>).</w:t>
      </w:r>
      <w:r>
        <w:rPr>
          <w:rFonts w:ascii="Times New Roman" w:hAnsi="Times New Roman" w:cs="Times New Roman"/>
          <w:bCs/>
          <w:sz w:val="24"/>
          <w:szCs w:val="24"/>
          <w:lang w:val="en-US"/>
        </w:rPr>
        <w:t xml:space="preserve"> </w:t>
      </w:r>
      <w:r w:rsidRPr="008E2CB6">
        <w:rPr>
          <w:rFonts w:ascii="Times New Roman" w:hAnsi="Times New Roman" w:cs="Times New Roman"/>
          <w:bCs/>
          <w:sz w:val="24"/>
          <w:szCs w:val="24"/>
          <w:lang w:val="en-US"/>
        </w:rPr>
        <w:t xml:space="preserve">The respective body parts for each specimen and pool were noted. The final communities contained </w:t>
      </w:r>
      <w:r>
        <w:rPr>
          <w:rFonts w:ascii="Times New Roman" w:hAnsi="Times New Roman" w:cs="Times New Roman"/>
          <w:bCs/>
          <w:sz w:val="24"/>
          <w:szCs w:val="24"/>
          <w:highlight w:val="yellow"/>
          <w:lang w:val="en-US"/>
        </w:rPr>
        <w:t>5.25</w:t>
      </w:r>
      <w:r w:rsidRPr="008E2CB6">
        <w:rPr>
          <w:rFonts w:ascii="Times New Roman" w:hAnsi="Times New Roman" w:cs="Times New Roman"/>
          <w:bCs/>
          <w:sz w:val="24"/>
          <w:szCs w:val="24"/>
          <w:highlight w:val="yellow"/>
          <w:lang w:val="en-US"/>
        </w:rPr>
        <w:t xml:space="preserve"> </w:t>
      </w:r>
      <w:r>
        <w:rPr>
          <w:rFonts w:ascii="Times New Roman" w:hAnsi="Times New Roman" w:cs="Times New Roman"/>
          <w:bCs/>
          <w:sz w:val="24"/>
          <w:szCs w:val="24"/>
          <w:highlight w:val="yellow"/>
          <w:lang w:val="en-US"/>
        </w:rPr>
        <w:t>–</w:t>
      </w:r>
      <w:r w:rsidRPr="008E2CB6">
        <w:rPr>
          <w:rFonts w:ascii="Times New Roman" w:hAnsi="Times New Roman" w:cs="Times New Roman"/>
          <w:bCs/>
          <w:sz w:val="24"/>
          <w:szCs w:val="24"/>
          <w:highlight w:val="yellow"/>
          <w:lang w:val="en-US"/>
        </w:rPr>
        <w:t xml:space="preserve"> </w:t>
      </w:r>
      <w:r>
        <w:rPr>
          <w:rFonts w:ascii="Times New Roman" w:hAnsi="Times New Roman" w:cs="Times New Roman"/>
          <w:bCs/>
          <w:sz w:val="24"/>
          <w:szCs w:val="24"/>
          <w:lang w:val="en-US"/>
        </w:rPr>
        <w:t>24.12</w:t>
      </w:r>
      <w:r w:rsidRPr="008E2CB6">
        <w:rPr>
          <w:rFonts w:ascii="Times New Roman" w:hAnsi="Times New Roman" w:cs="Times New Roman"/>
          <w:bCs/>
          <w:sz w:val="24"/>
          <w:szCs w:val="24"/>
          <w:lang w:val="en-US"/>
        </w:rPr>
        <w:t xml:space="preserve"> mg </w:t>
      </w:r>
      <w:r>
        <w:rPr>
          <w:rFonts w:ascii="Times New Roman" w:hAnsi="Times New Roman" w:cs="Times New Roman"/>
          <w:bCs/>
          <w:sz w:val="24"/>
          <w:szCs w:val="24"/>
          <w:lang w:val="en-US"/>
        </w:rPr>
        <w:t xml:space="preserve">(mean = 15.36 mg) </w:t>
      </w:r>
      <w:r w:rsidRPr="008E2CB6">
        <w:rPr>
          <w:rFonts w:ascii="Times New Roman" w:hAnsi="Times New Roman" w:cs="Times New Roman"/>
          <w:bCs/>
          <w:sz w:val="24"/>
          <w:szCs w:val="24"/>
          <w:lang w:val="en-US"/>
        </w:rPr>
        <w:t>of tissue</w:t>
      </w:r>
      <w:r w:rsidR="000652B4">
        <w:rPr>
          <w:rFonts w:ascii="Times New Roman" w:hAnsi="Times New Roman" w:cs="Times New Roman"/>
          <w:bCs/>
          <w:sz w:val="24"/>
          <w:szCs w:val="24"/>
          <w:lang w:val="en-US"/>
        </w:rPr>
        <w:t>. They</w:t>
      </w:r>
      <w:r w:rsidRPr="008E2CB6">
        <w:rPr>
          <w:rFonts w:ascii="Times New Roman" w:hAnsi="Times New Roman" w:cs="Times New Roman"/>
          <w:bCs/>
          <w:sz w:val="24"/>
          <w:szCs w:val="24"/>
          <w:lang w:val="en-US"/>
        </w:rPr>
        <w:t xml:space="preserve"> were combined in 2 ml Eppendorf tubes, with 450 </w:t>
      </w:r>
      <w:r w:rsidR="00F57FB1">
        <w:rPr>
          <w:rFonts w:ascii="Times New Roman" w:hAnsi="Times New Roman" w:cs="Times New Roman"/>
          <w:bCs/>
          <w:sz w:val="24"/>
          <w:szCs w:val="24"/>
          <w:lang w:val="en-US"/>
        </w:rPr>
        <w:t>µ</w:t>
      </w:r>
      <w:r w:rsidRPr="008E2CB6">
        <w:rPr>
          <w:rFonts w:ascii="Times New Roman" w:hAnsi="Times New Roman" w:cs="Times New Roman"/>
          <w:bCs/>
          <w:sz w:val="24"/>
          <w:szCs w:val="24"/>
          <w:lang w:val="en-US"/>
        </w:rPr>
        <w:t xml:space="preserve">l of lysis buffer and a 5 mm stainless steel bead. Tissue pools were disrupted by shaking them for </w:t>
      </w:r>
      <w:r>
        <w:rPr>
          <w:rFonts w:ascii="Times New Roman" w:hAnsi="Times New Roman" w:cs="Times New Roman"/>
          <w:bCs/>
          <w:sz w:val="24"/>
          <w:szCs w:val="24"/>
          <w:highlight w:val="yellow"/>
          <w:lang w:val="en-US"/>
        </w:rPr>
        <w:t>2</w:t>
      </w:r>
      <w:r w:rsidRPr="008E2CB6">
        <w:rPr>
          <w:rFonts w:ascii="Times New Roman" w:hAnsi="Times New Roman" w:cs="Times New Roman"/>
          <w:bCs/>
          <w:sz w:val="24"/>
          <w:szCs w:val="24"/>
          <w:highlight w:val="yellow"/>
          <w:lang w:val="en-US"/>
        </w:rPr>
        <w:t xml:space="preserve"> min at</w:t>
      </w:r>
      <w:r>
        <w:rPr>
          <w:rFonts w:ascii="Times New Roman" w:hAnsi="Times New Roman" w:cs="Times New Roman"/>
          <w:bCs/>
          <w:sz w:val="24"/>
          <w:szCs w:val="24"/>
          <w:lang w:val="en-US"/>
        </w:rPr>
        <w:t xml:space="preserve"> 1,200</w:t>
      </w:r>
      <w:r w:rsidRPr="008E2CB6">
        <w:rPr>
          <w:rFonts w:ascii="Times New Roman" w:hAnsi="Times New Roman" w:cs="Times New Roman"/>
          <w:bCs/>
          <w:sz w:val="24"/>
          <w:szCs w:val="24"/>
          <w:lang w:val="en-US"/>
        </w:rPr>
        <w:t xml:space="preserve"> </w:t>
      </w:r>
      <w:proofErr w:type="spellStart"/>
      <w:proofErr w:type="gramStart"/>
      <w:r w:rsidRPr="008E2CB6">
        <w:rPr>
          <w:rFonts w:ascii="Times New Roman" w:hAnsi="Times New Roman" w:cs="Times New Roman"/>
          <w:bCs/>
          <w:sz w:val="24"/>
          <w:szCs w:val="24"/>
          <w:lang w:val="en-US"/>
        </w:rPr>
        <w:t>hz</w:t>
      </w:r>
      <w:proofErr w:type="spellEnd"/>
      <w:proofErr w:type="gramEnd"/>
      <w:r w:rsidRPr="008E2CB6">
        <w:rPr>
          <w:rFonts w:ascii="Times New Roman" w:hAnsi="Times New Roman" w:cs="Times New Roman"/>
          <w:bCs/>
          <w:sz w:val="24"/>
          <w:szCs w:val="24"/>
          <w:lang w:val="en-US"/>
        </w:rPr>
        <w:t xml:space="preserve"> on a </w:t>
      </w:r>
      <w:proofErr w:type="spellStart"/>
      <w:r w:rsidRPr="008E2CB6">
        <w:rPr>
          <w:rFonts w:ascii="Times New Roman" w:hAnsi="Times New Roman" w:cs="Times New Roman"/>
          <w:bCs/>
          <w:sz w:val="24"/>
          <w:szCs w:val="24"/>
          <w:lang w:val="en-US"/>
        </w:rPr>
        <w:t>Genogrinder</w:t>
      </w:r>
      <w:proofErr w:type="spellEnd"/>
      <w:r w:rsidRPr="008E2CB6">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 xml:space="preserve">2010 </w:t>
      </w:r>
      <w:r w:rsidRPr="0053558A">
        <w:rPr>
          <w:rFonts w:ascii="Times New Roman" w:hAnsi="Times New Roman" w:cs="Times New Roman"/>
          <w:bCs/>
          <w:sz w:val="24"/>
          <w:szCs w:val="24"/>
          <w:lang w:val="en-US"/>
        </w:rPr>
        <w:t>(</w:t>
      </w:r>
      <w:r w:rsidR="005E7B2C">
        <w:rPr>
          <w:rFonts w:ascii="Times New Roman" w:hAnsi="Times New Roman" w:cs="Times New Roman"/>
          <w:bCs/>
          <w:sz w:val="24"/>
          <w:szCs w:val="24"/>
          <w:lang w:val="en-US"/>
        </w:rPr>
        <w:t>OPS Diagnostics</w:t>
      </w:r>
      <w:r>
        <w:rPr>
          <w:rFonts w:ascii="Times New Roman" w:hAnsi="Times New Roman" w:cs="Times New Roman"/>
          <w:bCs/>
          <w:sz w:val="24"/>
          <w:szCs w:val="24"/>
          <w:lang w:val="en-US"/>
        </w:rPr>
        <w:t xml:space="preserve">, </w:t>
      </w:r>
      <w:r w:rsidRPr="0053558A">
        <w:rPr>
          <w:rFonts w:ascii="Times New Roman" w:hAnsi="Times New Roman" w:cs="Times New Roman"/>
          <w:sz w:val="24"/>
          <w:szCs w:val="24"/>
          <w:lang w:val="en-US"/>
        </w:rPr>
        <w:t>Metuchen, NJ, USA</w:t>
      </w:r>
      <w:r w:rsidRPr="0053558A">
        <w:rPr>
          <w:rFonts w:ascii="Times New Roman" w:hAnsi="Times New Roman" w:cs="Times New Roman"/>
          <w:bCs/>
          <w:sz w:val="24"/>
          <w:szCs w:val="24"/>
          <w:lang w:val="en-US"/>
        </w:rPr>
        <w:t>)</w:t>
      </w:r>
      <w:r w:rsidRPr="008E2CB6">
        <w:rPr>
          <w:rFonts w:ascii="Times New Roman" w:hAnsi="Times New Roman" w:cs="Times New Roman"/>
          <w:bCs/>
          <w:sz w:val="24"/>
          <w:szCs w:val="24"/>
          <w:lang w:val="en-US"/>
        </w:rPr>
        <w:t xml:space="preserve">. DNA was extracted from the lysate </w:t>
      </w:r>
      <w:r>
        <w:rPr>
          <w:rFonts w:ascii="Times New Roman" w:hAnsi="Times New Roman" w:cs="Times New Roman"/>
          <w:bCs/>
          <w:sz w:val="24"/>
          <w:szCs w:val="24"/>
          <w:lang w:val="en-US"/>
        </w:rPr>
        <w:t xml:space="preserve">and the </w:t>
      </w:r>
      <w:r w:rsidRPr="008E2CB6">
        <w:rPr>
          <w:rFonts w:ascii="Times New Roman" w:hAnsi="Times New Roman" w:cs="Times New Roman"/>
          <w:bCs/>
          <w:sz w:val="24"/>
          <w:szCs w:val="24"/>
          <w:lang w:val="en-US"/>
        </w:rPr>
        <w:t>DNA quantified as described above.</w:t>
      </w:r>
      <w:r>
        <w:rPr>
          <w:rFonts w:ascii="Times New Roman" w:hAnsi="Times New Roman" w:cs="Times New Roman"/>
          <w:bCs/>
          <w:sz w:val="24"/>
          <w:szCs w:val="24"/>
          <w:lang w:val="en-US"/>
        </w:rPr>
        <w:t xml:space="preserve"> </w:t>
      </w:r>
      <w:r w:rsidRPr="008E2CB6">
        <w:rPr>
          <w:rFonts w:ascii="Times New Roman" w:hAnsi="Times New Roman" w:cs="Times New Roman"/>
          <w:bCs/>
          <w:sz w:val="24"/>
          <w:szCs w:val="24"/>
          <w:lang w:val="en-US"/>
        </w:rPr>
        <w:t xml:space="preserve">Each sample was brought to a concentration of 35 ng/µl and a </w:t>
      </w:r>
      <w:r w:rsidR="00BD0DB7">
        <w:rPr>
          <w:rFonts w:ascii="Times New Roman" w:hAnsi="Times New Roman" w:cs="Times New Roman"/>
          <w:bCs/>
          <w:sz w:val="24"/>
          <w:szCs w:val="24"/>
          <w:lang w:val="en-US"/>
        </w:rPr>
        <w:t>separation</w:t>
      </w:r>
      <w:r w:rsidRPr="008E2CB6">
        <w:rPr>
          <w:rFonts w:ascii="Times New Roman" w:hAnsi="Times New Roman" w:cs="Times New Roman"/>
          <w:bCs/>
          <w:sz w:val="24"/>
          <w:szCs w:val="24"/>
          <w:lang w:val="en-US"/>
        </w:rPr>
        <w:t xml:space="preserve"> of high and low molecular weight DNA performed using </w:t>
      </w:r>
      <w:proofErr w:type="spellStart"/>
      <w:r w:rsidRPr="008E2CB6">
        <w:rPr>
          <w:rFonts w:ascii="Times New Roman" w:hAnsi="Times New Roman" w:cs="Times New Roman"/>
          <w:bCs/>
          <w:sz w:val="24"/>
          <w:szCs w:val="24"/>
          <w:lang w:val="en-US"/>
        </w:rPr>
        <w:t>Ampure</w:t>
      </w:r>
      <w:proofErr w:type="spellEnd"/>
      <w:r w:rsidRPr="008E2CB6">
        <w:rPr>
          <w:rFonts w:ascii="Times New Roman" w:hAnsi="Times New Roman" w:cs="Times New Roman"/>
          <w:bCs/>
          <w:sz w:val="24"/>
          <w:szCs w:val="24"/>
          <w:lang w:val="en-US"/>
        </w:rPr>
        <w:t xml:space="preserve"> Beads XP</w:t>
      </w:r>
      <w:r>
        <w:rPr>
          <w:rFonts w:ascii="Times New Roman" w:hAnsi="Times New Roman" w:cs="Times New Roman"/>
          <w:bCs/>
          <w:sz w:val="24"/>
          <w:szCs w:val="24"/>
          <w:lang w:val="en-US"/>
        </w:rPr>
        <w:t xml:space="preserve"> (Beckman Coulter, B</w:t>
      </w:r>
      <w:r w:rsidRPr="003B4F13">
        <w:rPr>
          <w:rFonts w:ascii="Times New Roman" w:hAnsi="Times New Roman" w:cs="Times New Roman"/>
          <w:bCs/>
          <w:sz w:val="24"/>
          <w:szCs w:val="24"/>
          <w:lang w:val="en-US"/>
        </w:rPr>
        <w:t>rea, CSA, USA</w:t>
      </w:r>
      <w:r>
        <w:rPr>
          <w:rFonts w:ascii="Times New Roman" w:hAnsi="Times New Roman" w:cs="Times New Roman"/>
          <w:b/>
          <w:bCs/>
          <w:sz w:val="24"/>
          <w:szCs w:val="24"/>
          <w:lang w:val="en-US"/>
        </w:rPr>
        <w:t>)</w:t>
      </w:r>
      <w:r w:rsidRPr="008E2CB6">
        <w:rPr>
          <w:rFonts w:ascii="Times New Roman" w:hAnsi="Times New Roman" w:cs="Times New Roman"/>
          <w:bCs/>
          <w:sz w:val="24"/>
          <w:szCs w:val="24"/>
          <w:lang w:val="en-US"/>
        </w:rPr>
        <w:t>, as described in Krehenwinkel et al. (2</w:t>
      </w:r>
      <w:r>
        <w:rPr>
          <w:rFonts w:ascii="Times New Roman" w:hAnsi="Times New Roman" w:cs="Times New Roman"/>
          <w:bCs/>
          <w:sz w:val="24"/>
          <w:szCs w:val="24"/>
          <w:highlight w:val="yellow"/>
          <w:lang w:val="en-US"/>
        </w:rPr>
        <w:t>016</w:t>
      </w:r>
      <w:r w:rsidRPr="008E2CB6">
        <w:rPr>
          <w:rFonts w:ascii="Times New Roman" w:hAnsi="Times New Roman" w:cs="Times New Roman"/>
          <w:bCs/>
          <w:sz w:val="24"/>
          <w:szCs w:val="24"/>
          <w:lang w:val="en-US"/>
        </w:rPr>
        <w:t xml:space="preserve">). This step resulted in 60 final DNA samples, (30 </w:t>
      </w:r>
      <w:r>
        <w:rPr>
          <w:rFonts w:ascii="Times New Roman" w:hAnsi="Times New Roman" w:cs="Times New Roman"/>
          <w:bCs/>
          <w:sz w:val="24"/>
          <w:szCs w:val="24"/>
          <w:lang w:val="en-US"/>
        </w:rPr>
        <w:t>freezer stored and 30</w:t>
      </w:r>
      <w:r w:rsidRPr="008E2CB6">
        <w:rPr>
          <w:rFonts w:ascii="Times New Roman" w:hAnsi="Times New Roman" w:cs="Times New Roman"/>
          <w:bCs/>
          <w:sz w:val="24"/>
          <w:szCs w:val="24"/>
          <w:lang w:val="en-US"/>
        </w:rPr>
        <w:t xml:space="preserve"> room temperature</w:t>
      </w:r>
      <w:r>
        <w:rPr>
          <w:rFonts w:ascii="Times New Roman" w:hAnsi="Times New Roman" w:cs="Times New Roman"/>
          <w:bCs/>
          <w:sz w:val="24"/>
          <w:szCs w:val="24"/>
          <w:lang w:val="en-US"/>
        </w:rPr>
        <w:t xml:space="preserve"> stored</w:t>
      </w:r>
      <w:r w:rsidRPr="008E2CB6">
        <w:rPr>
          <w:rFonts w:ascii="Times New Roman" w:hAnsi="Times New Roman" w:cs="Times New Roman"/>
          <w:bCs/>
          <w:sz w:val="24"/>
          <w:szCs w:val="24"/>
          <w:lang w:val="en-US"/>
        </w:rPr>
        <w:t xml:space="preserve">). Each community sample was thus split into a high and a low molecular weight fraction, with the latter containing degraded DNA. </w:t>
      </w:r>
      <w:r>
        <w:rPr>
          <w:rFonts w:ascii="Times New Roman" w:hAnsi="Times New Roman" w:cs="Times New Roman"/>
          <w:bCs/>
          <w:sz w:val="24"/>
          <w:szCs w:val="24"/>
          <w:lang w:val="en-US"/>
        </w:rPr>
        <w:t>The mitochondrial COI and nuclear 18srDNA were amplified from e</w:t>
      </w:r>
      <w:r w:rsidRPr="008E2CB6">
        <w:rPr>
          <w:rFonts w:ascii="Times New Roman" w:hAnsi="Times New Roman" w:cs="Times New Roman"/>
          <w:bCs/>
          <w:sz w:val="24"/>
          <w:szCs w:val="24"/>
          <w:lang w:val="en-US"/>
        </w:rPr>
        <w:t xml:space="preserve">ach sample using the primer </w:t>
      </w:r>
      <w:proofErr w:type="gramStart"/>
      <w:r w:rsidRPr="008E2CB6">
        <w:rPr>
          <w:rFonts w:ascii="Times New Roman" w:hAnsi="Times New Roman" w:cs="Times New Roman"/>
          <w:bCs/>
          <w:sz w:val="24"/>
          <w:szCs w:val="24"/>
          <w:lang w:val="en-US"/>
        </w:rPr>
        <w:t>pair</w:t>
      </w:r>
      <w:r>
        <w:rPr>
          <w:rFonts w:ascii="Times New Roman" w:hAnsi="Times New Roman" w:cs="Times New Roman"/>
          <w:bCs/>
          <w:sz w:val="24"/>
          <w:szCs w:val="24"/>
          <w:lang w:val="en-US"/>
        </w:rPr>
        <w:t>s</w:t>
      </w:r>
      <w:proofErr w:type="gramEnd"/>
      <w:r w:rsidRPr="008E2CB6">
        <w:rPr>
          <w:rFonts w:ascii="Times New Roman" w:hAnsi="Times New Roman" w:cs="Times New Roman"/>
          <w:bCs/>
          <w:sz w:val="24"/>
          <w:szCs w:val="24"/>
          <w:lang w:val="en-US"/>
        </w:rPr>
        <w:t xml:space="preserve"> </w:t>
      </w:r>
      <w:proofErr w:type="spellStart"/>
      <w:r w:rsidRPr="00FC1896">
        <w:rPr>
          <w:rFonts w:ascii="Times New Roman" w:eastAsia="Times New Roman" w:hAnsi="Times New Roman" w:cs="Times New Roman"/>
          <w:color w:val="000000"/>
          <w:sz w:val="24"/>
          <w:szCs w:val="24"/>
          <w:lang w:val="en-US"/>
        </w:rPr>
        <w:t>mlCOIintF</w:t>
      </w:r>
      <w:proofErr w:type="spellEnd"/>
      <w:r w:rsidRPr="00FC1896">
        <w:rPr>
          <w:rFonts w:ascii="Times New Roman" w:eastAsia="Times New Roman" w:hAnsi="Times New Roman" w:cs="Times New Roman"/>
          <w:color w:val="000000"/>
          <w:sz w:val="24"/>
          <w:szCs w:val="24"/>
          <w:lang w:val="en-US"/>
        </w:rPr>
        <w:t>/</w:t>
      </w:r>
      <w:proofErr w:type="spellStart"/>
      <w:r w:rsidRPr="00FC1896">
        <w:rPr>
          <w:rFonts w:ascii="Times New Roman" w:eastAsia="Times New Roman" w:hAnsi="Times New Roman" w:cs="Times New Roman"/>
          <w:color w:val="000000"/>
          <w:sz w:val="24"/>
          <w:szCs w:val="24"/>
          <w:lang w:val="en-US"/>
        </w:rPr>
        <w:t>Fol</w:t>
      </w:r>
      <w:proofErr w:type="spellEnd"/>
      <w:r w:rsidRPr="00FC1896">
        <w:rPr>
          <w:rFonts w:ascii="Times New Roman" w:eastAsia="Times New Roman" w:hAnsi="Times New Roman" w:cs="Times New Roman"/>
          <w:color w:val="000000"/>
          <w:sz w:val="24"/>
          <w:szCs w:val="24"/>
          <w:lang w:val="en-US"/>
        </w:rPr>
        <w:t>-</w:t>
      </w:r>
      <w:proofErr w:type="spellStart"/>
      <w:r w:rsidRPr="00FC1896">
        <w:rPr>
          <w:rFonts w:ascii="Times New Roman" w:eastAsia="Times New Roman" w:hAnsi="Times New Roman" w:cs="Times New Roman"/>
          <w:color w:val="000000"/>
          <w:sz w:val="24"/>
          <w:szCs w:val="24"/>
          <w:lang w:val="en-US"/>
        </w:rPr>
        <w:t>degen</w:t>
      </w:r>
      <w:proofErr w:type="spellEnd"/>
      <w:r w:rsidRPr="00FC1896">
        <w:rPr>
          <w:rFonts w:ascii="Times New Roman" w:eastAsia="Times New Roman" w:hAnsi="Times New Roman" w:cs="Times New Roman"/>
          <w:color w:val="000000"/>
          <w:sz w:val="24"/>
          <w:szCs w:val="24"/>
          <w:lang w:val="en-US"/>
        </w:rPr>
        <w:t>-rev</w:t>
      </w:r>
      <w:r>
        <w:rPr>
          <w:rFonts w:ascii="Times New Roman" w:eastAsia="Times New Roman" w:hAnsi="Times New Roman" w:cs="Times New Roman"/>
          <w:color w:val="000000"/>
          <w:sz w:val="24"/>
          <w:szCs w:val="24"/>
          <w:lang w:val="en-US"/>
        </w:rPr>
        <w:t xml:space="preserve"> </w:t>
      </w:r>
      <w:r w:rsidRPr="00FC1896">
        <w:rPr>
          <w:rFonts w:ascii="Times New Roman" w:eastAsia="Times New Roman" w:hAnsi="Times New Roman" w:cs="Times New Roman"/>
          <w:color w:val="000000"/>
          <w:sz w:val="24"/>
          <w:szCs w:val="24"/>
          <w:lang w:val="en-US"/>
        </w:rPr>
        <w:t xml:space="preserve">and </w:t>
      </w:r>
      <w:r w:rsidRPr="00FC1896">
        <w:rPr>
          <w:rFonts w:ascii="Times New Roman" w:hAnsi="Times New Roman" w:cs="Times New Roman"/>
          <w:color w:val="000000"/>
          <w:sz w:val="24"/>
          <w:szCs w:val="24"/>
          <w:lang w:val="en-US"/>
        </w:rPr>
        <w:t>SSU_FO4</w:t>
      </w:r>
      <w:r w:rsidRPr="00FC1896">
        <w:rPr>
          <w:rFonts w:ascii="Times New Roman" w:eastAsia="Times New Roman" w:hAnsi="Times New Roman" w:cs="Times New Roman"/>
          <w:color w:val="000000"/>
          <w:sz w:val="24"/>
          <w:szCs w:val="24"/>
          <w:lang w:val="en-US"/>
        </w:rPr>
        <w:t>/SSU_R22</w:t>
      </w:r>
      <w:r w:rsidRPr="00FC1896">
        <w:rPr>
          <w:rFonts w:ascii="Times New Roman" w:hAnsi="Times New Roman" w:cs="Times New Roman"/>
          <w:bCs/>
          <w:sz w:val="24"/>
          <w:szCs w:val="24"/>
          <w:lang w:val="en-US"/>
        </w:rPr>
        <w:t>.</w:t>
      </w:r>
      <w:r w:rsidRPr="008E2CB6">
        <w:rPr>
          <w:rFonts w:ascii="Times New Roman" w:hAnsi="Times New Roman" w:cs="Times New Roman"/>
          <w:bCs/>
          <w:sz w:val="24"/>
          <w:szCs w:val="24"/>
          <w:lang w:val="en-US"/>
        </w:rPr>
        <w:t xml:space="preserve"> PCR, library preparation, were performed as described above. </w:t>
      </w:r>
    </w:p>
    <w:p w14:paraId="47774AAC" w14:textId="7A957CD4" w:rsidR="0084498A" w:rsidRPr="0084498A" w:rsidRDefault="0084498A" w:rsidP="008E2CB6">
      <w:pPr>
        <w:spacing w:line="480" w:lineRule="auto"/>
        <w:jc w:val="both"/>
        <w:rPr>
          <w:rFonts w:ascii="Times New Roman" w:hAnsi="Times New Roman" w:cs="Times New Roman"/>
          <w:i/>
          <w:sz w:val="24"/>
          <w:szCs w:val="24"/>
          <w:lang w:val="en-US"/>
        </w:rPr>
      </w:pPr>
      <w:r w:rsidRPr="0084498A">
        <w:rPr>
          <w:rFonts w:ascii="Times New Roman" w:hAnsi="Times New Roman" w:cs="Times New Roman"/>
          <w:i/>
          <w:sz w:val="24"/>
          <w:szCs w:val="24"/>
          <w:lang w:val="en-US"/>
        </w:rPr>
        <w:t>Sequencing and sequence analysis</w:t>
      </w:r>
    </w:p>
    <w:p w14:paraId="06EB9094" w14:textId="26353D93" w:rsidR="00900EE0" w:rsidRPr="008E2CB6" w:rsidRDefault="00F50C0B"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The final pool</w:t>
      </w:r>
      <w:r w:rsidR="00BD0DB7">
        <w:rPr>
          <w:rFonts w:ascii="Times New Roman" w:hAnsi="Times New Roman" w:cs="Times New Roman"/>
          <w:sz w:val="24"/>
          <w:szCs w:val="24"/>
          <w:lang w:val="en-US"/>
        </w:rPr>
        <w:t>s</w:t>
      </w:r>
      <w:r w:rsidRPr="008E2CB6">
        <w:rPr>
          <w:rFonts w:ascii="Times New Roman" w:hAnsi="Times New Roman" w:cs="Times New Roman"/>
          <w:sz w:val="24"/>
          <w:szCs w:val="24"/>
          <w:lang w:val="en-US"/>
        </w:rPr>
        <w:t xml:space="preserve"> w</w:t>
      </w:r>
      <w:r w:rsidR="00BD0DB7">
        <w:rPr>
          <w:rFonts w:ascii="Times New Roman" w:hAnsi="Times New Roman" w:cs="Times New Roman"/>
          <w:sz w:val="24"/>
          <w:szCs w:val="24"/>
          <w:lang w:val="en-US"/>
        </w:rPr>
        <w:t>ere</w:t>
      </w:r>
      <w:r w:rsidRPr="008E2CB6">
        <w:rPr>
          <w:rFonts w:ascii="Times New Roman" w:hAnsi="Times New Roman" w:cs="Times New Roman"/>
          <w:sz w:val="24"/>
          <w:szCs w:val="24"/>
          <w:lang w:val="en-US"/>
        </w:rPr>
        <w:t xml:space="preserve"> </w:t>
      </w:r>
      <w:r w:rsidR="000E1F06" w:rsidRPr="008E2CB6">
        <w:rPr>
          <w:rFonts w:ascii="Times New Roman" w:hAnsi="Times New Roman" w:cs="Times New Roman"/>
          <w:sz w:val="24"/>
          <w:szCs w:val="24"/>
          <w:lang w:val="en-US"/>
        </w:rPr>
        <w:t>sequenced</w:t>
      </w:r>
      <w:r w:rsidRPr="008E2CB6">
        <w:rPr>
          <w:rFonts w:ascii="Times New Roman" w:hAnsi="Times New Roman" w:cs="Times New Roman"/>
          <w:sz w:val="24"/>
          <w:szCs w:val="24"/>
          <w:lang w:val="en-US"/>
        </w:rPr>
        <w:t xml:space="preserve"> on a </w:t>
      </w:r>
      <w:r w:rsidR="000E1F06" w:rsidRPr="008E2CB6">
        <w:rPr>
          <w:rFonts w:ascii="Times New Roman" w:hAnsi="Times New Roman" w:cs="Times New Roman"/>
          <w:sz w:val="24"/>
          <w:szCs w:val="24"/>
          <w:lang w:val="en-US"/>
        </w:rPr>
        <w:t>flow cell</w:t>
      </w:r>
      <w:r w:rsidRPr="008E2CB6">
        <w:rPr>
          <w:rFonts w:ascii="Times New Roman" w:hAnsi="Times New Roman" w:cs="Times New Roman"/>
          <w:sz w:val="24"/>
          <w:szCs w:val="24"/>
          <w:lang w:val="en-US"/>
        </w:rPr>
        <w:t xml:space="preserve"> of an Illumina MiSeq</w:t>
      </w:r>
      <w:r w:rsidR="00BD0DB7">
        <w:rPr>
          <w:rFonts w:ascii="Times New Roman" w:hAnsi="Times New Roman" w:cs="Times New Roman"/>
          <w:sz w:val="24"/>
          <w:szCs w:val="24"/>
          <w:lang w:val="en-US"/>
        </w:rPr>
        <w:t>,</w:t>
      </w:r>
      <w:r w:rsidRPr="008E2CB6">
        <w:rPr>
          <w:rFonts w:ascii="Times New Roman" w:hAnsi="Times New Roman" w:cs="Times New Roman"/>
          <w:sz w:val="24"/>
          <w:szCs w:val="24"/>
          <w:lang w:val="en-US"/>
        </w:rPr>
        <w:t xml:space="preserve"> using V3 chemistry and 2 x 300 bp reads</w:t>
      </w:r>
      <w:r w:rsidR="00122ABD" w:rsidRPr="008E2CB6">
        <w:rPr>
          <w:rFonts w:ascii="Times New Roman" w:hAnsi="Times New Roman" w:cs="Times New Roman"/>
          <w:sz w:val="24"/>
          <w:szCs w:val="24"/>
          <w:lang w:val="en-US"/>
        </w:rPr>
        <w:t xml:space="preserve"> according</w:t>
      </w:r>
      <w:r w:rsidR="002F414E">
        <w:rPr>
          <w:rFonts w:ascii="Times New Roman" w:hAnsi="Times New Roman" w:cs="Times New Roman"/>
          <w:sz w:val="24"/>
          <w:szCs w:val="24"/>
          <w:lang w:val="en-US"/>
        </w:rPr>
        <w:t xml:space="preserve"> to the manufacturer’s protocol</w:t>
      </w:r>
      <w:r w:rsidR="00122ABD" w:rsidRPr="008E2CB6">
        <w:rPr>
          <w:rFonts w:ascii="Times New Roman" w:hAnsi="Times New Roman" w:cs="Times New Roman"/>
          <w:sz w:val="24"/>
          <w:szCs w:val="24"/>
          <w:lang w:val="en-US"/>
        </w:rPr>
        <w:t xml:space="preserve"> (Illumina, San Diego, USA)</w:t>
      </w:r>
      <w:r w:rsidR="0016729E">
        <w:rPr>
          <w:rFonts w:ascii="Times New Roman" w:hAnsi="Times New Roman" w:cs="Times New Roman"/>
          <w:sz w:val="24"/>
          <w:szCs w:val="24"/>
          <w:lang w:val="en-US"/>
        </w:rPr>
        <w:t xml:space="preserve">. </w:t>
      </w:r>
      <w:r w:rsidRPr="008E2CB6">
        <w:rPr>
          <w:rFonts w:ascii="Times New Roman" w:hAnsi="Times New Roman" w:cs="Times New Roman"/>
          <w:sz w:val="24"/>
          <w:szCs w:val="24"/>
          <w:lang w:val="en-US"/>
        </w:rPr>
        <w:t xml:space="preserve">The resulting paired reads were assembled using PEAR (Zhang et al. 2014) with a minimum overlap of 50 and a minimum quality of 30. The assembled reads were quality filtered using the </w:t>
      </w:r>
      <w:proofErr w:type="spellStart"/>
      <w:r w:rsidRPr="008E2CB6">
        <w:rPr>
          <w:rFonts w:ascii="Times New Roman" w:hAnsi="Times New Roman" w:cs="Times New Roman"/>
          <w:sz w:val="24"/>
          <w:szCs w:val="24"/>
          <w:lang w:val="en-US"/>
        </w:rPr>
        <w:t>FastX</w:t>
      </w:r>
      <w:proofErr w:type="spellEnd"/>
      <w:r w:rsidRPr="008E2CB6">
        <w:rPr>
          <w:rFonts w:ascii="Times New Roman" w:hAnsi="Times New Roman" w:cs="Times New Roman"/>
          <w:sz w:val="24"/>
          <w:szCs w:val="24"/>
          <w:lang w:val="en-US"/>
        </w:rPr>
        <w:t xml:space="preserve"> Toolkit (Gordon &amp; Hannon 2010) with a minimum of 90</w:t>
      </w:r>
      <w:del w:id="32" w:author="Andy Rominger" w:date="2016-11-22T09:19:00Z">
        <w:r w:rsidRPr="008E2CB6" w:rsidDel="004A278F">
          <w:rPr>
            <w:rFonts w:ascii="Times New Roman" w:hAnsi="Times New Roman" w:cs="Times New Roman"/>
            <w:sz w:val="24"/>
            <w:szCs w:val="24"/>
            <w:lang w:val="en-US"/>
          </w:rPr>
          <w:delText xml:space="preserve"> </w:delText>
        </w:r>
      </w:del>
      <w:r w:rsidRPr="008E2CB6">
        <w:rPr>
          <w:rFonts w:ascii="Times New Roman" w:hAnsi="Times New Roman" w:cs="Times New Roman"/>
          <w:sz w:val="24"/>
          <w:szCs w:val="24"/>
          <w:lang w:val="en-US"/>
        </w:rPr>
        <w:t xml:space="preserve">% of bases ≥ Q30 to retain a sequence and then transformed into </w:t>
      </w:r>
      <w:proofErr w:type="spellStart"/>
      <w:r w:rsidRPr="008E2CB6">
        <w:rPr>
          <w:rFonts w:ascii="Times New Roman" w:hAnsi="Times New Roman" w:cs="Times New Roman"/>
          <w:sz w:val="24"/>
          <w:szCs w:val="24"/>
          <w:lang w:val="en-US"/>
        </w:rPr>
        <w:t>Fasta</w:t>
      </w:r>
      <w:proofErr w:type="spellEnd"/>
      <w:r w:rsidRPr="008E2CB6">
        <w:rPr>
          <w:rFonts w:ascii="Times New Roman" w:hAnsi="Times New Roman" w:cs="Times New Roman"/>
          <w:sz w:val="24"/>
          <w:szCs w:val="24"/>
          <w:lang w:val="en-US"/>
        </w:rPr>
        <w:t xml:space="preserve"> format. A de novo chimera removal was performed using UCHIME (Edgar et al. 2011)</w:t>
      </w:r>
      <w:r w:rsidR="00F7121B" w:rsidRPr="008E2CB6">
        <w:rPr>
          <w:rFonts w:ascii="Times New Roman" w:hAnsi="Times New Roman" w:cs="Times New Roman"/>
          <w:sz w:val="24"/>
          <w:szCs w:val="24"/>
          <w:lang w:val="en-US"/>
        </w:rPr>
        <w:t xml:space="preserve">. </w:t>
      </w:r>
      <w:proofErr w:type="gramStart"/>
      <w:r w:rsidR="00F7121B" w:rsidRPr="008E2CB6">
        <w:rPr>
          <w:rFonts w:ascii="Times New Roman" w:hAnsi="Times New Roman" w:cs="Times New Roman"/>
          <w:sz w:val="24"/>
          <w:szCs w:val="24"/>
          <w:lang w:val="en-US"/>
        </w:rPr>
        <w:t>Samples for the separate</w:t>
      </w:r>
      <w:r w:rsidR="002E0C07">
        <w:rPr>
          <w:rFonts w:ascii="Times New Roman" w:hAnsi="Times New Roman" w:cs="Times New Roman"/>
          <w:sz w:val="24"/>
          <w:szCs w:val="24"/>
          <w:lang w:val="en-US"/>
        </w:rPr>
        <w:t xml:space="preserve"> primer pairs</w:t>
      </w:r>
      <w:r w:rsidR="00F7121B" w:rsidRPr="008E2CB6">
        <w:rPr>
          <w:rFonts w:ascii="Times New Roman" w:hAnsi="Times New Roman" w:cs="Times New Roman"/>
          <w:sz w:val="24"/>
          <w:szCs w:val="24"/>
          <w:lang w:val="en-US"/>
        </w:rPr>
        <w:t xml:space="preserve"> were </w:t>
      </w:r>
      <w:proofErr w:type="spellStart"/>
      <w:r w:rsidR="00F7121B" w:rsidRPr="008E2CB6">
        <w:rPr>
          <w:rFonts w:ascii="Times New Roman" w:hAnsi="Times New Roman" w:cs="Times New Roman"/>
          <w:sz w:val="24"/>
          <w:szCs w:val="24"/>
          <w:lang w:val="en-US"/>
        </w:rPr>
        <w:lastRenderedPageBreak/>
        <w:t>demultiplexed</w:t>
      </w:r>
      <w:proofErr w:type="spellEnd"/>
      <w:r w:rsidR="001E4EE1" w:rsidRPr="008E2CB6">
        <w:rPr>
          <w:rFonts w:ascii="Times New Roman" w:hAnsi="Times New Roman" w:cs="Times New Roman"/>
          <w:sz w:val="24"/>
          <w:szCs w:val="24"/>
          <w:lang w:val="en-US"/>
        </w:rPr>
        <w:t xml:space="preserve"> by marker</w:t>
      </w:r>
      <w:r w:rsidR="00F7121B" w:rsidRPr="008E2CB6">
        <w:rPr>
          <w:rFonts w:ascii="Times New Roman" w:hAnsi="Times New Roman" w:cs="Times New Roman"/>
          <w:sz w:val="24"/>
          <w:szCs w:val="24"/>
          <w:lang w:val="en-US"/>
        </w:rPr>
        <w:t xml:space="preserve"> using the forward and reverse primer sequences as indexes</w:t>
      </w:r>
      <w:r w:rsidR="002E0C07">
        <w:rPr>
          <w:rFonts w:ascii="Times New Roman" w:hAnsi="Times New Roman" w:cs="Times New Roman"/>
          <w:sz w:val="24"/>
          <w:szCs w:val="24"/>
          <w:lang w:val="en-US"/>
        </w:rPr>
        <w:t xml:space="preserve"> and</w:t>
      </w:r>
      <w:r w:rsidR="00F7121B" w:rsidRPr="008E2CB6">
        <w:rPr>
          <w:rFonts w:ascii="Times New Roman" w:hAnsi="Times New Roman" w:cs="Times New Roman"/>
          <w:sz w:val="24"/>
          <w:szCs w:val="24"/>
          <w:lang w:val="en-US"/>
        </w:rPr>
        <w:t xml:space="preserve"> primer sequences </w:t>
      </w:r>
      <w:r w:rsidRPr="008E2CB6">
        <w:rPr>
          <w:rFonts w:ascii="Times New Roman" w:hAnsi="Times New Roman" w:cs="Times New Roman"/>
          <w:sz w:val="24"/>
          <w:szCs w:val="24"/>
          <w:lang w:val="en-US"/>
        </w:rPr>
        <w:t xml:space="preserve">trimmed from the resulting </w:t>
      </w:r>
      <w:proofErr w:type="spellStart"/>
      <w:r w:rsidR="000E1F06" w:rsidRPr="008E2CB6">
        <w:rPr>
          <w:rFonts w:ascii="Times New Roman" w:hAnsi="Times New Roman" w:cs="Times New Roman"/>
          <w:sz w:val="24"/>
          <w:szCs w:val="24"/>
          <w:lang w:val="en-US"/>
        </w:rPr>
        <w:t>Fasta</w:t>
      </w:r>
      <w:proofErr w:type="spellEnd"/>
      <w:r w:rsidRPr="008E2CB6">
        <w:rPr>
          <w:rFonts w:ascii="Times New Roman" w:hAnsi="Times New Roman" w:cs="Times New Roman"/>
          <w:sz w:val="24"/>
          <w:szCs w:val="24"/>
          <w:lang w:val="en-US"/>
        </w:rPr>
        <w:t xml:space="preserve"> files using a custom UNIX script</w:t>
      </w:r>
      <w:proofErr w:type="gramEnd"/>
      <w:r w:rsidRPr="008E2CB6">
        <w:rPr>
          <w:rFonts w:ascii="Times New Roman" w:hAnsi="Times New Roman" w:cs="Times New Roman"/>
          <w:sz w:val="24"/>
          <w:szCs w:val="24"/>
          <w:lang w:val="en-US"/>
        </w:rPr>
        <w:t xml:space="preserve">. </w:t>
      </w:r>
      <w:r w:rsidR="00DC6708" w:rsidRPr="00127B8B">
        <w:rPr>
          <w:rFonts w:ascii="Times New Roman" w:hAnsi="Times New Roman" w:cs="Times New Roman"/>
          <w:sz w:val="24"/>
          <w:szCs w:val="24"/>
          <w:highlight w:val="yellow"/>
          <w:lang w:val="en-US"/>
        </w:rPr>
        <w:t>USEARCH</w:t>
      </w:r>
      <w:r w:rsidR="00DC6708">
        <w:rPr>
          <w:rFonts w:ascii="Times New Roman" w:hAnsi="Times New Roman" w:cs="Times New Roman"/>
          <w:sz w:val="24"/>
          <w:szCs w:val="24"/>
          <w:lang w:val="en-US"/>
        </w:rPr>
        <w:t xml:space="preserve"> was used to perform an OTU clustering for each of the separate specimens </w:t>
      </w:r>
      <w:r w:rsidR="00AF78FA">
        <w:rPr>
          <w:rFonts w:ascii="Times New Roman" w:hAnsi="Times New Roman" w:cs="Times New Roman"/>
          <w:sz w:val="24"/>
          <w:szCs w:val="24"/>
          <w:lang w:val="en-US"/>
        </w:rPr>
        <w:t xml:space="preserve">and each gene </w:t>
      </w:r>
      <w:r w:rsidR="00DC6708">
        <w:rPr>
          <w:rFonts w:ascii="Times New Roman" w:hAnsi="Times New Roman" w:cs="Times New Roman"/>
          <w:sz w:val="24"/>
          <w:szCs w:val="24"/>
          <w:lang w:val="en-US"/>
        </w:rPr>
        <w:t xml:space="preserve">with </w:t>
      </w:r>
      <w:r w:rsidR="00AF78FA">
        <w:rPr>
          <w:rFonts w:ascii="Times New Roman" w:hAnsi="Times New Roman" w:cs="Times New Roman"/>
          <w:sz w:val="24"/>
          <w:szCs w:val="24"/>
          <w:lang w:val="en-US"/>
        </w:rPr>
        <w:t xml:space="preserve">a </w:t>
      </w:r>
      <w:r w:rsidR="00DC6708">
        <w:rPr>
          <w:rFonts w:ascii="Times New Roman" w:hAnsi="Times New Roman" w:cs="Times New Roman"/>
          <w:sz w:val="24"/>
          <w:szCs w:val="24"/>
          <w:lang w:val="en-US"/>
        </w:rPr>
        <w:t xml:space="preserve">similarity </w:t>
      </w:r>
      <w:r w:rsidR="00AF78FA">
        <w:rPr>
          <w:rFonts w:ascii="Times New Roman" w:hAnsi="Times New Roman" w:cs="Times New Roman"/>
          <w:sz w:val="24"/>
          <w:szCs w:val="24"/>
          <w:lang w:val="en-US"/>
        </w:rPr>
        <w:t xml:space="preserve">of </w:t>
      </w:r>
      <w:r w:rsidR="00DC6708">
        <w:rPr>
          <w:rFonts w:ascii="Times New Roman" w:hAnsi="Times New Roman" w:cs="Times New Roman"/>
          <w:sz w:val="24"/>
          <w:szCs w:val="24"/>
          <w:lang w:val="en-US"/>
        </w:rPr>
        <w:t>95</w:t>
      </w:r>
      <w:del w:id="33" w:author="Andy Rominger" w:date="2016-11-22T09:19:00Z">
        <w:r w:rsidR="00DC6708" w:rsidDel="004A278F">
          <w:rPr>
            <w:rFonts w:ascii="Times New Roman" w:hAnsi="Times New Roman" w:cs="Times New Roman"/>
            <w:sz w:val="24"/>
            <w:szCs w:val="24"/>
            <w:lang w:val="en-US"/>
          </w:rPr>
          <w:delText xml:space="preserve"> </w:delText>
        </w:r>
      </w:del>
      <w:r w:rsidR="00DC6708">
        <w:rPr>
          <w:rFonts w:ascii="Times New Roman" w:hAnsi="Times New Roman" w:cs="Times New Roman"/>
          <w:sz w:val="24"/>
          <w:szCs w:val="24"/>
          <w:lang w:val="en-US"/>
        </w:rPr>
        <w:t>%</w:t>
      </w:r>
      <w:r w:rsidR="00127B8B">
        <w:rPr>
          <w:rFonts w:ascii="Times New Roman" w:hAnsi="Times New Roman" w:cs="Times New Roman"/>
          <w:sz w:val="24"/>
          <w:szCs w:val="24"/>
          <w:lang w:val="en-US"/>
        </w:rPr>
        <w:t xml:space="preserve"> to generate a reference library for each marker</w:t>
      </w:r>
      <w:r w:rsidR="00900EE0" w:rsidRPr="008E2CB6">
        <w:rPr>
          <w:rFonts w:ascii="Times New Roman" w:hAnsi="Times New Roman" w:cs="Times New Roman"/>
          <w:sz w:val="24"/>
          <w:szCs w:val="24"/>
          <w:lang w:val="en-US"/>
        </w:rPr>
        <w:t xml:space="preserve">. </w:t>
      </w:r>
      <w:commentRangeStart w:id="34"/>
      <w:r w:rsidR="00900EE0" w:rsidRPr="008E2CB6">
        <w:rPr>
          <w:rFonts w:ascii="Times New Roman" w:hAnsi="Times New Roman" w:cs="Times New Roman"/>
          <w:sz w:val="24"/>
          <w:szCs w:val="24"/>
          <w:lang w:val="en-US"/>
        </w:rPr>
        <w:t>The</w:t>
      </w:r>
      <w:r w:rsidR="001E4EE1" w:rsidRPr="008E2CB6">
        <w:rPr>
          <w:rFonts w:ascii="Times New Roman" w:hAnsi="Times New Roman" w:cs="Times New Roman"/>
          <w:sz w:val="24"/>
          <w:szCs w:val="24"/>
          <w:lang w:val="en-US"/>
        </w:rPr>
        <w:t xml:space="preserve"> </w:t>
      </w:r>
      <w:r w:rsidR="00127B8B">
        <w:rPr>
          <w:rFonts w:ascii="Times New Roman" w:hAnsi="Times New Roman" w:cs="Times New Roman"/>
          <w:sz w:val="24"/>
          <w:szCs w:val="24"/>
          <w:lang w:val="en-US"/>
        </w:rPr>
        <w:t xml:space="preserve">OTU centroid </w:t>
      </w:r>
      <w:r w:rsidR="00127B8B" w:rsidRPr="008E2CB6">
        <w:rPr>
          <w:rFonts w:ascii="Times New Roman" w:hAnsi="Times New Roman" w:cs="Times New Roman"/>
          <w:sz w:val="24"/>
          <w:szCs w:val="24"/>
          <w:lang w:val="en-US"/>
        </w:rPr>
        <w:t>sequences</w:t>
      </w:r>
      <w:r w:rsidR="001E4EE1" w:rsidRPr="008E2CB6">
        <w:rPr>
          <w:rFonts w:ascii="Times New Roman" w:hAnsi="Times New Roman" w:cs="Times New Roman"/>
          <w:sz w:val="24"/>
          <w:szCs w:val="24"/>
          <w:lang w:val="en-US"/>
        </w:rPr>
        <w:t xml:space="preserve"> were</w:t>
      </w:r>
      <w:r w:rsidR="00900EE0" w:rsidRPr="008E2CB6">
        <w:rPr>
          <w:rFonts w:ascii="Times New Roman" w:hAnsi="Times New Roman" w:cs="Times New Roman"/>
          <w:sz w:val="24"/>
          <w:szCs w:val="24"/>
          <w:lang w:val="en-US"/>
        </w:rPr>
        <w:t xml:space="preserve"> blasted against arthropod reference libraries for </w:t>
      </w:r>
      <w:r w:rsidR="00127B8B">
        <w:rPr>
          <w:rFonts w:ascii="Times New Roman" w:hAnsi="Times New Roman" w:cs="Times New Roman"/>
          <w:sz w:val="24"/>
          <w:szCs w:val="24"/>
          <w:lang w:val="en-US"/>
        </w:rPr>
        <w:t>the</w:t>
      </w:r>
      <w:r w:rsidR="00900EE0" w:rsidRPr="008E2CB6">
        <w:rPr>
          <w:rFonts w:ascii="Times New Roman" w:hAnsi="Times New Roman" w:cs="Times New Roman"/>
          <w:sz w:val="24"/>
          <w:szCs w:val="24"/>
          <w:lang w:val="en-US"/>
        </w:rPr>
        <w:t xml:space="preserve"> 7 target genes</w:t>
      </w:r>
      <w:r w:rsidR="00127B8B" w:rsidRPr="00127B8B">
        <w:rPr>
          <w:rFonts w:ascii="Times New Roman" w:hAnsi="Times New Roman" w:cs="Times New Roman"/>
          <w:sz w:val="24"/>
          <w:szCs w:val="24"/>
          <w:lang w:val="en-US"/>
        </w:rPr>
        <w:t xml:space="preserve"> </w:t>
      </w:r>
      <w:r w:rsidR="00127B8B" w:rsidRPr="008E2CB6">
        <w:rPr>
          <w:rFonts w:ascii="Times New Roman" w:hAnsi="Times New Roman" w:cs="Times New Roman"/>
          <w:sz w:val="24"/>
          <w:szCs w:val="24"/>
          <w:lang w:val="en-US"/>
        </w:rPr>
        <w:t xml:space="preserve">using </w:t>
      </w:r>
      <w:proofErr w:type="spellStart"/>
      <w:r w:rsidR="00127B8B" w:rsidRPr="008E2CB6">
        <w:rPr>
          <w:rFonts w:ascii="Times New Roman" w:hAnsi="Times New Roman" w:cs="Times New Roman"/>
          <w:sz w:val="24"/>
          <w:szCs w:val="24"/>
          <w:lang w:val="en-US"/>
        </w:rPr>
        <w:t>BLASTn</w:t>
      </w:r>
      <w:proofErr w:type="spellEnd"/>
      <w:r w:rsidR="00127B8B" w:rsidRPr="008E2CB6">
        <w:rPr>
          <w:rFonts w:ascii="Times New Roman" w:hAnsi="Times New Roman" w:cs="Times New Roman"/>
          <w:sz w:val="24"/>
          <w:szCs w:val="24"/>
          <w:lang w:val="en-US"/>
        </w:rPr>
        <w:t xml:space="preserve"> (</w:t>
      </w:r>
      <w:proofErr w:type="spellStart"/>
      <w:r w:rsidR="00127B8B" w:rsidRPr="008E2CB6">
        <w:rPr>
          <w:rFonts w:ascii="Times New Roman" w:hAnsi="Times New Roman" w:cs="Times New Roman"/>
          <w:sz w:val="24"/>
          <w:szCs w:val="24"/>
          <w:lang w:val="en-US"/>
        </w:rPr>
        <w:t>Altschul</w:t>
      </w:r>
      <w:proofErr w:type="spellEnd"/>
      <w:r w:rsidR="00127B8B" w:rsidRPr="008E2CB6">
        <w:rPr>
          <w:rFonts w:ascii="Times New Roman" w:hAnsi="Times New Roman" w:cs="Times New Roman"/>
          <w:sz w:val="24"/>
          <w:szCs w:val="24"/>
          <w:lang w:val="en-US"/>
        </w:rPr>
        <w:t xml:space="preserve"> et al. 1990)</w:t>
      </w:r>
      <w:r w:rsidR="00900EE0" w:rsidRPr="008E2CB6">
        <w:rPr>
          <w:rFonts w:ascii="Times New Roman" w:hAnsi="Times New Roman" w:cs="Times New Roman"/>
          <w:sz w:val="24"/>
          <w:szCs w:val="24"/>
          <w:lang w:val="en-US"/>
        </w:rPr>
        <w:t xml:space="preserve">, which were downloaded from </w:t>
      </w:r>
      <w:proofErr w:type="spellStart"/>
      <w:r w:rsidR="00900EE0" w:rsidRPr="008E2CB6">
        <w:rPr>
          <w:rFonts w:ascii="Times New Roman" w:hAnsi="Times New Roman" w:cs="Times New Roman"/>
          <w:sz w:val="24"/>
          <w:szCs w:val="24"/>
          <w:lang w:val="en-US"/>
        </w:rPr>
        <w:t>Genbank</w:t>
      </w:r>
      <w:proofErr w:type="spellEnd"/>
      <w:r w:rsidR="00900EE0" w:rsidRPr="008E2CB6">
        <w:rPr>
          <w:rFonts w:ascii="Times New Roman" w:hAnsi="Times New Roman" w:cs="Times New Roman"/>
          <w:sz w:val="24"/>
          <w:szCs w:val="24"/>
          <w:lang w:val="en-US"/>
        </w:rPr>
        <w:t xml:space="preserve"> </w:t>
      </w:r>
      <w:r w:rsidR="00B228AE" w:rsidRPr="008E2CB6">
        <w:rPr>
          <w:rFonts w:ascii="Times New Roman" w:hAnsi="Times New Roman" w:cs="Times New Roman"/>
          <w:sz w:val="24"/>
          <w:szCs w:val="24"/>
          <w:lang w:val="en-US"/>
        </w:rPr>
        <w:t>(</w:t>
      </w:r>
      <w:r w:rsidR="0069505C" w:rsidRPr="008E2CB6">
        <w:rPr>
          <w:rFonts w:ascii="Times New Roman" w:hAnsi="Times New Roman" w:cs="Times New Roman"/>
          <w:sz w:val="24"/>
          <w:szCs w:val="24"/>
          <w:lang w:val="en-US"/>
        </w:rPr>
        <w:t>Benson et al. 2013</w:t>
      </w:r>
      <w:r w:rsidR="00B228AE" w:rsidRPr="008E2CB6">
        <w:rPr>
          <w:rFonts w:ascii="Times New Roman" w:hAnsi="Times New Roman" w:cs="Times New Roman"/>
          <w:sz w:val="24"/>
          <w:szCs w:val="24"/>
          <w:lang w:val="en-US"/>
        </w:rPr>
        <w:t>)</w:t>
      </w:r>
      <w:r w:rsidR="0069505C" w:rsidRPr="008E2CB6">
        <w:rPr>
          <w:rFonts w:ascii="Times New Roman" w:hAnsi="Times New Roman" w:cs="Times New Roman"/>
          <w:sz w:val="24"/>
          <w:szCs w:val="24"/>
          <w:lang w:val="en-US"/>
        </w:rPr>
        <w:t xml:space="preserve"> </w:t>
      </w:r>
      <w:r w:rsidR="00900EE0" w:rsidRPr="008E2CB6">
        <w:rPr>
          <w:rFonts w:ascii="Times New Roman" w:hAnsi="Times New Roman" w:cs="Times New Roman"/>
          <w:sz w:val="24"/>
          <w:szCs w:val="24"/>
          <w:lang w:val="en-US"/>
        </w:rPr>
        <w:t xml:space="preserve">(See supplementary material). </w:t>
      </w:r>
      <w:commentRangeEnd w:id="34"/>
      <w:r w:rsidR="004A278F">
        <w:rPr>
          <w:rStyle w:val="CommentReference"/>
        </w:rPr>
        <w:commentReference w:id="34"/>
      </w:r>
      <w:r w:rsidR="00900EE0" w:rsidRPr="008E2CB6">
        <w:rPr>
          <w:rFonts w:ascii="Times New Roman" w:hAnsi="Times New Roman" w:cs="Times New Roman"/>
          <w:sz w:val="24"/>
          <w:szCs w:val="24"/>
          <w:lang w:val="en-US"/>
        </w:rPr>
        <w:t>This step served to remove contaminating non-arthropod sequences from the data and to properly assign the specimens taxonomically</w:t>
      </w:r>
      <w:r w:rsidR="0087545C">
        <w:rPr>
          <w:rFonts w:ascii="Times New Roman" w:hAnsi="Times New Roman" w:cs="Times New Roman"/>
          <w:sz w:val="24"/>
          <w:szCs w:val="24"/>
          <w:highlight w:val="yellow"/>
          <w:lang w:val="en-US"/>
        </w:rPr>
        <w:t xml:space="preserve">. </w:t>
      </w:r>
      <w:r w:rsidR="00E8778B" w:rsidRPr="008E2CB6">
        <w:rPr>
          <w:rFonts w:ascii="Times New Roman" w:hAnsi="Times New Roman" w:cs="Times New Roman"/>
          <w:sz w:val="24"/>
          <w:szCs w:val="24"/>
          <w:lang w:val="en-US"/>
        </w:rPr>
        <w:t>Each of the previously generated alignments of referen</w:t>
      </w:r>
      <w:r w:rsidR="001E4EE1" w:rsidRPr="008E2CB6">
        <w:rPr>
          <w:rFonts w:ascii="Times New Roman" w:hAnsi="Times New Roman" w:cs="Times New Roman"/>
          <w:sz w:val="24"/>
          <w:szCs w:val="24"/>
          <w:lang w:val="en-US"/>
        </w:rPr>
        <w:t>ce specimens per marker was</w:t>
      </w:r>
      <w:r w:rsidR="00E8778B" w:rsidRPr="008E2CB6">
        <w:rPr>
          <w:rFonts w:ascii="Times New Roman" w:hAnsi="Times New Roman" w:cs="Times New Roman"/>
          <w:sz w:val="24"/>
          <w:szCs w:val="24"/>
          <w:lang w:val="en-US"/>
        </w:rPr>
        <w:t xml:space="preserve"> </w:t>
      </w:r>
      <w:r w:rsidR="00900EE0" w:rsidRPr="008E2CB6">
        <w:rPr>
          <w:rFonts w:ascii="Times New Roman" w:hAnsi="Times New Roman" w:cs="Times New Roman"/>
          <w:sz w:val="24"/>
          <w:szCs w:val="24"/>
          <w:lang w:val="en-US"/>
        </w:rPr>
        <w:t xml:space="preserve">used to create </w:t>
      </w:r>
      <w:r w:rsidR="00E8778B" w:rsidRPr="008E2CB6">
        <w:rPr>
          <w:rFonts w:ascii="Times New Roman" w:hAnsi="Times New Roman" w:cs="Times New Roman"/>
          <w:sz w:val="24"/>
          <w:szCs w:val="24"/>
          <w:lang w:val="en-US"/>
        </w:rPr>
        <w:t xml:space="preserve">seven </w:t>
      </w:r>
      <w:r w:rsidR="00900EE0" w:rsidRPr="008E2CB6">
        <w:rPr>
          <w:rFonts w:ascii="Times New Roman" w:hAnsi="Times New Roman" w:cs="Times New Roman"/>
          <w:sz w:val="24"/>
          <w:szCs w:val="24"/>
          <w:lang w:val="en-US"/>
        </w:rPr>
        <w:t>new BLAST databases. Usin</w:t>
      </w:r>
      <w:r w:rsidR="001E4EE1" w:rsidRPr="008E2CB6">
        <w:rPr>
          <w:rFonts w:ascii="Times New Roman" w:hAnsi="Times New Roman" w:cs="Times New Roman"/>
          <w:sz w:val="24"/>
          <w:szCs w:val="24"/>
          <w:lang w:val="en-US"/>
        </w:rPr>
        <w:t xml:space="preserve">g </w:t>
      </w:r>
      <w:proofErr w:type="spellStart"/>
      <w:r w:rsidR="001E4EE1" w:rsidRPr="008E2CB6">
        <w:rPr>
          <w:rFonts w:ascii="Times New Roman" w:hAnsi="Times New Roman" w:cs="Times New Roman"/>
          <w:sz w:val="24"/>
          <w:szCs w:val="24"/>
          <w:lang w:val="en-US"/>
        </w:rPr>
        <w:t>BLASTn</w:t>
      </w:r>
      <w:proofErr w:type="spellEnd"/>
      <w:r w:rsidR="001E4EE1" w:rsidRPr="008E2CB6">
        <w:rPr>
          <w:rFonts w:ascii="Times New Roman" w:hAnsi="Times New Roman" w:cs="Times New Roman"/>
          <w:sz w:val="24"/>
          <w:szCs w:val="24"/>
          <w:lang w:val="en-US"/>
        </w:rPr>
        <w:t xml:space="preserve"> against these databases, we </w:t>
      </w:r>
      <w:r w:rsidR="00900EE0" w:rsidRPr="008E2CB6">
        <w:rPr>
          <w:rFonts w:ascii="Times New Roman" w:hAnsi="Times New Roman" w:cs="Times New Roman"/>
          <w:sz w:val="24"/>
          <w:szCs w:val="24"/>
          <w:lang w:val="en-US"/>
        </w:rPr>
        <w:t xml:space="preserve">quantified the abundance of reads for each of our target taxa and genes in the </w:t>
      </w:r>
      <w:r w:rsidR="00127B8B">
        <w:rPr>
          <w:rFonts w:ascii="Times New Roman" w:hAnsi="Times New Roman" w:cs="Times New Roman"/>
          <w:sz w:val="24"/>
          <w:szCs w:val="24"/>
          <w:lang w:val="en-US"/>
        </w:rPr>
        <w:t xml:space="preserve">DNA </w:t>
      </w:r>
      <w:r w:rsidR="00900EE0" w:rsidRPr="008E2CB6">
        <w:rPr>
          <w:rFonts w:ascii="Times New Roman" w:hAnsi="Times New Roman" w:cs="Times New Roman"/>
          <w:sz w:val="24"/>
          <w:szCs w:val="24"/>
          <w:lang w:val="en-US"/>
        </w:rPr>
        <w:t>mock communities.</w:t>
      </w:r>
      <w:r w:rsidR="00E8778B" w:rsidRPr="008E2CB6">
        <w:rPr>
          <w:rFonts w:ascii="Times New Roman" w:hAnsi="Times New Roman" w:cs="Times New Roman"/>
          <w:sz w:val="24"/>
          <w:szCs w:val="24"/>
          <w:lang w:val="en-US"/>
        </w:rPr>
        <w:t xml:space="preserve"> </w:t>
      </w:r>
      <w:r w:rsidR="00FC2EE3" w:rsidRPr="008E2CB6">
        <w:rPr>
          <w:rFonts w:ascii="Times New Roman" w:hAnsi="Times New Roman" w:cs="Times New Roman"/>
          <w:sz w:val="24"/>
          <w:szCs w:val="24"/>
          <w:lang w:val="en-US"/>
        </w:rPr>
        <w:t>Only the best BLAS</w:t>
      </w:r>
      <w:r w:rsidR="005A6602" w:rsidRPr="008E2CB6">
        <w:rPr>
          <w:rFonts w:ascii="Times New Roman" w:hAnsi="Times New Roman" w:cs="Times New Roman"/>
          <w:sz w:val="24"/>
          <w:szCs w:val="24"/>
          <w:lang w:val="en-US"/>
        </w:rPr>
        <w:t xml:space="preserve">T </w:t>
      </w:r>
      <w:r w:rsidR="00FC2EE3" w:rsidRPr="008E2CB6">
        <w:rPr>
          <w:rFonts w:ascii="Times New Roman" w:hAnsi="Times New Roman" w:cs="Times New Roman"/>
          <w:sz w:val="24"/>
          <w:szCs w:val="24"/>
          <w:lang w:val="en-US"/>
        </w:rPr>
        <w:t xml:space="preserve">hit was retained per sequence. </w:t>
      </w:r>
      <w:r w:rsidR="00E8778B" w:rsidRPr="008E2CB6">
        <w:rPr>
          <w:rFonts w:ascii="Times New Roman" w:hAnsi="Times New Roman" w:cs="Times New Roman"/>
          <w:sz w:val="24"/>
          <w:szCs w:val="24"/>
          <w:lang w:val="en-US"/>
        </w:rPr>
        <w:t>We used a minimum overlap and sequence similarity of 9</w:t>
      </w:r>
      <w:r w:rsidR="008E2D40" w:rsidRPr="008E2CB6">
        <w:rPr>
          <w:rFonts w:ascii="Times New Roman" w:hAnsi="Times New Roman" w:cs="Times New Roman"/>
          <w:sz w:val="24"/>
          <w:szCs w:val="24"/>
          <w:lang w:val="en-US"/>
        </w:rPr>
        <w:t>8</w:t>
      </w:r>
      <w:del w:id="35" w:author="Andy Rominger" w:date="2016-11-22T09:20:00Z">
        <w:r w:rsidR="00E8778B" w:rsidRPr="008E2CB6" w:rsidDel="004A278F">
          <w:rPr>
            <w:rFonts w:ascii="Times New Roman" w:hAnsi="Times New Roman" w:cs="Times New Roman"/>
            <w:sz w:val="24"/>
            <w:szCs w:val="24"/>
            <w:lang w:val="en-US"/>
          </w:rPr>
          <w:delText xml:space="preserve"> </w:delText>
        </w:r>
      </w:del>
      <w:r w:rsidR="00E8778B" w:rsidRPr="008E2CB6">
        <w:rPr>
          <w:rFonts w:ascii="Times New Roman" w:hAnsi="Times New Roman" w:cs="Times New Roman"/>
          <w:sz w:val="24"/>
          <w:szCs w:val="24"/>
          <w:lang w:val="en-US"/>
        </w:rPr>
        <w:t xml:space="preserve">% to assign a sequence to the reference. </w:t>
      </w:r>
      <w:commentRangeStart w:id="36"/>
      <w:r w:rsidR="00E8778B" w:rsidRPr="008E2CB6">
        <w:rPr>
          <w:rFonts w:ascii="Times New Roman" w:hAnsi="Times New Roman" w:cs="Times New Roman"/>
          <w:sz w:val="24"/>
          <w:szCs w:val="24"/>
          <w:lang w:val="en-US"/>
        </w:rPr>
        <w:t xml:space="preserve">Only community samples with more than 1,000 reads were used for the subsequent analyses. </w:t>
      </w:r>
      <w:commentRangeEnd w:id="36"/>
      <w:r w:rsidR="004A278F">
        <w:rPr>
          <w:rStyle w:val="CommentReference"/>
        </w:rPr>
        <w:commentReference w:id="36"/>
      </w:r>
    </w:p>
    <w:p w14:paraId="3928F8E2" w14:textId="1E432F34" w:rsidR="00751AE8" w:rsidRPr="008E2CB6" w:rsidRDefault="00751AE8" w:rsidP="00751AE8">
      <w:pPr>
        <w:spacing w:line="48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We did not generate separate reference sequences for the tissue mock communities. Instead, a</w:t>
      </w:r>
      <w:r w:rsidRPr="008E2CB6">
        <w:rPr>
          <w:rFonts w:ascii="Times New Roman" w:hAnsi="Times New Roman" w:cs="Times New Roman"/>
          <w:bCs/>
          <w:sz w:val="24"/>
          <w:szCs w:val="24"/>
          <w:lang w:val="en-US"/>
        </w:rPr>
        <w:t xml:space="preserve">n OTU clustering of </w:t>
      </w:r>
      <w:r>
        <w:rPr>
          <w:rFonts w:ascii="Times New Roman" w:hAnsi="Times New Roman" w:cs="Times New Roman"/>
          <w:bCs/>
          <w:sz w:val="24"/>
          <w:szCs w:val="24"/>
          <w:lang w:val="en-US"/>
        </w:rPr>
        <w:t xml:space="preserve">all </w:t>
      </w:r>
      <w:r w:rsidRPr="008E2CB6">
        <w:rPr>
          <w:rFonts w:ascii="Times New Roman" w:hAnsi="Times New Roman" w:cs="Times New Roman"/>
          <w:bCs/>
          <w:sz w:val="24"/>
          <w:szCs w:val="24"/>
          <w:lang w:val="en-US"/>
        </w:rPr>
        <w:t xml:space="preserve">concatenated COI and 18s sequences </w:t>
      </w:r>
      <w:r>
        <w:rPr>
          <w:rFonts w:ascii="Times New Roman" w:hAnsi="Times New Roman" w:cs="Times New Roman"/>
          <w:bCs/>
          <w:sz w:val="24"/>
          <w:szCs w:val="24"/>
          <w:lang w:val="en-US"/>
        </w:rPr>
        <w:t xml:space="preserve">from the tissue pools </w:t>
      </w:r>
      <w:r w:rsidRPr="008E2CB6">
        <w:rPr>
          <w:rFonts w:ascii="Times New Roman" w:hAnsi="Times New Roman" w:cs="Times New Roman"/>
          <w:bCs/>
          <w:sz w:val="24"/>
          <w:szCs w:val="24"/>
          <w:lang w:val="en-US"/>
        </w:rPr>
        <w:t>was performed using U</w:t>
      </w:r>
      <w:r>
        <w:rPr>
          <w:rFonts w:ascii="Times New Roman" w:hAnsi="Times New Roman" w:cs="Times New Roman"/>
          <w:bCs/>
          <w:sz w:val="24"/>
          <w:szCs w:val="24"/>
          <w:lang w:val="en-US"/>
        </w:rPr>
        <w:t>SEARCH</w:t>
      </w:r>
      <w:r w:rsidRPr="008E2CB6">
        <w:rPr>
          <w:rFonts w:ascii="Times New Roman" w:hAnsi="Times New Roman" w:cs="Times New Roman"/>
          <w:bCs/>
          <w:sz w:val="24"/>
          <w:szCs w:val="24"/>
          <w:lang w:val="en-US"/>
        </w:rPr>
        <w:t xml:space="preserve"> with a minimum similarity of 95 %. </w:t>
      </w:r>
      <w:r>
        <w:rPr>
          <w:rFonts w:ascii="Times New Roman" w:hAnsi="Times New Roman" w:cs="Times New Roman"/>
          <w:bCs/>
          <w:sz w:val="24"/>
          <w:szCs w:val="24"/>
          <w:lang w:val="en-US"/>
        </w:rPr>
        <w:t xml:space="preserve">Taxonomy of the </w:t>
      </w:r>
      <w:r w:rsidRPr="008E2CB6">
        <w:rPr>
          <w:rFonts w:ascii="Times New Roman" w:hAnsi="Times New Roman" w:cs="Times New Roman"/>
          <w:bCs/>
          <w:sz w:val="24"/>
          <w:szCs w:val="24"/>
          <w:lang w:val="en-US"/>
        </w:rPr>
        <w:t xml:space="preserve">resulting OTU centroid sequences </w:t>
      </w:r>
      <w:r>
        <w:rPr>
          <w:rFonts w:ascii="Times New Roman" w:hAnsi="Times New Roman" w:cs="Times New Roman"/>
          <w:bCs/>
          <w:sz w:val="24"/>
          <w:szCs w:val="24"/>
          <w:lang w:val="en-US"/>
        </w:rPr>
        <w:t>was assigned as described above</w:t>
      </w:r>
      <w:r w:rsidRPr="008E2CB6">
        <w:rPr>
          <w:rFonts w:ascii="Times New Roman" w:hAnsi="Times New Roman" w:cs="Times New Roman"/>
          <w:bCs/>
          <w:sz w:val="24"/>
          <w:szCs w:val="24"/>
          <w:lang w:val="en-US"/>
        </w:rPr>
        <w:t xml:space="preserve">. Taxon recovery and read abundance to input tissue </w:t>
      </w:r>
      <w:proofErr w:type="gramStart"/>
      <w:r w:rsidRPr="008E2CB6">
        <w:rPr>
          <w:rFonts w:ascii="Times New Roman" w:hAnsi="Times New Roman" w:cs="Times New Roman"/>
          <w:bCs/>
          <w:sz w:val="24"/>
          <w:szCs w:val="24"/>
          <w:lang w:val="en-US"/>
        </w:rPr>
        <w:t>proportion were</w:t>
      </w:r>
      <w:proofErr w:type="gramEnd"/>
      <w:r w:rsidRPr="008E2CB6">
        <w:rPr>
          <w:rFonts w:ascii="Times New Roman" w:hAnsi="Times New Roman" w:cs="Times New Roman"/>
          <w:bCs/>
          <w:sz w:val="24"/>
          <w:szCs w:val="24"/>
          <w:lang w:val="en-US"/>
        </w:rPr>
        <w:t xml:space="preserve"> analyzed like described above for the DNA pools. </w:t>
      </w:r>
      <w:r w:rsidR="00080514">
        <w:rPr>
          <w:rFonts w:ascii="Times New Roman" w:hAnsi="Times New Roman" w:cs="Times New Roman"/>
          <w:bCs/>
          <w:sz w:val="24"/>
          <w:szCs w:val="24"/>
          <w:lang w:val="en-US"/>
        </w:rPr>
        <w:t xml:space="preserve">We refrained from analysis of abundance and read count for specific taxa for the 18srDNA dataset. As this marker did not provide a sufficient reference database and taxonomic resolution to distinguish between some of the different taxa in the tissue pools.  </w:t>
      </w:r>
    </w:p>
    <w:p w14:paraId="207FE930" w14:textId="103AFBDA" w:rsidR="00751AE8" w:rsidRPr="00751AE8" w:rsidRDefault="00751AE8" w:rsidP="008E2CB6">
      <w:pPr>
        <w:spacing w:line="480" w:lineRule="auto"/>
        <w:jc w:val="both"/>
        <w:rPr>
          <w:rFonts w:ascii="Times New Roman" w:hAnsi="Times New Roman" w:cs="Times New Roman"/>
          <w:i/>
          <w:sz w:val="24"/>
          <w:szCs w:val="24"/>
          <w:lang w:val="en-US"/>
        </w:rPr>
      </w:pPr>
      <w:r w:rsidRPr="00751AE8">
        <w:rPr>
          <w:rFonts w:ascii="Times New Roman" w:hAnsi="Times New Roman" w:cs="Times New Roman"/>
          <w:i/>
          <w:sz w:val="24"/>
          <w:szCs w:val="24"/>
          <w:lang w:val="en-US"/>
        </w:rPr>
        <w:t>Qualitative and quantitative community analyses</w:t>
      </w:r>
    </w:p>
    <w:p w14:paraId="02C76B89" w14:textId="4378A301" w:rsidR="00F1187C" w:rsidRDefault="00632FE4" w:rsidP="008E2CB6">
      <w:pPr>
        <w:spacing w:line="480" w:lineRule="auto"/>
        <w:jc w:val="both"/>
        <w:rPr>
          <w:rFonts w:ascii="Times New Roman" w:hAnsi="Times New Roman" w:cs="Times New Roman"/>
          <w:bCs/>
          <w:sz w:val="24"/>
          <w:szCs w:val="24"/>
          <w:lang w:val="en-US"/>
        </w:rPr>
      </w:pPr>
      <w:r w:rsidRPr="008E2CB6">
        <w:rPr>
          <w:rFonts w:ascii="Times New Roman" w:hAnsi="Times New Roman" w:cs="Times New Roman"/>
          <w:sz w:val="24"/>
          <w:szCs w:val="24"/>
          <w:lang w:val="en-US"/>
        </w:rPr>
        <w:t>We</w:t>
      </w:r>
      <w:r w:rsidR="003D5187">
        <w:rPr>
          <w:rFonts w:ascii="Times New Roman" w:hAnsi="Times New Roman" w:cs="Times New Roman"/>
          <w:sz w:val="24"/>
          <w:szCs w:val="24"/>
          <w:lang w:val="en-US"/>
        </w:rPr>
        <w:t xml:space="preserve"> quantified </w:t>
      </w:r>
      <w:r w:rsidR="008E7FBB" w:rsidRPr="003D5187">
        <w:rPr>
          <w:rFonts w:ascii="Times New Roman" w:hAnsi="Times New Roman" w:cs="Times New Roman"/>
          <w:b/>
          <w:sz w:val="24"/>
          <w:szCs w:val="24"/>
          <w:lang w:val="en-US"/>
        </w:rPr>
        <w:t>1.</w:t>
      </w:r>
      <w:r w:rsidR="003D5187">
        <w:rPr>
          <w:rFonts w:ascii="Times New Roman" w:hAnsi="Times New Roman" w:cs="Times New Roman"/>
          <w:sz w:val="24"/>
          <w:szCs w:val="24"/>
          <w:lang w:val="en-US"/>
        </w:rPr>
        <w:t xml:space="preserve"> </w:t>
      </w:r>
      <w:proofErr w:type="gramStart"/>
      <w:r w:rsidR="003D5187">
        <w:rPr>
          <w:rFonts w:ascii="Times New Roman" w:hAnsi="Times New Roman" w:cs="Times New Roman"/>
          <w:sz w:val="24"/>
          <w:szCs w:val="24"/>
          <w:lang w:val="en-US"/>
        </w:rPr>
        <w:t>t</w:t>
      </w:r>
      <w:r w:rsidR="008E7FBB" w:rsidRPr="008E2CB6">
        <w:rPr>
          <w:rFonts w:ascii="Times New Roman" w:hAnsi="Times New Roman" w:cs="Times New Roman"/>
          <w:sz w:val="24"/>
          <w:szCs w:val="24"/>
          <w:lang w:val="en-US"/>
        </w:rPr>
        <w:t>he</w:t>
      </w:r>
      <w:proofErr w:type="gramEnd"/>
      <w:r w:rsidR="008E7FBB" w:rsidRPr="008E2CB6">
        <w:rPr>
          <w:rFonts w:ascii="Times New Roman" w:hAnsi="Times New Roman" w:cs="Times New Roman"/>
          <w:sz w:val="24"/>
          <w:szCs w:val="24"/>
          <w:lang w:val="en-US"/>
        </w:rPr>
        <w:t xml:space="preserve"> proportion of samples</w:t>
      </w:r>
      <w:r w:rsidR="00AE6B5A" w:rsidRPr="008E2CB6">
        <w:rPr>
          <w:rFonts w:ascii="Times New Roman" w:hAnsi="Times New Roman" w:cs="Times New Roman"/>
          <w:sz w:val="24"/>
          <w:szCs w:val="24"/>
          <w:lang w:val="en-US"/>
        </w:rPr>
        <w:t xml:space="preserve"> from each taxon</w:t>
      </w:r>
      <w:r w:rsidR="008E7FBB" w:rsidRPr="008E2CB6">
        <w:rPr>
          <w:rFonts w:ascii="Times New Roman" w:hAnsi="Times New Roman" w:cs="Times New Roman"/>
          <w:sz w:val="24"/>
          <w:szCs w:val="24"/>
          <w:lang w:val="en-US"/>
        </w:rPr>
        <w:t xml:space="preserve">, which could be recovered from </w:t>
      </w:r>
      <w:r w:rsidR="00E947DF" w:rsidRPr="008E2CB6">
        <w:rPr>
          <w:rFonts w:ascii="Times New Roman" w:hAnsi="Times New Roman" w:cs="Times New Roman"/>
          <w:sz w:val="24"/>
          <w:szCs w:val="24"/>
          <w:lang w:val="en-US"/>
        </w:rPr>
        <w:t xml:space="preserve">sequencing </w:t>
      </w:r>
      <w:r w:rsidR="008E7FBB" w:rsidRPr="008E2CB6">
        <w:rPr>
          <w:rFonts w:ascii="Times New Roman" w:hAnsi="Times New Roman" w:cs="Times New Roman"/>
          <w:sz w:val="24"/>
          <w:szCs w:val="24"/>
          <w:lang w:val="en-US"/>
        </w:rPr>
        <w:t>each mock community. Th</w:t>
      </w:r>
      <w:r w:rsidR="00AE6B5A" w:rsidRPr="008E2CB6">
        <w:rPr>
          <w:rFonts w:ascii="Times New Roman" w:hAnsi="Times New Roman" w:cs="Times New Roman"/>
          <w:sz w:val="24"/>
          <w:szCs w:val="24"/>
          <w:lang w:val="en-US"/>
        </w:rPr>
        <w:t>is</w:t>
      </w:r>
      <w:r w:rsidR="008E7FBB" w:rsidRPr="008E2CB6">
        <w:rPr>
          <w:rFonts w:ascii="Times New Roman" w:hAnsi="Times New Roman" w:cs="Times New Roman"/>
          <w:sz w:val="24"/>
          <w:szCs w:val="24"/>
          <w:lang w:val="en-US"/>
        </w:rPr>
        <w:t xml:space="preserve"> measure allow</w:t>
      </w:r>
      <w:r w:rsidR="001A2770" w:rsidRPr="008E2CB6">
        <w:rPr>
          <w:rFonts w:ascii="Times New Roman" w:hAnsi="Times New Roman" w:cs="Times New Roman"/>
          <w:sz w:val="24"/>
          <w:szCs w:val="24"/>
          <w:lang w:val="en-US"/>
        </w:rPr>
        <w:t>ed</w:t>
      </w:r>
      <w:r w:rsidR="008E7FBB" w:rsidRPr="008E2CB6">
        <w:rPr>
          <w:rFonts w:ascii="Times New Roman" w:hAnsi="Times New Roman" w:cs="Times New Roman"/>
          <w:sz w:val="24"/>
          <w:szCs w:val="24"/>
          <w:lang w:val="en-US"/>
        </w:rPr>
        <w:t xml:space="preserve"> a general prediction of the </w:t>
      </w:r>
      <w:r w:rsidR="008E7FBB" w:rsidRPr="008E2CB6">
        <w:rPr>
          <w:rFonts w:ascii="Times New Roman" w:hAnsi="Times New Roman" w:cs="Times New Roman"/>
          <w:sz w:val="24"/>
          <w:szCs w:val="24"/>
          <w:lang w:val="en-US"/>
        </w:rPr>
        <w:lastRenderedPageBreak/>
        <w:t xml:space="preserve">suitability of the according markers for </w:t>
      </w:r>
      <w:r w:rsidR="00AE6B5A" w:rsidRPr="008E2CB6">
        <w:rPr>
          <w:rFonts w:ascii="Times New Roman" w:hAnsi="Times New Roman" w:cs="Times New Roman"/>
          <w:sz w:val="24"/>
          <w:szCs w:val="24"/>
          <w:lang w:val="en-US"/>
        </w:rPr>
        <w:t xml:space="preserve">qualitative </w:t>
      </w:r>
      <w:r w:rsidR="008E7FBB" w:rsidRPr="008E2CB6">
        <w:rPr>
          <w:rFonts w:ascii="Times New Roman" w:hAnsi="Times New Roman" w:cs="Times New Roman"/>
          <w:sz w:val="24"/>
          <w:szCs w:val="24"/>
          <w:lang w:val="en-US"/>
        </w:rPr>
        <w:t>metabarcoding purposes</w:t>
      </w:r>
      <w:r w:rsidR="001A2770" w:rsidRPr="008E2CB6">
        <w:rPr>
          <w:rFonts w:ascii="Times New Roman" w:hAnsi="Times New Roman" w:cs="Times New Roman"/>
          <w:sz w:val="24"/>
          <w:szCs w:val="24"/>
          <w:lang w:val="en-US"/>
        </w:rPr>
        <w:t xml:space="preserve">. </w:t>
      </w:r>
      <w:r w:rsidR="003D5187">
        <w:rPr>
          <w:rFonts w:ascii="Times New Roman" w:hAnsi="Times New Roman" w:cs="Times New Roman"/>
          <w:sz w:val="24"/>
          <w:szCs w:val="24"/>
          <w:lang w:val="en-US"/>
        </w:rPr>
        <w:t xml:space="preserve">And </w:t>
      </w:r>
      <w:r w:rsidR="00DB5E6C" w:rsidRPr="003D5187">
        <w:rPr>
          <w:rFonts w:ascii="Times New Roman" w:hAnsi="Times New Roman" w:cs="Times New Roman"/>
          <w:b/>
          <w:sz w:val="24"/>
          <w:szCs w:val="24"/>
          <w:lang w:val="en-US"/>
        </w:rPr>
        <w:t>2</w:t>
      </w:r>
      <w:r w:rsidR="008E7FBB" w:rsidRPr="003D5187">
        <w:rPr>
          <w:rFonts w:ascii="Times New Roman" w:hAnsi="Times New Roman" w:cs="Times New Roman"/>
          <w:b/>
          <w:sz w:val="24"/>
          <w:szCs w:val="24"/>
          <w:lang w:val="en-US"/>
        </w:rPr>
        <w:t>.</w:t>
      </w:r>
      <w:r w:rsidR="008E7FBB" w:rsidRPr="008E2CB6">
        <w:rPr>
          <w:rFonts w:ascii="Times New Roman" w:hAnsi="Times New Roman" w:cs="Times New Roman"/>
          <w:sz w:val="24"/>
          <w:szCs w:val="24"/>
          <w:lang w:val="en-US"/>
        </w:rPr>
        <w:t xml:space="preserve"> </w:t>
      </w:r>
      <w:proofErr w:type="gramStart"/>
      <w:r w:rsidR="003D5187">
        <w:rPr>
          <w:rFonts w:ascii="Times New Roman" w:hAnsi="Times New Roman" w:cs="Times New Roman"/>
          <w:sz w:val="24"/>
          <w:szCs w:val="24"/>
          <w:lang w:val="en-US"/>
        </w:rPr>
        <w:t>b</w:t>
      </w:r>
      <w:r w:rsidR="008E7FBB" w:rsidRPr="008E2CB6">
        <w:rPr>
          <w:rFonts w:ascii="Times New Roman" w:hAnsi="Times New Roman" w:cs="Times New Roman"/>
          <w:sz w:val="24"/>
          <w:szCs w:val="24"/>
          <w:lang w:val="en-US"/>
        </w:rPr>
        <w:t>y</w:t>
      </w:r>
      <w:proofErr w:type="gramEnd"/>
      <w:r w:rsidR="008E7FBB" w:rsidRPr="008E2CB6">
        <w:rPr>
          <w:rFonts w:ascii="Times New Roman" w:hAnsi="Times New Roman" w:cs="Times New Roman"/>
          <w:sz w:val="24"/>
          <w:szCs w:val="24"/>
          <w:lang w:val="en-US"/>
        </w:rPr>
        <w:t xml:space="preserve"> linear regression of the proportion of reads per specimen against the proportion of DNA of that specimen in each mock community, we identified a </w:t>
      </w:r>
      <w:r w:rsidR="008E7FBB" w:rsidRPr="008E2CB6">
        <w:rPr>
          <w:rFonts w:ascii="Times New Roman" w:hAnsi="Times New Roman" w:cs="Times New Roman"/>
          <w:bCs/>
          <w:sz w:val="24"/>
          <w:szCs w:val="24"/>
          <w:lang w:val="en-US"/>
        </w:rPr>
        <w:t>coefficient of determination (R</w:t>
      </w:r>
      <w:r w:rsidR="008E7FBB" w:rsidRPr="008E2CB6">
        <w:rPr>
          <w:rFonts w:ascii="Times New Roman" w:hAnsi="Times New Roman" w:cs="Times New Roman"/>
          <w:bCs/>
          <w:sz w:val="24"/>
          <w:szCs w:val="24"/>
          <w:vertAlign w:val="superscript"/>
          <w:lang w:val="en-US"/>
        </w:rPr>
        <w:t>2</w:t>
      </w:r>
      <w:r w:rsidR="008E7FBB" w:rsidRPr="008E2CB6">
        <w:rPr>
          <w:rFonts w:ascii="Times New Roman" w:hAnsi="Times New Roman" w:cs="Times New Roman"/>
          <w:bCs/>
          <w:sz w:val="24"/>
          <w:szCs w:val="24"/>
          <w:lang w:val="en-US"/>
        </w:rPr>
        <w:t>) and the slope of the according regression line for each specimen and marker. Thereby R</w:t>
      </w:r>
      <w:r w:rsidR="008E7FBB" w:rsidRPr="008E2CB6">
        <w:rPr>
          <w:rFonts w:ascii="Times New Roman" w:hAnsi="Times New Roman" w:cs="Times New Roman"/>
          <w:bCs/>
          <w:sz w:val="24"/>
          <w:szCs w:val="24"/>
          <w:vertAlign w:val="superscript"/>
          <w:lang w:val="en-US"/>
        </w:rPr>
        <w:t>2</w:t>
      </w:r>
      <w:r w:rsidR="008E7FBB" w:rsidRPr="008E2CB6">
        <w:rPr>
          <w:rFonts w:ascii="Times New Roman" w:hAnsi="Times New Roman" w:cs="Times New Roman"/>
          <w:bCs/>
          <w:sz w:val="24"/>
          <w:szCs w:val="24"/>
          <w:lang w:val="en-US"/>
        </w:rPr>
        <w:t xml:space="preserve"> served as a measure of correlation/predictability of the amount of input DNA per taxon vs. the proportion of reads to recover. The slope on the other hand, served as a mea</w:t>
      </w:r>
      <w:r w:rsidR="00E8778B" w:rsidRPr="008E2CB6">
        <w:rPr>
          <w:rFonts w:ascii="Times New Roman" w:hAnsi="Times New Roman" w:cs="Times New Roman"/>
          <w:bCs/>
          <w:sz w:val="24"/>
          <w:szCs w:val="24"/>
          <w:lang w:val="en-US"/>
        </w:rPr>
        <w:t>s</w:t>
      </w:r>
      <w:r w:rsidR="008E7FBB" w:rsidRPr="008E2CB6">
        <w:rPr>
          <w:rFonts w:ascii="Times New Roman" w:hAnsi="Times New Roman" w:cs="Times New Roman"/>
          <w:bCs/>
          <w:sz w:val="24"/>
          <w:szCs w:val="24"/>
          <w:lang w:val="en-US"/>
        </w:rPr>
        <w:t xml:space="preserve">ure of fold change between the input proportion of DNA in the mock community and the resulting number of reads for that taxon. </w:t>
      </w:r>
    </w:p>
    <w:p w14:paraId="6F3A88DC" w14:textId="21619F4C" w:rsidR="006E4471" w:rsidRPr="008E2CB6" w:rsidRDefault="00D90E55" w:rsidP="008E2CB6">
      <w:pPr>
        <w:spacing w:line="480" w:lineRule="auto"/>
        <w:jc w:val="both"/>
        <w:rPr>
          <w:rFonts w:ascii="Times New Roman" w:hAnsi="Times New Roman" w:cs="Times New Roman"/>
          <w:bCs/>
          <w:sz w:val="24"/>
          <w:szCs w:val="24"/>
          <w:lang w:val="en-US"/>
        </w:rPr>
      </w:pPr>
      <w:r w:rsidRPr="008E2CB6">
        <w:rPr>
          <w:rFonts w:ascii="Times New Roman" w:hAnsi="Times New Roman" w:cs="Times New Roman"/>
          <w:bCs/>
          <w:sz w:val="24"/>
          <w:szCs w:val="24"/>
          <w:lang w:val="en-US"/>
        </w:rPr>
        <w:t xml:space="preserve">Based on the </w:t>
      </w:r>
      <w:r w:rsidR="008E2D40" w:rsidRPr="008E2CB6">
        <w:rPr>
          <w:rFonts w:ascii="Times New Roman" w:hAnsi="Times New Roman" w:cs="Times New Roman"/>
          <w:bCs/>
          <w:sz w:val="24"/>
          <w:szCs w:val="24"/>
          <w:lang w:val="en-US"/>
        </w:rPr>
        <w:t>slopes of the regression line between input DNA and recovered reads, we de</w:t>
      </w:r>
      <w:r w:rsidR="00CD16DF">
        <w:rPr>
          <w:rFonts w:ascii="Times New Roman" w:hAnsi="Times New Roman" w:cs="Times New Roman"/>
          <w:bCs/>
          <w:sz w:val="24"/>
          <w:szCs w:val="24"/>
          <w:lang w:val="en-US"/>
        </w:rPr>
        <w:t>riv</w:t>
      </w:r>
      <w:r w:rsidR="008E2D40" w:rsidRPr="008E2CB6">
        <w:rPr>
          <w:rFonts w:ascii="Times New Roman" w:hAnsi="Times New Roman" w:cs="Times New Roman"/>
          <w:bCs/>
          <w:sz w:val="24"/>
          <w:szCs w:val="24"/>
          <w:lang w:val="en-US"/>
        </w:rPr>
        <w:t>ed correction factors to estimate the relative abundance of ta</w:t>
      </w:r>
      <w:r w:rsidR="00E947DF" w:rsidRPr="008E2CB6">
        <w:rPr>
          <w:rFonts w:ascii="Times New Roman" w:hAnsi="Times New Roman" w:cs="Times New Roman"/>
          <w:bCs/>
          <w:sz w:val="24"/>
          <w:szCs w:val="24"/>
          <w:lang w:val="en-US"/>
        </w:rPr>
        <w:t>xa.</w:t>
      </w:r>
      <w:r w:rsidR="008E2D40" w:rsidRPr="008E2CB6">
        <w:rPr>
          <w:rFonts w:ascii="Times New Roman" w:hAnsi="Times New Roman" w:cs="Times New Roman"/>
          <w:bCs/>
          <w:sz w:val="24"/>
          <w:szCs w:val="24"/>
          <w:lang w:val="en-US"/>
        </w:rPr>
        <w:t xml:space="preserve"> Out of 16 total mock communities, we chose </w:t>
      </w:r>
      <w:r w:rsidR="006E4471" w:rsidRPr="008E2CB6">
        <w:rPr>
          <w:rFonts w:ascii="Times New Roman" w:hAnsi="Times New Roman" w:cs="Times New Roman"/>
          <w:bCs/>
          <w:sz w:val="24"/>
          <w:szCs w:val="24"/>
          <w:lang w:val="en-US"/>
        </w:rPr>
        <w:t xml:space="preserve">the first 5 and 10 and fitted a regression line for the correlation of input DNA and recovered reads. The recovered slope of the regression was then used to correct the estimated abundance of the respective taxon for the remaining six community samples. </w:t>
      </w:r>
      <w:proofErr w:type="gramStart"/>
      <w:r w:rsidR="006E4471" w:rsidRPr="008E2CB6">
        <w:rPr>
          <w:rFonts w:ascii="Times New Roman" w:hAnsi="Times New Roman" w:cs="Times New Roman"/>
          <w:bCs/>
          <w:sz w:val="24"/>
          <w:szCs w:val="24"/>
          <w:lang w:val="en-US"/>
        </w:rPr>
        <w:t>This was done by dividing the recovered proportion of reads per taxon and mock community by the taxon specific slope</w:t>
      </w:r>
      <w:proofErr w:type="gramEnd"/>
      <w:r w:rsidR="006E4471" w:rsidRPr="008E2CB6">
        <w:rPr>
          <w:rFonts w:ascii="Times New Roman" w:hAnsi="Times New Roman" w:cs="Times New Roman"/>
          <w:bCs/>
          <w:sz w:val="24"/>
          <w:szCs w:val="24"/>
          <w:lang w:val="en-US"/>
        </w:rPr>
        <w:t xml:space="preserve">. </w:t>
      </w:r>
    </w:p>
    <w:p w14:paraId="3163E297" w14:textId="72FADCBF" w:rsidR="00C3334C" w:rsidRPr="001F6529" w:rsidRDefault="001F6529" w:rsidP="008E2CB6">
      <w:pPr>
        <w:spacing w:line="480" w:lineRule="auto"/>
        <w:jc w:val="both"/>
        <w:rPr>
          <w:rFonts w:ascii="Times New Roman" w:hAnsi="Times New Roman" w:cs="Times New Roman"/>
          <w:bCs/>
          <w:i/>
          <w:sz w:val="24"/>
          <w:szCs w:val="24"/>
          <w:lang w:val="en-US"/>
        </w:rPr>
      </w:pPr>
      <w:r w:rsidRPr="001F6529">
        <w:rPr>
          <w:rFonts w:ascii="Times New Roman" w:hAnsi="Times New Roman" w:cs="Times New Roman"/>
          <w:bCs/>
          <w:i/>
          <w:sz w:val="24"/>
          <w:szCs w:val="24"/>
          <w:lang w:val="en-US"/>
        </w:rPr>
        <w:t>DNA degradation and DNA content bias</w:t>
      </w:r>
    </w:p>
    <w:p w14:paraId="7408EADF" w14:textId="3194F4C7" w:rsidR="0038331C" w:rsidRDefault="001F6529" w:rsidP="008E2CB6">
      <w:pPr>
        <w:spacing w:line="48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W</w:t>
      </w:r>
      <w:r w:rsidR="00DB5E6C" w:rsidRPr="0084498A">
        <w:rPr>
          <w:rFonts w:ascii="Times New Roman" w:hAnsi="Times New Roman" w:cs="Times New Roman"/>
          <w:bCs/>
          <w:sz w:val="24"/>
          <w:szCs w:val="24"/>
          <w:lang w:val="en-US"/>
        </w:rPr>
        <w:t>e correlated the read abu</w:t>
      </w:r>
      <w:r w:rsidR="001E2C8D">
        <w:rPr>
          <w:rFonts w:ascii="Times New Roman" w:hAnsi="Times New Roman" w:cs="Times New Roman"/>
          <w:bCs/>
          <w:sz w:val="24"/>
          <w:szCs w:val="24"/>
          <w:lang w:val="en-US"/>
        </w:rPr>
        <w:t xml:space="preserve">ndance estimates for each recovered OTU cluster </w:t>
      </w:r>
      <w:r w:rsidR="00DB5E6C" w:rsidRPr="0084498A">
        <w:rPr>
          <w:rFonts w:ascii="Times New Roman" w:hAnsi="Times New Roman" w:cs="Times New Roman"/>
          <w:bCs/>
          <w:sz w:val="24"/>
          <w:szCs w:val="24"/>
          <w:lang w:val="en-US"/>
        </w:rPr>
        <w:t>for the high and the low molecular weight fraction</w:t>
      </w:r>
      <w:r>
        <w:rPr>
          <w:rFonts w:ascii="Times New Roman" w:hAnsi="Times New Roman" w:cs="Times New Roman"/>
          <w:bCs/>
          <w:sz w:val="24"/>
          <w:szCs w:val="24"/>
          <w:lang w:val="en-US"/>
        </w:rPr>
        <w:t xml:space="preserve"> o</w:t>
      </w:r>
      <w:ins w:id="37" w:author="Andy Rominger" w:date="2016-11-22T09:27:00Z">
        <w:r w:rsidR="004942A1">
          <w:rPr>
            <w:rFonts w:ascii="Times New Roman" w:hAnsi="Times New Roman" w:cs="Times New Roman"/>
            <w:bCs/>
            <w:sz w:val="24"/>
            <w:szCs w:val="24"/>
            <w:lang w:val="en-US"/>
          </w:rPr>
          <w:t>f</w:t>
        </w:r>
      </w:ins>
      <w:del w:id="38" w:author="Andy Rominger" w:date="2016-11-22T09:27:00Z">
        <w:r w:rsidDel="004942A1">
          <w:rPr>
            <w:rFonts w:ascii="Times New Roman" w:hAnsi="Times New Roman" w:cs="Times New Roman"/>
            <w:bCs/>
            <w:sz w:val="24"/>
            <w:szCs w:val="24"/>
            <w:lang w:val="en-US"/>
          </w:rPr>
          <w:delText>r</w:delText>
        </w:r>
      </w:del>
      <w:r>
        <w:rPr>
          <w:rFonts w:ascii="Times New Roman" w:hAnsi="Times New Roman" w:cs="Times New Roman"/>
          <w:bCs/>
          <w:sz w:val="24"/>
          <w:szCs w:val="24"/>
          <w:lang w:val="en-US"/>
        </w:rPr>
        <w:t xml:space="preserve"> our tissue mock communities</w:t>
      </w:r>
      <w:r w:rsidR="00DB5E6C" w:rsidRPr="0084498A">
        <w:rPr>
          <w:rFonts w:ascii="Times New Roman" w:hAnsi="Times New Roman" w:cs="Times New Roman"/>
          <w:bCs/>
          <w:sz w:val="24"/>
          <w:szCs w:val="24"/>
          <w:lang w:val="en-US"/>
        </w:rPr>
        <w:t>,</w:t>
      </w:r>
      <w:r w:rsidR="00CD663A" w:rsidRPr="0084498A">
        <w:rPr>
          <w:rFonts w:ascii="Times New Roman" w:hAnsi="Times New Roman" w:cs="Times New Roman"/>
          <w:bCs/>
          <w:sz w:val="24"/>
          <w:szCs w:val="24"/>
          <w:lang w:val="en-US"/>
        </w:rPr>
        <w:t xml:space="preserve"> and calculated Bray Curtis distances for each of the sample pairs</w:t>
      </w:r>
      <w:r w:rsidR="00DB5E6C" w:rsidRPr="0084498A">
        <w:rPr>
          <w:rFonts w:ascii="Times New Roman" w:hAnsi="Times New Roman" w:cs="Times New Roman"/>
          <w:bCs/>
          <w:sz w:val="24"/>
          <w:szCs w:val="24"/>
          <w:lang w:val="en-US"/>
        </w:rPr>
        <w:t xml:space="preserve"> to detect taxonomic bias in DNA degradation. The correlations of read abundances and Bray Curtis distances were compared to a previously generated dataset of 15 mock co</w:t>
      </w:r>
      <w:r w:rsidR="00305756" w:rsidRPr="0084498A">
        <w:rPr>
          <w:rFonts w:ascii="Times New Roman" w:hAnsi="Times New Roman" w:cs="Times New Roman"/>
          <w:bCs/>
          <w:sz w:val="24"/>
          <w:szCs w:val="24"/>
          <w:lang w:val="en-US"/>
        </w:rPr>
        <w:t xml:space="preserve">mmunities of Hawaiian arthropods </w:t>
      </w:r>
      <w:r w:rsidR="00DB5E6C" w:rsidRPr="0084498A">
        <w:rPr>
          <w:rFonts w:ascii="Times New Roman" w:hAnsi="Times New Roman" w:cs="Times New Roman"/>
          <w:bCs/>
          <w:sz w:val="24"/>
          <w:szCs w:val="24"/>
          <w:lang w:val="en-US"/>
        </w:rPr>
        <w:t xml:space="preserve">(Krehenwinkel unpublished data), in which we estimate </w:t>
      </w:r>
      <w:r w:rsidR="00305756" w:rsidRPr="0084498A">
        <w:rPr>
          <w:rFonts w:ascii="Times New Roman" w:hAnsi="Times New Roman" w:cs="Times New Roman"/>
          <w:bCs/>
          <w:sz w:val="24"/>
          <w:szCs w:val="24"/>
          <w:lang w:val="en-US"/>
        </w:rPr>
        <w:t>the effect of simple PCR replicates and changes in annealing temperature on read abundances. For this purpose, exact PCR replicates of the same 15 mock communities were run 1. Under exactly the same conditions and 2. Using an elevated annealing temperature of 51°C instead of 46°C.</w:t>
      </w:r>
      <w:r w:rsidR="00C2021B" w:rsidRPr="0084498A">
        <w:rPr>
          <w:rFonts w:ascii="Times New Roman" w:hAnsi="Times New Roman" w:cs="Times New Roman"/>
          <w:bCs/>
          <w:sz w:val="24"/>
          <w:szCs w:val="24"/>
          <w:lang w:val="en-US"/>
        </w:rPr>
        <w:t xml:space="preserve"> Assuming that taxon bias in DNA </w:t>
      </w:r>
      <w:r w:rsidR="00C2021B" w:rsidRPr="0084498A">
        <w:rPr>
          <w:rFonts w:ascii="Times New Roman" w:hAnsi="Times New Roman" w:cs="Times New Roman"/>
          <w:bCs/>
          <w:sz w:val="24"/>
          <w:szCs w:val="24"/>
          <w:lang w:val="en-US"/>
        </w:rPr>
        <w:lastRenderedPageBreak/>
        <w:t>degradation is marginal</w:t>
      </w:r>
      <w:r w:rsidR="00CD663A" w:rsidRPr="0084498A">
        <w:rPr>
          <w:rFonts w:ascii="Times New Roman" w:hAnsi="Times New Roman" w:cs="Times New Roman"/>
          <w:bCs/>
          <w:sz w:val="24"/>
          <w:szCs w:val="24"/>
          <w:lang w:val="en-US"/>
        </w:rPr>
        <w:t>, the</w:t>
      </w:r>
      <w:r w:rsidR="00C2021B" w:rsidRPr="0084498A">
        <w:rPr>
          <w:rFonts w:ascii="Times New Roman" w:hAnsi="Times New Roman" w:cs="Times New Roman"/>
          <w:bCs/>
          <w:sz w:val="24"/>
          <w:szCs w:val="24"/>
          <w:lang w:val="en-US"/>
        </w:rPr>
        <w:t xml:space="preserve"> association between exact PCR replicates o</w:t>
      </w:r>
      <w:ins w:id="39" w:author="Andy Rominger" w:date="2016-11-22T09:26:00Z">
        <w:r w:rsidR="004942A1">
          <w:rPr>
            <w:rFonts w:ascii="Times New Roman" w:hAnsi="Times New Roman" w:cs="Times New Roman"/>
            <w:bCs/>
            <w:sz w:val="24"/>
            <w:szCs w:val="24"/>
            <w:lang w:val="en-US"/>
          </w:rPr>
          <w:t>f</w:t>
        </w:r>
      </w:ins>
      <w:del w:id="40" w:author="Andy Rominger" w:date="2016-11-22T09:26:00Z">
        <w:r w:rsidR="00C2021B" w:rsidRPr="0084498A" w:rsidDel="004942A1">
          <w:rPr>
            <w:rFonts w:ascii="Times New Roman" w:hAnsi="Times New Roman" w:cs="Times New Roman"/>
            <w:bCs/>
            <w:sz w:val="24"/>
            <w:szCs w:val="24"/>
            <w:lang w:val="en-US"/>
          </w:rPr>
          <w:delText>r</w:delText>
        </w:r>
      </w:del>
      <w:r w:rsidR="00C2021B" w:rsidRPr="0084498A">
        <w:rPr>
          <w:rFonts w:ascii="Times New Roman" w:hAnsi="Times New Roman" w:cs="Times New Roman"/>
          <w:bCs/>
          <w:sz w:val="24"/>
          <w:szCs w:val="24"/>
          <w:lang w:val="en-US"/>
        </w:rPr>
        <w:t xml:space="preserve"> high and low molecular DNA weight of the same sample </w:t>
      </w:r>
      <w:r w:rsidR="00CD663A" w:rsidRPr="0084498A">
        <w:rPr>
          <w:rFonts w:ascii="Times New Roman" w:hAnsi="Times New Roman" w:cs="Times New Roman"/>
          <w:bCs/>
          <w:sz w:val="24"/>
          <w:szCs w:val="24"/>
          <w:lang w:val="en-US"/>
        </w:rPr>
        <w:t>should be similar.</w:t>
      </w:r>
      <w:r w:rsidR="007434A5">
        <w:rPr>
          <w:rFonts w:ascii="Times New Roman" w:hAnsi="Times New Roman" w:cs="Times New Roman"/>
          <w:bCs/>
          <w:sz w:val="24"/>
          <w:szCs w:val="24"/>
          <w:lang w:val="en-US"/>
        </w:rPr>
        <w:t xml:space="preserve"> </w:t>
      </w:r>
      <w:r w:rsidR="003D5187">
        <w:rPr>
          <w:rFonts w:ascii="Times New Roman" w:hAnsi="Times New Roman" w:cs="Times New Roman"/>
          <w:bCs/>
          <w:sz w:val="24"/>
          <w:szCs w:val="24"/>
          <w:lang w:val="en-US"/>
        </w:rPr>
        <w:t xml:space="preserve">Moreover, we identified the association of </w:t>
      </w:r>
      <w:proofErr w:type="spellStart"/>
      <w:r w:rsidR="003D5187">
        <w:rPr>
          <w:rFonts w:ascii="Times New Roman" w:hAnsi="Times New Roman" w:cs="Times New Roman"/>
          <w:bCs/>
          <w:sz w:val="24"/>
          <w:szCs w:val="24"/>
          <w:lang w:val="en-US"/>
        </w:rPr>
        <w:t>bodysize</w:t>
      </w:r>
      <w:proofErr w:type="spellEnd"/>
      <w:r w:rsidR="003D5187">
        <w:rPr>
          <w:rFonts w:ascii="Times New Roman" w:hAnsi="Times New Roman" w:cs="Times New Roman"/>
          <w:bCs/>
          <w:sz w:val="24"/>
          <w:szCs w:val="24"/>
          <w:lang w:val="en-US"/>
        </w:rPr>
        <w:t xml:space="preserve">, bodyweight and DNA content for 9 exemplary arthropod taxa </w:t>
      </w:r>
      <w:r w:rsidR="00413FDB">
        <w:rPr>
          <w:rFonts w:ascii="Times New Roman" w:hAnsi="Times New Roman" w:cs="Times New Roman"/>
          <w:bCs/>
          <w:sz w:val="24"/>
          <w:szCs w:val="24"/>
          <w:lang w:val="en-US"/>
        </w:rPr>
        <w:t xml:space="preserve">and estimated </w:t>
      </w:r>
      <w:r w:rsidR="008C7D28" w:rsidRPr="0084498A">
        <w:rPr>
          <w:rFonts w:ascii="Times New Roman" w:hAnsi="Times New Roman" w:cs="Times New Roman"/>
          <w:bCs/>
          <w:sz w:val="24"/>
          <w:szCs w:val="24"/>
          <w:lang w:val="en-US"/>
        </w:rPr>
        <w:t xml:space="preserve">the </w:t>
      </w:r>
      <w:r w:rsidR="0038331C" w:rsidRPr="0084498A">
        <w:rPr>
          <w:rFonts w:ascii="Times New Roman" w:hAnsi="Times New Roman" w:cs="Times New Roman"/>
          <w:bCs/>
          <w:sz w:val="24"/>
          <w:szCs w:val="24"/>
          <w:lang w:val="en-US"/>
        </w:rPr>
        <w:t>bias of DNA content between different body part</w:t>
      </w:r>
      <w:r w:rsidR="006A4F33" w:rsidRPr="0084498A">
        <w:rPr>
          <w:rFonts w:ascii="Times New Roman" w:hAnsi="Times New Roman" w:cs="Times New Roman"/>
          <w:bCs/>
          <w:sz w:val="24"/>
          <w:szCs w:val="24"/>
          <w:lang w:val="en-US"/>
        </w:rPr>
        <w:t>s</w:t>
      </w:r>
      <w:r w:rsidR="0038331C" w:rsidRPr="0084498A">
        <w:rPr>
          <w:rFonts w:ascii="Times New Roman" w:hAnsi="Times New Roman" w:cs="Times New Roman"/>
          <w:bCs/>
          <w:sz w:val="24"/>
          <w:szCs w:val="24"/>
          <w:lang w:val="en-US"/>
        </w:rPr>
        <w:t xml:space="preserve"> from the same specimen from our data</w:t>
      </w:r>
      <w:r w:rsidR="00413FDB">
        <w:rPr>
          <w:rFonts w:ascii="Times New Roman" w:hAnsi="Times New Roman" w:cs="Times New Roman"/>
          <w:bCs/>
          <w:sz w:val="24"/>
          <w:szCs w:val="24"/>
          <w:lang w:val="en-US"/>
        </w:rPr>
        <w:t xml:space="preserve"> (</w:t>
      </w:r>
      <w:r w:rsidR="00413FDB" w:rsidRPr="003D5187">
        <w:rPr>
          <w:rFonts w:ascii="Times New Roman" w:hAnsi="Times New Roman" w:cs="Times New Roman"/>
          <w:bCs/>
          <w:sz w:val="24"/>
          <w:szCs w:val="24"/>
          <w:highlight w:val="yellow"/>
          <w:lang w:val="en-US"/>
        </w:rPr>
        <w:t xml:space="preserve">see </w:t>
      </w:r>
      <w:r w:rsidR="0064052D">
        <w:rPr>
          <w:rFonts w:ascii="Times New Roman" w:hAnsi="Times New Roman" w:cs="Times New Roman"/>
          <w:bCs/>
          <w:sz w:val="24"/>
          <w:szCs w:val="24"/>
          <w:highlight w:val="yellow"/>
          <w:lang w:val="en-US"/>
        </w:rPr>
        <w:t>S</w:t>
      </w:r>
      <w:r w:rsidR="00413FDB" w:rsidRPr="003D5187">
        <w:rPr>
          <w:rFonts w:ascii="Times New Roman" w:hAnsi="Times New Roman" w:cs="Times New Roman"/>
          <w:bCs/>
          <w:sz w:val="24"/>
          <w:szCs w:val="24"/>
          <w:highlight w:val="yellow"/>
          <w:lang w:val="en-US"/>
        </w:rPr>
        <w:t xml:space="preserve">upplementary </w:t>
      </w:r>
      <w:r w:rsidR="0064052D">
        <w:rPr>
          <w:rFonts w:ascii="Times New Roman" w:hAnsi="Times New Roman" w:cs="Times New Roman"/>
          <w:bCs/>
          <w:sz w:val="24"/>
          <w:szCs w:val="24"/>
          <w:highlight w:val="yellow"/>
          <w:lang w:val="en-US"/>
        </w:rPr>
        <w:t>M</w:t>
      </w:r>
      <w:r w:rsidR="00413FDB" w:rsidRPr="003D5187">
        <w:rPr>
          <w:rFonts w:ascii="Times New Roman" w:hAnsi="Times New Roman" w:cs="Times New Roman"/>
          <w:bCs/>
          <w:sz w:val="24"/>
          <w:szCs w:val="24"/>
          <w:highlight w:val="yellow"/>
          <w:lang w:val="en-US"/>
        </w:rPr>
        <w:t>aterial</w:t>
      </w:r>
      <w:r w:rsidR="00413FDB">
        <w:rPr>
          <w:rFonts w:ascii="Times New Roman" w:hAnsi="Times New Roman" w:cs="Times New Roman"/>
          <w:bCs/>
          <w:sz w:val="24"/>
          <w:szCs w:val="24"/>
          <w:lang w:val="en-US"/>
        </w:rPr>
        <w:t xml:space="preserve"> for more details)</w:t>
      </w:r>
      <w:r w:rsidR="0038331C" w:rsidRPr="0084498A">
        <w:rPr>
          <w:rFonts w:ascii="Times New Roman" w:hAnsi="Times New Roman" w:cs="Times New Roman"/>
          <w:bCs/>
          <w:sz w:val="24"/>
          <w:szCs w:val="24"/>
          <w:lang w:val="en-US"/>
        </w:rPr>
        <w:t xml:space="preserve">. </w:t>
      </w:r>
    </w:p>
    <w:p w14:paraId="33A16538" w14:textId="77777777" w:rsidR="006E52A4" w:rsidRPr="008E2CB6" w:rsidRDefault="00E73483" w:rsidP="008E2CB6">
      <w:pPr>
        <w:spacing w:line="480" w:lineRule="auto"/>
        <w:jc w:val="both"/>
        <w:rPr>
          <w:rFonts w:ascii="Times New Roman" w:hAnsi="Times New Roman" w:cs="Times New Roman"/>
          <w:b/>
          <w:sz w:val="24"/>
          <w:szCs w:val="24"/>
          <w:lang w:val="en-US"/>
        </w:rPr>
      </w:pPr>
      <w:r w:rsidRPr="008E2CB6">
        <w:rPr>
          <w:rFonts w:ascii="Times New Roman" w:hAnsi="Times New Roman" w:cs="Times New Roman"/>
          <w:b/>
          <w:sz w:val="24"/>
          <w:szCs w:val="24"/>
          <w:lang w:val="en-US"/>
        </w:rPr>
        <w:t>Results</w:t>
      </w:r>
    </w:p>
    <w:p w14:paraId="5358A155" w14:textId="3DEF6C9D" w:rsidR="00F15121" w:rsidRPr="008E2CB6" w:rsidRDefault="00E8778B"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After quality trimming</w:t>
      </w:r>
      <w:r w:rsidR="00E947DF" w:rsidRPr="008E2CB6">
        <w:rPr>
          <w:rFonts w:ascii="Times New Roman" w:hAnsi="Times New Roman" w:cs="Times New Roman"/>
          <w:sz w:val="24"/>
          <w:szCs w:val="24"/>
          <w:lang w:val="en-US"/>
        </w:rPr>
        <w:t>,</w:t>
      </w:r>
      <w:r w:rsidRPr="008E2CB6">
        <w:rPr>
          <w:rFonts w:ascii="Times New Roman" w:hAnsi="Times New Roman" w:cs="Times New Roman"/>
          <w:sz w:val="24"/>
          <w:szCs w:val="24"/>
          <w:lang w:val="en-US"/>
        </w:rPr>
        <w:t xml:space="preserve"> we recovered between xxx and xxx reads per single specimen</w:t>
      </w:r>
      <w:r w:rsidR="00F15121" w:rsidRPr="008E2CB6">
        <w:rPr>
          <w:rFonts w:ascii="Times New Roman" w:hAnsi="Times New Roman" w:cs="Times New Roman"/>
          <w:sz w:val="24"/>
          <w:szCs w:val="24"/>
          <w:lang w:val="en-US"/>
        </w:rPr>
        <w:t xml:space="preserve"> and xxx -xxx for the mock communities</w:t>
      </w:r>
      <w:r w:rsidRPr="008E2CB6">
        <w:rPr>
          <w:rFonts w:ascii="Times New Roman" w:hAnsi="Times New Roman" w:cs="Times New Roman"/>
          <w:sz w:val="24"/>
          <w:szCs w:val="24"/>
          <w:lang w:val="en-US"/>
        </w:rPr>
        <w:t xml:space="preserve">. </w:t>
      </w:r>
      <w:r w:rsidR="001D3E91" w:rsidRPr="008E2CB6">
        <w:rPr>
          <w:rFonts w:ascii="Times New Roman" w:hAnsi="Times New Roman" w:cs="Times New Roman"/>
          <w:sz w:val="24"/>
          <w:szCs w:val="24"/>
          <w:lang w:val="en-US"/>
        </w:rPr>
        <w:t xml:space="preserve">Between xxx and xxx % of all specimens </w:t>
      </w:r>
      <w:r w:rsidR="0064052D">
        <w:rPr>
          <w:rFonts w:ascii="Times New Roman" w:hAnsi="Times New Roman" w:cs="Times New Roman"/>
          <w:sz w:val="24"/>
          <w:szCs w:val="24"/>
          <w:lang w:val="en-US"/>
        </w:rPr>
        <w:t xml:space="preserve">per marker </w:t>
      </w:r>
      <w:r w:rsidR="001D3E91" w:rsidRPr="008E2CB6">
        <w:rPr>
          <w:rFonts w:ascii="Times New Roman" w:hAnsi="Times New Roman" w:cs="Times New Roman"/>
          <w:sz w:val="24"/>
          <w:szCs w:val="24"/>
          <w:lang w:val="en-US"/>
        </w:rPr>
        <w:t xml:space="preserve">could be assigned to the reference libraries. </w:t>
      </w:r>
      <w:r w:rsidR="00F15121" w:rsidRPr="008E2CB6">
        <w:rPr>
          <w:rFonts w:ascii="Times New Roman" w:hAnsi="Times New Roman" w:cs="Times New Roman"/>
          <w:sz w:val="24"/>
          <w:szCs w:val="24"/>
          <w:lang w:val="en-US"/>
        </w:rPr>
        <w:t xml:space="preserve">Nuclear markers show considerable less distance between taxa than mitochondrial ones, with ribosomal 18s being the most conserved and mitochondrial </w:t>
      </w:r>
      <w:r w:rsidR="00F15121" w:rsidRPr="008E2CB6">
        <w:rPr>
          <w:rFonts w:ascii="Times New Roman" w:hAnsi="Times New Roman" w:cs="Times New Roman"/>
          <w:sz w:val="24"/>
          <w:szCs w:val="24"/>
          <w:highlight w:val="yellow"/>
          <w:lang w:val="en-US"/>
        </w:rPr>
        <w:t>xxx</w:t>
      </w:r>
      <w:r w:rsidR="00F15121" w:rsidRPr="008E2CB6">
        <w:rPr>
          <w:rFonts w:ascii="Times New Roman" w:hAnsi="Times New Roman" w:cs="Times New Roman"/>
          <w:sz w:val="24"/>
          <w:szCs w:val="24"/>
          <w:lang w:val="en-US"/>
        </w:rPr>
        <w:t xml:space="preserve"> the most variable one. Even for the fastest evolving marker, the lowest distance between two taxa is xxx %, indicating fairly high divergence (</w:t>
      </w:r>
      <w:r w:rsidR="00F15121" w:rsidRPr="008E2CB6">
        <w:rPr>
          <w:rFonts w:ascii="Times New Roman" w:hAnsi="Times New Roman" w:cs="Times New Roman"/>
          <w:sz w:val="24"/>
          <w:szCs w:val="24"/>
          <w:highlight w:val="yellow"/>
          <w:lang w:val="en-US"/>
        </w:rPr>
        <w:t>see Supplementary Material for details</w:t>
      </w:r>
      <w:r w:rsidR="00F15121" w:rsidRPr="008E2CB6">
        <w:rPr>
          <w:rFonts w:ascii="Times New Roman" w:hAnsi="Times New Roman" w:cs="Times New Roman"/>
          <w:sz w:val="24"/>
          <w:szCs w:val="24"/>
          <w:lang w:val="en-US"/>
        </w:rPr>
        <w:t>).</w:t>
      </w:r>
    </w:p>
    <w:p w14:paraId="3142AFF6" w14:textId="4A9BE7FE" w:rsidR="007E4D77" w:rsidRPr="008E2CB6" w:rsidRDefault="00630954" w:rsidP="008E2CB6">
      <w:pPr>
        <w:spacing w:line="480" w:lineRule="auto"/>
        <w:jc w:val="both"/>
        <w:rPr>
          <w:rFonts w:ascii="Times New Roman" w:hAnsi="Times New Roman" w:cs="Times New Roman"/>
          <w:b/>
          <w:sz w:val="24"/>
          <w:szCs w:val="24"/>
          <w:lang w:val="en-US"/>
        </w:rPr>
      </w:pPr>
      <w:r w:rsidRPr="008E2CB6">
        <w:rPr>
          <w:rFonts w:ascii="Times New Roman" w:hAnsi="Times New Roman" w:cs="Times New Roman"/>
          <w:noProof/>
          <w:sz w:val="24"/>
          <w:szCs w:val="24"/>
          <w:lang w:val="en-US"/>
        </w:rPr>
        <w:drawing>
          <wp:inline distT="0" distB="0" distL="0" distR="0" wp14:anchorId="072C45F7" wp14:editId="6A1711D3">
            <wp:extent cx="5760720" cy="2880360"/>
            <wp:effectExtent l="0" t="0" r="0" b="0"/>
            <wp:docPr id="14" name="Picture 14" descr="C:\Users\HK\AppData\Local\Microsoft\Windows\INetCacheContent.Word\Fig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HK\AppData\Local\Microsoft\Windows\INetCacheContent.Word\Figure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inline>
        </w:drawing>
      </w:r>
    </w:p>
    <w:p w14:paraId="77F916C9" w14:textId="6AEAE62A" w:rsidR="007E4D77" w:rsidRPr="008E2CB6" w:rsidRDefault="007E4D77" w:rsidP="008E2CB6">
      <w:pPr>
        <w:spacing w:line="480" w:lineRule="auto"/>
        <w:jc w:val="both"/>
        <w:rPr>
          <w:rFonts w:ascii="Times New Roman" w:hAnsi="Times New Roman" w:cs="Times New Roman"/>
          <w:b/>
          <w:sz w:val="24"/>
          <w:szCs w:val="24"/>
          <w:lang w:val="en-US"/>
        </w:rPr>
      </w:pPr>
      <w:r w:rsidRPr="008E2CB6">
        <w:rPr>
          <w:rFonts w:ascii="Times New Roman" w:hAnsi="Times New Roman" w:cs="Times New Roman"/>
          <w:b/>
          <w:sz w:val="24"/>
          <w:szCs w:val="24"/>
          <w:lang w:val="en-US"/>
        </w:rPr>
        <w:t xml:space="preserve">Figure 1A) Average </w:t>
      </w:r>
      <w:r w:rsidR="009A74FB">
        <w:rPr>
          <w:rFonts w:ascii="Times New Roman" w:hAnsi="Times New Roman" w:cs="Times New Roman"/>
          <w:b/>
          <w:sz w:val="24"/>
          <w:szCs w:val="24"/>
          <w:lang w:val="en-US"/>
        </w:rPr>
        <w:t xml:space="preserve">proportion of each taxon recovered from mock communities of A) </w:t>
      </w:r>
      <w:r w:rsidR="005F2FD0" w:rsidRPr="008E2CB6">
        <w:rPr>
          <w:rFonts w:ascii="Times New Roman" w:hAnsi="Times New Roman" w:cs="Times New Roman"/>
          <w:b/>
          <w:sz w:val="24"/>
          <w:szCs w:val="24"/>
          <w:lang w:val="en-US"/>
        </w:rPr>
        <w:t xml:space="preserve">nuclear </w:t>
      </w:r>
      <w:r w:rsidRPr="008E2CB6">
        <w:rPr>
          <w:rFonts w:ascii="Times New Roman" w:hAnsi="Times New Roman" w:cs="Times New Roman"/>
          <w:b/>
          <w:sz w:val="24"/>
          <w:szCs w:val="24"/>
          <w:lang w:val="en-US"/>
        </w:rPr>
        <w:t>marker</w:t>
      </w:r>
      <w:r w:rsidR="009A74FB">
        <w:rPr>
          <w:rFonts w:ascii="Times New Roman" w:hAnsi="Times New Roman" w:cs="Times New Roman"/>
          <w:b/>
          <w:sz w:val="24"/>
          <w:szCs w:val="24"/>
          <w:lang w:val="en-US"/>
        </w:rPr>
        <w:t>s</w:t>
      </w:r>
      <w:r w:rsidRPr="008E2CB6">
        <w:rPr>
          <w:rFonts w:ascii="Times New Roman" w:hAnsi="Times New Roman" w:cs="Times New Roman"/>
          <w:b/>
          <w:sz w:val="24"/>
          <w:szCs w:val="24"/>
          <w:lang w:val="en-US"/>
        </w:rPr>
        <w:t xml:space="preserve"> B) </w:t>
      </w:r>
      <w:r w:rsidR="005F2FD0" w:rsidRPr="008E2CB6">
        <w:rPr>
          <w:rFonts w:ascii="Times New Roman" w:hAnsi="Times New Roman" w:cs="Times New Roman"/>
          <w:b/>
          <w:sz w:val="24"/>
          <w:szCs w:val="24"/>
          <w:lang w:val="en-US"/>
        </w:rPr>
        <w:t>for mitochondria</w:t>
      </w:r>
      <w:r w:rsidR="009A74FB">
        <w:rPr>
          <w:rFonts w:ascii="Times New Roman" w:hAnsi="Times New Roman" w:cs="Times New Roman"/>
          <w:b/>
          <w:sz w:val="24"/>
          <w:szCs w:val="24"/>
          <w:lang w:val="en-US"/>
        </w:rPr>
        <w:t>l</w:t>
      </w:r>
      <w:r w:rsidR="005F2FD0" w:rsidRPr="008E2CB6">
        <w:rPr>
          <w:rFonts w:ascii="Times New Roman" w:hAnsi="Times New Roman" w:cs="Times New Roman"/>
          <w:b/>
          <w:sz w:val="24"/>
          <w:szCs w:val="24"/>
          <w:lang w:val="en-US"/>
        </w:rPr>
        <w:t xml:space="preserve"> markers C) </w:t>
      </w:r>
      <w:r w:rsidRPr="008E2CB6">
        <w:rPr>
          <w:rFonts w:ascii="Times New Roman" w:hAnsi="Times New Roman" w:cs="Times New Roman"/>
          <w:b/>
          <w:sz w:val="24"/>
          <w:szCs w:val="24"/>
          <w:lang w:val="en-US"/>
        </w:rPr>
        <w:t>for marker ARF with different PCR cycles</w:t>
      </w:r>
      <w:r w:rsidR="005F2FD0" w:rsidRPr="008E2CB6">
        <w:rPr>
          <w:rFonts w:ascii="Times New Roman" w:hAnsi="Times New Roman" w:cs="Times New Roman"/>
          <w:b/>
          <w:sz w:val="24"/>
          <w:szCs w:val="24"/>
          <w:lang w:val="en-US"/>
        </w:rPr>
        <w:t xml:space="preserve"> D) for tissue pools with marker MCO</w:t>
      </w:r>
    </w:p>
    <w:p w14:paraId="7BA27817" w14:textId="2488DED6" w:rsidR="00935600" w:rsidRPr="008E2CB6" w:rsidRDefault="009207C8"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lastRenderedPageBreak/>
        <w:t>We</w:t>
      </w:r>
      <w:r w:rsidR="001D3E91" w:rsidRPr="008E2CB6">
        <w:rPr>
          <w:rFonts w:ascii="Times New Roman" w:hAnsi="Times New Roman" w:cs="Times New Roman"/>
          <w:sz w:val="24"/>
          <w:szCs w:val="24"/>
          <w:lang w:val="en-US"/>
        </w:rPr>
        <w:t xml:space="preserve"> </w:t>
      </w:r>
      <w:r w:rsidR="00B8219F" w:rsidRPr="008E2CB6">
        <w:rPr>
          <w:rFonts w:ascii="Times New Roman" w:hAnsi="Times New Roman" w:cs="Times New Roman"/>
          <w:sz w:val="24"/>
          <w:szCs w:val="24"/>
          <w:lang w:val="en-US"/>
        </w:rPr>
        <w:t>found considerable differences</w:t>
      </w:r>
      <w:r w:rsidRPr="008E2CB6">
        <w:rPr>
          <w:rFonts w:ascii="Times New Roman" w:hAnsi="Times New Roman" w:cs="Times New Roman"/>
          <w:sz w:val="24"/>
          <w:szCs w:val="24"/>
          <w:lang w:val="en-US"/>
        </w:rPr>
        <w:t xml:space="preserve"> in recovery of taxa from the mock communities for different markers. </w:t>
      </w:r>
      <w:r w:rsidR="00B21A31" w:rsidRPr="008E2CB6">
        <w:rPr>
          <w:rFonts w:ascii="Times New Roman" w:hAnsi="Times New Roman" w:cs="Times New Roman"/>
          <w:sz w:val="24"/>
          <w:szCs w:val="24"/>
          <w:lang w:val="en-US"/>
        </w:rPr>
        <w:t>In our DNA pools, n</w:t>
      </w:r>
      <w:r w:rsidRPr="008E2CB6">
        <w:rPr>
          <w:rFonts w:ascii="Times New Roman" w:hAnsi="Times New Roman" w:cs="Times New Roman"/>
          <w:sz w:val="24"/>
          <w:szCs w:val="24"/>
          <w:lang w:val="en-US"/>
        </w:rPr>
        <w:t xml:space="preserve">uclear ribosomal markers and mitochondrial COI show </w:t>
      </w:r>
      <w:r w:rsidR="0064052D" w:rsidRPr="008E2CB6">
        <w:rPr>
          <w:rFonts w:ascii="Times New Roman" w:hAnsi="Times New Roman" w:cs="Times New Roman"/>
          <w:sz w:val="24"/>
          <w:szCs w:val="24"/>
          <w:lang w:val="en-US"/>
        </w:rPr>
        <w:t xml:space="preserve">a </w:t>
      </w:r>
      <w:r w:rsidR="00B21A31" w:rsidRPr="008E2CB6">
        <w:rPr>
          <w:rFonts w:ascii="Times New Roman" w:hAnsi="Times New Roman" w:cs="Times New Roman"/>
          <w:sz w:val="24"/>
          <w:szCs w:val="24"/>
          <w:lang w:val="en-US"/>
        </w:rPr>
        <w:t xml:space="preserve">significantly </w:t>
      </w:r>
      <w:r w:rsidRPr="008E2CB6">
        <w:rPr>
          <w:rFonts w:ascii="Times New Roman" w:hAnsi="Times New Roman" w:cs="Times New Roman"/>
          <w:sz w:val="24"/>
          <w:szCs w:val="24"/>
          <w:lang w:val="en-US"/>
        </w:rPr>
        <w:t>better recove</w:t>
      </w:r>
      <w:r w:rsidR="00B21A31" w:rsidRPr="008E2CB6">
        <w:rPr>
          <w:rFonts w:ascii="Times New Roman" w:hAnsi="Times New Roman" w:cs="Times New Roman"/>
          <w:sz w:val="24"/>
          <w:szCs w:val="24"/>
          <w:lang w:val="en-US"/>
        </w:rPr>
        <w:t xml:space="preserve">ry than H3, </w:t>
      </w:r>
      <w:proofErr w:type="spellStart"/>
      <w:r w:rsidR="00B21A31" w:rsidRPr="008E2CB6">
        <w:rPr>
          <w:rFonts w:ascii="Times New Roman" w:hAnsi="Times New Roman" w:cs="Times New Roman"/>
          <w:sz w:val="24"/>
          <w:szCs w:val="24"/>
          <w:lang w:val="en-US"/>
        </w:rPr>
        <w:t>CytochromeB</w:t>
      </w:r>
      <w:proofErr w:type="spellEnd"/>
      <w:r w:rsidR="00B21A31" w:rsidRPr="008E2CB6">
        <w:rPr>
          <w:rFonts w:ascii="Times New Roman" w:hAnsi="Times New Roman" w:cs="Times New Roman"/>
          <w:sz w:val="24"/>
          <w:szCs w:val="24"/>
          <w:lang w:val="en-US"/>
        </w:rPr>
        <w:t xml:space="preserve"> or 12s (</w:t>
      </w:r>
      <w:r w:rsidR="00B21A31" w:rsidRPr="008E2CB6">
        <w:rPr>
          <w:rFonts w:ascii="Times New Roman" w:hAnsi="Times New Roman" w:cs="Times New Roman"/>
          <w:sz w:val="24"/>
          <w:szCs w:val="24"/>
          <w:highlight w:val="yellow"/>
          <w:lang w:val="en-US"/>
        </w:rPr>
        <w:t>for each the mean</w:t>
      </w:r>
      <w:r w:rsidR="00B21A31" w:rsidRPr="008E2CB6">
        <w:rPr>
          <w:rFonts w:ascii="Times New Roman" w:hAnsi="Times New Roman" w:cs="Times New Roman"/>
          <w:sz w:val="24"/>
          <w:szCs w:val="24"/>
          <w:lang w:val="en-US"/>
        </w:rPr>
        <w:t xml:space="preserve">). Neither a reduction of PCR cycles, nor an increase of the amount of template DNA did show significant effect on taxon recovery. We also did not find a significant difference between taxon </w:t>
      </w:r>
      <w:proofErr w:type="gramStart"/>
      <w:r w:rsidR="00B21A31" w:rsidRPr="008E2CB6">
        <w:rPr>
          <w:rFonts w:ascii="Times New Roman" w:hAnsi="Times New Roman" w:cs="Times New Roman"/>
          <w:sz w:val="24"/>
          <w:szCs w:val="24"/>
          <w:lang w:val="en-US"/>
        </w:rPr>
        <w:t>recovery</w:t>
      </w:r>
      <w:proofErr w:type="gramEnd"/>
      <w:r w:rsidR="00B21A31" w:rsidRPr="008E2CB6">
        <w:rPr>
          <w:rFonts w:ascii="Times New Roman" w:hAnsi="Times New Roman" w:cs="Times New Roman"/>
          <w:sz w:val="24"/>
          <w:szCs w:val="24"/>
          <w:lang w:val="en-US"/>
        </w:rPr>
        <w:t xml:space="preserve"> for </w:t>
      </w:r>
      <w:r w:rsidR="0064052D">
        <w:rPr>
          <w:rFonts w:ascii="Times New Roman" w:hAnsi="Times New Roman" w:cs="Times New Roman"/>
          <w:sz w:val="24"/>
          <w:szCs w:val="24"/>
          <w:lang w:val="en-US"/>
        </w:rPr>
        <w:t xml:space="preserve">the </w:t>
      </w:r>
      <w:r w:rsidR="00B21A31" w:rsidRPr="008E2CB6">
        <w:rPr>
          <w:rFonts w:ascii="Times New Roman" w:hAnsi="Times New Roman" w:cs="Times New Roman"/>
          <w:sz w:val="24"/>
          <w:szCs w:val="24"/>
          <w:lang w:val="en-US"/>
        </w:rPr>
        <w:t xml:space="preserve">tissue pools. Irrespective of the DNA integrity (high vs. low molecular weight) we consistently find a high taxon recovery </w:t>
      </w:r>
      <w:r w:rsidR="00B21A31" w:rsidRPr="008E2CB6">
        <w:rPr>
          <w:rFonts w:ascii="Times New Roman" w:hAnsi="Times New Roman" w:cs="Times New Roman"/>
          <w:sz w:val="24"/>
          <w:szCs w:val="24"/>
          <w:highlight w:val="yellow"/>
          <w:lang w:val="en-US"/>
        </w:rPr>
        <w:t>().</w:t>
      </w:r>
    </w:p>
    <w:p w14:paraId="377416FB" w14:textId="517EA94F" w:rsidR="00935600" w:rsidRPr="009A74FB" w:rsidRDefault="00935600" w:rsidP="009A74FB">
      <w:pPr>
        <w:spacing w:line="480" w:lineRule="auto"/>
        <w:jc w:val="both"/>
        <w:rPr>
          <w:rFonts w:ascii="Times New Roman" w:hAnsi="Times New Roman" w:cs="Times New Roman"/>
          <w:b/>
          <w:sz w:val="24"/>
          <w:szCs w:val="24"/>
          <w:lang w:val="en-US"/>
        </w:rPr>
      </w:pPr>
      <w:r w:rsidRPr="009A74FB">
        <w:rPr>
          <w:rFonts w:ascii="Times New Roman" w:hAnsi="Times New Roman" w:cs="Times New Roman"/>
          <w:b/>
          <w:sz w:val="24"/>
          <w:szCs w:val="24"/>
          <w:lang w:val="en-US"/>
        </w:rPr>
        <w:t xml:space="preserve">Figure 2) Exemplary association of DNA vs read count with </w:t>
      </w:r>
      <w:r w:rsidR="009A74FB">
        <w:rPr>
          <w:rFonts w:ascii="Times New Roman" w:hAnsi="Times New Roman" w:cs="Times New Roman"/>
          <w:b/>
          <w:sz w:val="24"/>
          <w:szCs w:val="24"/>
          <w:lang w:val="en-US"/>
        </w:rPr>
        <w:t>h</w:t>
      </w:r>
      <w:r w:rsidRPr="009A74FB">
        <w:rPr>
          <w:rFonts w:ascii="Times New Roman" w:hAnsi="Times New Roman" w:cs="Times New Roman"/>
          <w:b/>
          <w:sz w:val="24"/>
          <w:szCs w:val="24"/>
          <w:lang w:val="en-US"/>
        </w:rPr>
        <w:t xml:space="preserve">igh vs low slope </w:t>
      </w:r>
    </w:p>
    <w:p w14:paraId="119975DD" w14:textId="24A6CD26" w:rsidR="00AA7D2B" w:rsidRPr="008E2CB6" w:rsidRDefault="00285FBF" w:rsidP="008E2CB6">
      <w:pPr>
        <w:spacing w:line="480" w:lineRule="auto"/>
        <w:jc w:val="both"/>
        <w:rPr>
          <w:rFonts w:ascii="Times New Roman" w:hAnsi="Times New Roman" w:cs="Times New Roman"/>
          <w:b/>
          <w:sz w:val="24"/>
          <w:szCs w:val="24"/>
          <w:lang w:val="en-US"/>
        </w:rPr>
      </w:pPr>
      <w:r w:rsidRPr="008E2CB6">
        <w:rPr>
          <w:rFonts w:ascii="Times New Roman" w:hAnsi="Times New Roman" w:cs="Times New Roman"/>
          <w:noProof/>
          <w:sz w:val="24"/>
          <w:szCs w:val="24"/>
          <w:lang w:val="en-US"/>
        </w:rPr>
        <w:drawing>
          <wp:inline distT="0" distB="0" distL="0" distR="0" wp14:anchorId="696F94AA" wp14:editId="599A379C">
            <wp:extent cx="5627370" cy="2813685"/>
            <wp:effectExtent l="0" t="0" r="0" b="5715"/>
            <wp:docPr id="15" name="Picture 15" descr="C:\Users\HK\AppData\Local\Microsoft\Windows\INetCacheContent.Word\Rsqu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HK\AppData\Local\Microsoft\Windows\INetCacheContent.Word\Rsquare.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27370" cy="2813685"/>
                    </a:xfrm>
                    <a:prstGeom prst="rect">
                      <a:avLst/>
                    </a:prstGeom>
                    <a:noFill/>
                    <a:ln>
                      <a:noFill/>
                    </a:ln>
                  </pic:spPr>
                </pic:pic>
              </a:graphicData>
            </a:graphic>
          </wp:inline>
        </w:drawing>
      </w:r>
    </w:p>
    <w:p w14:paraId="18F7ABC4" w14:textId="3A9027FD" w:rsidR="009A74FB" w:rsidRPr="008E2CB6" w:rsidRDefault="00AA7D2B" w:rsidP="009A74FB">
      <w:pPr>
        <w:spacing w:line="480" w:lineRule="auto"/>
        <w:jc w:val="both"/>
        <w:rPr>
          <w:rFonts w:ascii="Times New Roman" w:hAnsi="Times New Roman" w:cs="Times New Roman"/>
          <w:b/>
          <w:sz w:val="24"/>
          <w:szCs w:val="24"/>
          <w:lang w:val="en-US"/>
        </w:rPr>
      </w:pPr>
      <w:r w:rsidRPr="009A74FB">
        <w:rPr>
          <w:rFonts w:ascii="Times New Roman" w:hAnsi="Times New Roman" w:cs="Times New Roman"/>
          <w:b/>
          <w:sz w:val="24"/>
          <w:szCs w:val="24"/>
          <w:lang w:val="en-US"/>
        </w:rPr>
        <w:t xml:space="preserve">Figure 3 </w:t>
      </w:r>
      <w:r w:rsidR="009A74FB">
        <w:rPr>
          <w:rFonts w:ascii="Times New Roman" w:hAnsi="Times New Roman" w:cs="Times New Roman"/>
          <w:b/>
          <w:sz w:val="24"/>
          <w:szCs w:val="24"/>
          <w:lang w:val="en-US"/>
        </w:rPr>
        <w:t xml:space="preserve">Average coefficient of determination between read count and taxon abundance for </w:t>
      </w:r>
      <w:r w:rsidRPr="009A74FB">
        <w:rPr>
          <w:rFonts w:ascii="Times New Roman" w:hAnsi="Times New Roman" w:cs="Times New Roman"/>
          <w:b/>
          <w:sz w:val="24"/>
          <w:szCs w:val="24"/>
          <w:lang w:val="en-US"/>
        </w:rPr>
        <w:t xml:space="preserve">A) </w:t>
      </w:r>
      <w:r w:rsidR="009A74FB">
        <w:rPr>
          <w:rFonts w:ascii="Times New Roman" w:hAnsi="Times New Roman" w:cs="Times New Roman"/>
          <w:b/>
          <w:sz w:val="24"/>
          <w:szCs w:val="24"/>
          <w:lang w:val="en-US"/>
        </w:rPr>
        <w:t xml:space="preserve">A) </w:t>
      </w:r>
      <w:r w:rsidR="009A74FB" w:rsidRPr="008E2CB6">
        <w:rPr>
          <w:rFonts w:ascii="Times New Roman" w:hAnsi="Times New Roman" w:cs="Times New Roman"/>
          <w:b/>
          <w:sz w:val="24"/>
          <w:szCs w:val="24"/>
          <w:lang w:val="en-US"/>
        </w:rPr>
        <w:t>nuclear marker</w:t>
      </w:r>
      <w:r w:rsidR="009A74FB">
        <w:rPr>
          <w:rFonts w:ascii="Times New Roman" w:hAnsi="Times New Roman" w:cs="Times New Roman"/>
          <w:b/>
          <w:sz w:val="24"/>
          <w:szCs w:val="24"/>
          <w:lang w:val="en-US"/>
        </w:rPr>
        <w:t>s</w:t>
      </w:r>
      <w:r w:rsidR="009A74FB" w:rsidRPr="008E2CB6">
        <w:rPr>
          <w:rFonts w:ascii="Times New Roman" w:hAnsi="Times New Roman" w:cs="Times New Roman"/>
          <w:b/>
          <w:sz w:val="24"/>
          <w:szCs w:val="24"/>
          <w:lang w:val="en-US"/>
        </w:rPr>
        <w:t xml:space="preserve"> B) for mitochondria</w:t>
      </w:r>
      <w:r w:rsidR="009A74FB">
        <w:rPr>
          <w:rFonts w:ascii="Times New Roman" w:hAnsi="Times New Roman" w:cs="Times New Roman"/>
          <w:b/>
          <w:sz w:val="24"/>
          <w:szCs w:val="24"/>
          <w:lang w:val="en-US"/>
        </w:rPr>
        <w:t>l</w:t>
      </w:r>
      <w:r w:rsidR="009A74FB" w:rsidRPr="008E2CB6">
        <w:rPr>
          <w:rFonts w:ascii="Times New Roman" w:hAnsi="Times New Roman" w:cs="Times New Roman"/>
          <w:b/>
          <w:sz w:val="24"/>
          <w:szCs w:val="24"/>
          <w:lang w:val="en-US"/>
        </w:rPr>
        <w:t xml:space="preserve"> markers C) for marker ARF with different PCR cycles D) for tissue pools with marker MCO</w:t>
      </w:r>
    </w:p>
    <w:p w14:paraId="55795905" w14:textId="31E428A2" w:rsidR="00E63E8E" w:rsidRPr="008E2CB6" w:rsidRDefault="00E63E8E" w:rsidP="009A74FB">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We generally found</w:t>
      </w:r>
      <w:r w:rsidR="00AE6B5A" w:rsidRPr="008E2CB6">
        <w:rPr>
          <w:rFonts w:ascii="Times New Roman" w:hAnsi="Times New Roman" w:cs="Times New Roman"/>
          <w:sz w:val="24"/>
          <w:szCs w:val="24"/>
          <w:lang w:val="en-US"/>
        </w:rPr>
        <w:t xml:space="preserve"> a </w:t>
      </w:r>
      <w:r w:rsidR="00AC0743" w:rsidRPr="008E2CB6">
        <w:rPr>
          <w:rFonts w:ascii="Times New Roman" w:hAnsi="Times New Roman" w:cs="Times New Roman"/>
          <w:sz w:val="24"/>
          <w:szCs w:val="24"/>
          <w:lang w:val="en-US"/>
        </w:rPr>
        <w:t>highly significant</w:t>
      </w:r>
      <w:r w:rsidR="00AE6B5A" w:rsidRPr="008E2CB6">
        <w:rPr>
          <w:rFonts w:ascii="Times New Roman" w:hAnsi="Times New Roman" w:cs="Times New Roman"/>
          <w:sz w:val="24"/>
          <w:szCs w:val="24"/>
          <w:lang w:val="en-US"/>
        </w:rPr>
        <w:t xml:space="preserve"> </w:t>
      </w:r>
      <w:r w:rsidR="00AC0743" w:rsidRPr="008E2CB6">
        <w:rPr>
          <w:rFonts w:ascii="Times New Roman" w:hAnsi="Times New Roman" w:cs="Times New Roman"/>
          <w:sz w:val="24"/>
          <w:szCs w:val="24"/>
          <w:lang w:val="en-US"/>
        </w:rPr>
        <w:t xml:space="preserve">positive </w:t>
      </w:r>
      <w:r w:rsidR="00B21A31" w:rsidRPr="008E2CB6">
        <w:rPr>
          <w:rFonts w:ascii="Times New Roman" w:hAnsi="Times New Roman" w:cs="Times New Roman"/>
          <w:sz w:val="24"/>
          <w:szCs w:val="24"/>
          <w:lang w:val="en-US"/>
        </w:rPr>
        <w:t xml:space="preserve">linear </w:t>
      </w:r>
      <w:r w:rsidR="00AE6B5A" w:rsidRPr="008E2CB6">
        <w:rPr>
          <w:rFonts w:ascii="Times New Roman" w:hAnsi="Times New Roman" w:cs="Times New Roman"/>
          <w:sz w:val="24"/>
          <w:szCs w:val="24"/>
          <w:lang w:val="en-US"/>
        </w:rPr>
        <w:t>association of read counts and input DNA</w:t>
      </w:r>
      <w:r w:rsidR="00B21A31" w:rsidRPr="008E2CB6">
        <w:rPr>
          <w:rFonts w:ascii="Times New Roman" w:hAnsi="Times New Roman" w:cs="Times New Roman"/>
          <w:sz w:val="24"/>
          <w:szCs w:val="24"/>
          <w:lang w:val="en-US"/>
        </w:rPr>
        <w:t xml:space="preserve"> </w:t>
      </w:r>
      <w:r w:rsidR="0064052D">
        <w:rPr>
          <w:rFonts w:ascii="Times New Roman" w:hAnsi="Times New Roman" w:cs="Times New Roman"/>
          <w:sz w:val="24"/>
          <w:szCs w:val="24"/>
          <w:lang w:val="en-US"/>
        </w:rPr>
        <w:t>or</w:t>
      </w:r>
      <w:r w:rsidR="00B21A31" w:rsidRPr="008E2CB6">
        <w:rPr>
          <w:rFonts w:ascii="Times New Roman" w:hAnsi="Times New Roman" w:cs="Times New Roman"/>
          <w:sz w:val="24"/>
          <w:szCs w:val="24"/>
          <w:lang w:val="en-US"/>
        </w:rPr>
        <w:t xml:space="preserve"> tissue</w:t>
      </w:r>
      <w:r w:rsidRPr="008E2CB6">
        <w:rPr>
          <w:rFonts w:ascii="Times New Roman" w:hAnsi="Times New Roman" w:cs="Times New Roman"/>
          <w:sz w:val="24"/>
          <w:szCs w:val="24"/>
          <w:lang w:val="en-US"/>
        </w:rPr>
        <w:t xml:space="preserve">. This association was independent of the amount of the target taxon or other taxa in the mock community. Nuclear ribosomal markers and mitochondrial COI result in the best association of DNA per taxon and read count, significantly better than 12s, </w:t>
      </w:r>
      <w:proofErr w:type="spellStart"/>
      <w:r w:rsidRPr="008E2CB6">
        <w:rPr>
          <w:rFonts w:ascii="Times New Roman" w:hAnsi="Times New Roman" w:cs="Times New Roman"/>
          <w:sz w:val="24"/>
          <w:szCs w:val="24"/>
          <w:lang w:val="en-US"/>
        </w:rPr>
        <w:t>CytB</w:t>
      </w:r>
      <w:proofErr w:type="spellEnd"/>
      <w:r w:rsidRPr="008E2CB6">
        <w:rPr>
          <w:rFonts w:ascii="Times New Roman" w:hAnsi="Times New Roman" w:cs="Times New Roman"/>
          <w:sz w:val="24"/>
          <w:szCs w:val="24"/>
          <w:lang w:val="en-US"/>
        </w:rPr>
        <w:t xml:space="preserve"> and H3. The COI primer combination </w:t>
      </w:r>
      <w:r w:rsidRPr="0064052D">
        <w:rPr>
          <w:rFonts w:ascii="Times New Roman" w:hAnsi="Times New Roman" w:cs="Times New Roman"/>
          <w:sz w:val="24"/>
          <w:szCs w:val="24"/>
          <w:highlight w:val="yellow"/>
          <w:lang w:val="en-US"/>
        </w:rPr>
        <w:t>MCOHCO</w:t>
      </w:r>
      <w:r w:rsidRPr="008E2CB6">
        <w:rPr>
          <w:rFonts w:ascii="Times New Roman" w:hAnsi="Times New Roman" w:cs="Times New Roman"/>
          <w:sz w:val="24"/>
          <w:szCs w:val="24"/>
          <w:lang w:val="en-US"/>
        </w:rPr>
        <w:t xml:space="preserve"> yields a significantly better correlation than </w:t>
      </w:r>
      <w:r w:rsidRPr="008E2CB6">
        <w:rPr>
          <w:rFonts w:ascii="Times New Roman" w:hAnsi="Times New Roman" w:cs="Times New Roman"/>
          <w:sz w:val="24"/>
          <w:szCs w:val="24"/>
          <w:lang w:val="en-US"/>
        </w:rPr>
        <w:lastRenderedPageBreak/>
        <w:t xml:space="preserve">ARF1HCO. A reduction of PCR cycles in the first round PCR did not positively affect the average coefficient of determination. Instead, the two samples with higher cycles numbers show a better average correlation then those with fewer cycles. A significant effect was found for an increase of the amount of PCR template. A four-fold increase of starting template for ARf1HCo resulted in </w:t>
      </w:r>
      <w:proofErr w:type="gramStart"/>
      <w:r w:rsidRPr="008E2CB6">
        <w:rPr>
          <w:rFonts w:ascii="Times New Roman" w:hAnsi="Times New Roman" w:cs="Times New Roman"/>
          <w:sz w:val="24"/>
          <w:szCs w:val="24"/>
          <w:highlight w:val="yellow"/>
          <w:lang w:val="en-US"/>
        </w:rPr>
        <w:t>a</w:t>
      </w:r>
      <w:proofErr w:type="gramEnd"/>
      <w:r w:rsidRPr="008E2CB6">
        <w:rPr>
          <w:rFonts w:ascii="Times New Roman" w:hAnsi="Times New Roman" w:cs="Times New Roman"/>
          <w:sz w:val="24"/>
          <w:szCs w:val="24"/>
          <w:highlight w:val="yellow"/>
          <w:lang w:val="en-US"/>
        </w:rPr>
        <w:t xml:space="preserve"> xxx</w:t>
      </w:r>
      <w:r w:rsidRPr="008E2CB6">
        <w:rPr>
          <w:rFonts w:ascii="Times New Roman" w:hAnsi="Times New Roman" w:cs="Times New Roman"/>
          <w:sz w:val="24"/>
          <w:szCs w:val="24"/>
          <w:lang w:val="en-US"/>
        </w:rPr>
        <w:t xml:space="preserve"> fold higher coefficient of determination. Our tissue pools generally show</w:t>
      </w:r>
      <w:r w:rsidR="0064052D">
        <w:rPr>
          <w:rFonts w:ascii="Times New Roman" w:hAnsi="Times New Roman" w:cs="Times New Roman"/>
          <w:sz w:val="24"/>
          <w:szCs w:val="24"/>
          <w:lang w:val="en-US"/>
        </w:rPr>
        <w:t>ed</w:t>
      </w:r>
      <w:r w:rsidRPr="008E2CB6">
        <w:rPr>
          <w:rFonts w:ascii="Times New Roman" w:hAnsi="Times New Roman" w:cs="Times New Roman"/>
          <w:sz w:val="24"/>
          <w:szCs w:val="24"/>
          <w:lang w:val="en-US"/>
        </w:rPr>
        <w:t xml:space="preserve"> a lower coefficient of determination per taxon, than DNA pools. Nevertheless, the amount of tissue per taxon is usually well correlated to the recovered read count. </w:t>
      </w:r>
      <w:r w:rsidRPr="008E2CB6">
        <w:rPr>
          <w:rFonts w:ascii="Times New Roman" w:hAnsi="Times New Roman" w:cs="Times New Roman"/>
          <w:sz w:val="24"/>
          <w:szCs w:val="24"/>
          <w:highlight w:val="yellow"/>
          <w:lang w:val="en-US"/>
        </w:rPr>
        <w:t xml:space="preserve">The coefficient of determination was not significantly different between high or low molecular weight DNA </w:t>
      </w:r>
      <w:r w:rsidR="00B20361">
        <w:rPr>
          <w:rFonts w:ascii="Times New Roman" w:hAnsi="Times New Roman" w:cs="Times New Roman"/>
          <w:sz w:val="24"/>
          <w:szCs w:val="24"/>
          <w:highlight w:val="yellow"/>
          <w:lang w:val="en-US"/>
        </w:rPr>
        <w:t>samples</w:t>
      </w:r>
      <w:r w:rsidRPr="008E2CB6">
        <w:rPr>
          <w:rFonts w:ascii="Times New Roman" w:hAnsi="Times New Roman" w:cs="Times New Roman"/>
          <w:sz w:val="24"/>
          <w:szCs w:val="24"/>
          <w:highlight w:val="yellow"/>
          <w:lang w:val="en-US"/>
        </w:rPr>
        <w:t>.</w:t>
      </w:r>
      <w:r w:rsidRPr="008E2CB6">
        <w:rPr>
          <w:rFonts w:ascii="Times New Roman" w:hAnsi="Times New Roman" w:cs="Times New Roman"/>
          <w:sz w:val="24"/>
          <w:szCs w:val="24"/>
          <w:lang w:val="en-US"/>
        </w:rPr>
        <w:t xml:space="preserve"> </w:t>
      </w:r>
    </w:p>
    <w:p w14:paraId="70C98EEC" w14:textId="44CE4822" w:rsidR="007D64CB" w:rsidRDefault="00E63E8E" w:rsidP="008E2CB6">
      <w:pPr>
        <w:spacing w:line="480" w:lineRule="auto"/>
        <w:ind w:left="-270"/>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While we usually found a high coefficient of determination between read count and tissue or DNA</w:t>
      </w:r>
      <w:r w:rsidR="0064052D">
        <w:rPr>
          <w:rFonts w:ascii="Times New Roman" w:hAnsi="Times New Roman" w:cs="Times New Roman"/>
          <w:sz w:val="24"/>
          <w:szCs w:val="24"/>
          <w:lang w:val="en-US"/>
        </w:rPr>
        <w:t xml:space="preserve"> amount</w:t>
      </w:r>
      <w:r w:rsidRPr="008E2CB6">
        <w:rPr>
          <w:rFonts w:ascii="Times New Roman" w:hAnsi="Times New Roman" w:cs="Times New Roman"/>
          <w:sz w:val="24"/>
          <w:szCs w:val="24"/>
          <w:lang w:val="en-US"/>
        </w:rPr>
        <w:t>, the slope of the regression was fairly variable between different taxa and markers (</w:t>
      </w:r>
      <w:r w:rsidR="007D64CB" w:rsidRPr="008E2CB6">
        <w:rPr>
          <w:rFonts w:ascii="Times New Roman" w:hAnsi="Times New Roman" w:cs="Times New Roman"/>
          <w:sz w:val="24"/>
          <w:szCs w:val="24"/>
          <w:lang w:val="en-US"/>
        </w:rPr>
        <w:t xml:space="preserve">xxx to xxx </w:t>
      </w:r>
      <w:r w:rsidRPr="008E2CB6">
        <w:rPr>
          <w:rFonts w:ascii="Times New Roman" w:hAnsi="Times New Roman" w:cs="Times New Roman"/>
          <w:sz w:val="24"/>
          <w:szCs w:val="24"/>
          <w:highlight w:val="yellow"/>
          <w:lang w:val="en-US"/>
        </w:rPr>
        <w:t xml:space="preserve">see supple </w:t>
      </w:r>
      <w:proofErr w:type="spellStart"/>
      <w:r w:rsidRPr="008E2CB6">
        <w:rPr>
          <w:rFonts w:ascii="Times New Roman" w:hAnsi="Times New Roman" w:cs="Times New Roman"/>
          <w:sz w:val="24"/>
          <w:szCs w:val="24"/>
          <w:highlight w:val="yellow"/>
          <w:lang w:val="en-US"/>
        </w:rPr>
        <w:t>entary</w:t>
      </w:r>
      <w:proofErr w:type="spellEnd"/>
      <w:r w:rsidRPr="008E2CB6">
        <w:rPr>
          <w:rFonts w:ascii="Times New Roman" w:hAnsi="Times New Roman" w:cs="Times New Roman"/>
          <w:sz w:val="24"/>
          <w:szCs w:val="24"/>
          <w:highlight w:val="yellow"/>
          <w:lang w:val="en-US"/>
        </w:rPr>
        <w:t xml:space="preserve"> table xxx</w:t>
      </w:r>
      <w:r w:rsidR="00392EFD">
        <w:rPr>
          <w:rFonts w:ascii="Times New Roman" w:hAnsi="Times New Roman" w:cs="Times New Roman"/>
          <w:sz w:val="24"/>
          <w:szCs w:val="24"/>
          <w:lang w:val="en-US"/>
        </w:rPr>
        <w:t>).</w:t>
      </w:r>
      <w:r w:rsidRPr="008E2CB6">
        <w:rPr>
          <w:rFonts w:ascii="Times New Roman" w:hAnsi="Times New Roman" w:cs="Times New Roman"/>
          <w:sz w:val="24"/>
          <w:szCs w:val="24"/>
          <w:lang w:val="en-US"/>
        </w:rPr>
        <w:t xml:space="preserve"> This translates into </w:t>
      </w:r>
      <w:r w:rsidRPr="00392EFD">
        <w:rPr>
          <w:rFonts w:ascii="Times New Roman" w:hAnsi="Times New Roman" w:cs="Times New Roman"/>
          <w:sz w:val="24"/>
          <w:szCs w:val="24"/>
          <w:highlight w:val="yellow"/>
          <w:lang w:val="en-US"/>
        </w:rPr>
        <w:t>xxx</w:t>
      </w:r>
      <w:r w:rsidRPr="008E2CB6">
        <w:rPr>
          <w:rFonts w:ascii="Times New Roman" w:hAnsi="Times New Roman" w:cs="Times New Roman"/>
          <w:sz w:val="24"/>
          <w:szCs w:val="24"/>
          <w:lang w:val="en-US"/>
        </w:rPr>
        <w:t xml:space="preserve"> fold differences in abundance estimates for taxa with the highest and lowest slopes. </w:t>
      </w:r>
      <w:r w:rsidR="007D64CB" w:rsidRPr="008E2CB6">
        <w:rPr>
          <w:rFonts w:ascii="Times New Roman" w:hAnsi="Times New Roman" w:cs="Times New Roman"/>
          <w:sz w:val="24"/>
          <w:szCs w:val="24"/>
          <w:lang w:val="en-US"/>
        </w:rPr>
        <w:t>However, we do not find significant differences in the aver</w:t>
      </w:r>
      <w:r w:rsidR="00392EFD">
        <w:rPr>
          <w:rFonts w:ascii="Times New Roman" w:hAnsi="Times New Roman" w:cs="Times New Roman"/>
          <w:sz w:val="24"/>
          <w:szCs w:val="24"/>
          <w:lang w:val="en-US"/>
        </w:rPr>
        <w:t>a</w:t>
      </w:r>
      <w:r w:rsidR="007D64CB" w:rsidRPr="008E2CB6">
        <w:rPr>
          <w:rFonts w:ascii="Times New Roman" w:hAnsi="Times New Roman" w:cs="Times New Roman"/>
          <w:sz w:val="24"/>
          <w:szCs w:val="24"/>
          <w:lang w:val="en-US"/>
        </w:rPr>
        <w:t>ge slope for any of the experimental conditions</w:t>
      </w:r>
      <w:r w:rsidR="00392EFD">
        <w:rPr>
          <w:rFonts w:ascii="Times New Roman" w:hAnsi="Times New Roman" w:cs="Times New Roman"/>
          <w:sz w:val="24"/>
          <w:szCs w:val="24"/>
          <w:lang w:val="en-US"/>
        </w:rPr>
        <w:t xml:space="preserve"> or markers</w:t>
      </w:r>
      <w:r w:rsidR="007D64CB" w:rsidRPr="008E2CB6">
        <w:rPr>
          <w:rFonts w:ascii="Times New Roman" w:hAnsi="Times New Roman" w:cs="Times New Roman"/>
          <w:sz w:val="24"/>
          <w:szCs w:val="24"/>
          <w:lang w:val="en-US"/>
        </w:rPr>
        <w:t>. With the exception of 12s, the slope for most taxa showed a fairly narrow distribution around one, with only few outliers. Moreover, the recovered slopes for the same taxon based on DNA pools or tissue pools is very similar (</w:t>
      </w:r>
      <w:r w:rsidR="007D64CB" w:rsidRPr="008E2CB6">
        <w:rPr>
          <w:rFonts w:ascii="Times New Roman" w:hAnsi="Times New Roman" w:cs="Times New Roman"/>
          <w:sz w:val="24"/>
          <w:szCs w:val="24"/>
          <w:highlight w:val="yellow"/>
          <w:lang w:val="en-US"/>
        </w:rPr>
        <w:t>XXX</w:t>
      </w:r>
      <w:r w:rsidR="007D64CB" w:rsidRPr="008E2CB6">
        <w:rPr>
          <w:rFonts w:ascii="Times New Roman" w:hAnsi="Times New Roman" w:cs="Times New Roman"/>
          <w:sz w:val="24"/>
          <w:szCs w:val="24"/>
          <w:lang w:val="en-US"/>
        </w:rPr>
        <w:t>).</w:t>
      </w:r>
      <w:r w:rsidR="00392EFD">
        <w:rPr>
          <w:rFonts w:ascii="Times New Roman" w:hAnsi="Times New Roman" w:cs="Times New Roman"/>
          <w:sz w:val="24"/>
          <w:szCs w:val="24"/>
          <w:lang w:val="en-US"/>
        </w:rPr>
        <w:t xml:space="preserve"> </w:t>
      </w:r>
      <w:r w:rsidR="00643557">
        <w:rPr>
          <w:rFonts w:ascii="Times New Roman" w:hAnsi="Times New Roman" w:cs="Times New Roman"/>
          <w:sz w:val="24"/>
          <w:szCs w:val="24"/>
          <w:lang w:val="en-US"/>
        </w:rPr>
        <w:t>A comparison of three taxonomic replicates of DNA and tissue pools shows a very similar slope for the association if taxon and read abundance (</w:t>
      </w:r>
      <w:r w:rsidR="00643557" w:rsidRPr="00643557">
        <w:rPr>
          <w:rFonts w:ascii="Times New Roman" w:hAnsi="Times New Roman" w:cs="Times New Roman"/>
          <w:sz w:val="24"/>
          <w:szCs w:val="24"/>
          <w:highlight w:val="yellow"/>
          <w:lang w:val="en-US"/>
        </w:rPr>
        <w:t>see Supplementary Figure xxx).</w:t>
      </w:r>
      <w:r w:rsidR="00643557">
        <w:rPr>
          <w:rFonts w:ascii="Times New Roman" w:hAnsi="Times New Roman" w:cs="Times New Roman"/>
          <w:sz w:val="24"/>
          <w:szCs w:val="24"/>
          <w:lang w:val="en-US"/>
        </w:rPr>
        <w:t xml:space="preserve"> </w:t>
      </w:r>
    </w:p>
    <w:p w14:paraId="48AC05EF" w14:textId="77777777" w:rsidR="007E4D77" w:rsidRPr="00DE4C17" w:rsidRDefault="007E4D77" w:rsidP="00DE4C17">
      <w:pPr>
        <w:spacing w:line="480" w:lineRule="auto"/>
        <w:jc w:val="both"/>
        <w:rPr>
          <w:rFonts w:ascii="Times New Roman" w:hAnsi="Times New Roman" w:cs="Times New Roman"/>
          <w:b/>
          <w:sz w:val="24"/>
          <w:szCs w:val="24"/>
          <w:lang w:val="en-US"/>
        </w:rPr>
      </w:pPr>
      <w:r w:rsidRPr="008E2CB6">
        <w:rPr>
          <w:noProof/>
          <w:lang w:val="en-US"/>
        </w:rPr>
        <w:lastRenderedPageBreak/>
        <w:drawing>
          <wp:inline distT="0" distB="0" distL="0" distR="0" wp14:anchorId="01325F04" wp14:editId="0473D82D">
            <wp:extent cx="5760720" cy="2880360"/>
            <wp:effectExtent l="0" t="0" r="0" b="0"/>
            <wp:docPr id="11" name="Picture 11" descr="C:\Users\HK\AppData\Local\Microsoft\Windows\INetCacheContent.Word\Rplot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HK\AppData\Local\Microsoft\Windows\INetCacheContent.Word\Rplot04.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inline>
        </w:drawing>
      </w:r>
    </w:p>
    <w:p w14:paraId="6770F0DD" w14:textId="3FC7E035" w:rsidR="009A74FB" w:rsidRDefault="007E4D77" w:rsidP="00DE4C17">
      <w:pPr>
        <w:spacing w:line="480" w:lineRule="auto"/>
        <w:jc w:val="both"/>
        <w:rPr>
          <w:rFonts w:ascii="Times New Roman" w:hAnsi="Times New Roman" w:cs="Times New Roman"/>
          <w:b/>
          <w:sz w:val="24"/>
          <w:szCs w:val="24"/>
          <w:lang w:val="en-US"/>
        </w:rPr>
      </w:pPr>
      <w:r w:rsidRPr="00DE4C17">
        <w:rPr>
          <w:rFonts w:ascii="Times New Roman" w:hAnsi="Times New Roman" w:cs="Times New Roman"/>
          <w:b/>
          <w:sz w:val="24"/>
          <w:szCs w:val="24"/>
          <w:lang w:val="en-US"/>
        </w:rPr>
        <w:t xml:space="preserve">Figure 4) </w:t>
      </w:r>
      <w:r w:rsidR="009A74FB">
        <w:rPr>
          <w:rFonts w:ascii="Times New Roman" w:hAnsi="Times New Roman" w:cs="Times New Roman"/>
          <w:b/>
          <w:sz w:val="24"/>
          <w:szCs w:val="24"/>
          <w:lang w:val="en-US"/>
        </w:rPr>
        <w:t>Association of read proportion and taxon abundance for 40 arthropod taxa (black dots) and after applying taxon specific correction factors (red dots) using A) 5 mock communities or B) 10 mock communities to derive correction factors</w:t>
      </w:r>
    </w:p>
    <w:p w14:paraId="215980AD" w14:textId="138142B1" w:rsidR="00217222" w:rsidRPr="008E2CB6" w:rsidRDefault="006E4471"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Each </w:t>
      </w:r>
      <w:r w:rsidR="00571079" w:rsidRPr="008E2CB6">
        <w:rPr>
          <w:rFonts w:ascii="Times New Roman" w:hAnsi="Times New Roman" w:cs="Times New Roman"/>
          <w:sz w:val="24"/>
          <w:szCs w:val="24"/>
          <w:lang w:val="en-US"/>
        </w:rPr>
        <w:t xml:space="preserve">taxon </w:t>
      </w:r>
      <w:r w:rsidRPr="008E2CB6">
        <w:rPr>
          <w:rFonts w:ascii="Times New Roman" w:hAnsi="Times New Roman" w:cs="Times New Roman"/>
          <w:sz w:val="24"/>
          <w:szCs w:val="24"/>
          <w:lang w:val="en-US"/>
        </w:rPr>
        <w:t>shows a highly predictable fold change between the proportion of input DNA and recovered reads.</w:t>
      </w:r>
      <w:r w:rsidR="004273C0" w:rsidRPr="008E2CB6">
        <w:rPr>
          <w:rFonts w:ascii="Times New Roman" w:hAnsi="Times New Roman" w:cs="Times New Roman"/>
          <w:sz w:val="24"/>
          <w:szCs w:val="24"/>
          <w:lang w:val="en-US"/>
        </w:rPr>
        <w:t xml:space="preserve"> </w:t>
      </w:r>
      <w:r w:rsidR="00571079" w:rsidRPr="008E2CB6">
        <w:rPr>
          <w:rFonts w:ascii="Times New Roman" w:hAnsi="Times New Roman" w:cs="Times New Roman"/>
          <w:sz w:val="24"/>
          <w:szCs w:val="24"/>
          <w:lang w:val="en-US"/>
        </w:rPr>
        <w:t>But due to the taxon specific slopes, a</w:t>
      </w:r>
      <w:r w:rsidRPr="008E2CB6">
        <w:rPr>
          <w:rFonts w:ascii="Times New Roman" w:hAnsi="Times New Roman" w:cs="Times New Roman"/>
          <w:sz w:val="24"/>
          <w:szCs w:val="24"/>
          <w:lang w:val="en-US"/>
        </w:rPr>
        <w:t xml:space="preserve"> simple </w:t>
      </w:r>
      <w:r w:rsidR="00E2065F" w:rsidRPr="008E2CB6">
        <w:rPr>
          <w:rFonts w:ascii="Times New Roman" w:hAnsi="Times New Roman" w:cs="Times New Roman"/>
          <w:sz w:val="24"/>
          <w:szCs w:val="24"/>
          <w:lang w:val="en-US"/>
        </w:rPr>
        <w:t>association</w:t>
      </w:r>
      <w:r w:rsidRPr="008E2CB6">
        <w:rPr>
          <w:rFonts w:ascii="Times New Roman" w:hAnsi="Times New Roman" w:cs="Times New Roman"/>
          <w:sz w:val="24"/>
          <w:szCs w:val="24"/>
          <w:lang w:val="en-US"/>
        </w:rPr>
        <w:t xml:space="preserve"> of the proportion of input DNA and recovered reads for </w:t>
      </w:r>
      <w:r w:rsidR="00E2065F" w:rsidRPr="008E2CB6">
        <w:rPr>
          <w:rFonts w:ascii="Times New Roman" w:hAnsi="Times New Roman" w:cs="Times New Roman"/>
          <w:sz w:val="24"/>
          <w:szCs w:val="24"/>
          <w:lang w:val="en-US"/>
        </w:rPr>
        <w:t xml:space="preserve">all taxa in </w:t>
      </w:r>
      <w:r w:rsidRPr="008E2CB6">
        <w:rPr>
          <w:rFonts w:ascii="Times New Roman" w:hAnsi="Times New Roman" w:cs="Times New Roman"/>
          <w:sz w:val="24"/>
          <w:szCs w:val="24"/>
          <w:lang w:val="en-US"/>
        </w:rPr>
        <w:t>six mock communities suggest no correlation (</w:t>
      </w:r>
      <w:r w:rsidR="00B14DF3" w:rsidRPr="00392EFD">
        <w:rPr>
          <w:rFonts w:ascii="Times New Roman" w:hAnsi="Times New Roman" w:cs="Times New Roman"/>
          <w:sz w:val="24"/>
          <w:szCs w:val="24"/>
          <w:highlight w:val="yellow"/>
          <w:lang w:val="en-US"/>
        </w:rPr>
        <w:t xml:space="preserve">add </w:t>
      </w:r>
      <w:r w:rsidRPr="00392EFD">
        <w:rPr>
          <w:rFonts w:ascii="Times New Roman" w:hAnsi="Times New Roman" w:cs="Times New Roman"/>
          <w:sz w:val="24"/>
          <w:szCs w:val="24"/>
          <w:highlight w:val="yellow"/>
          <w:lang w:val="en-US"/>
        </w:rPr>
        <w:t>R</w:t>
      </w:r>
      <w:r w:rsidRPr="00392EFD">
        <w:rPr>
          <w:rFonts w:ascii="Times New Roman" w:hAnsi="Times New Roman" w:cs="Times New Roman"/>
          <w:sz w:val="24"/>
          <w:szCs w:val="24"/>
          <w:highlight w:val="yellow"/>
          <w:vertAlign w:val="superscript"/>
          <w:lang w:val="en-US"/>
        </w:rPr>
        <w:t>2</w:t>
      </w:r>
      <w:r w:rsidR="00392EFD">
        <w:rPr>
          <w:rFonts w:ascii="Times New Roman" w:hAnsi="Times New Roman" w:cs="Times New Roman"/>
          <w:sz w:val="24"/>
          <w:szCs w:val="24"/>
          <w:lang w:val="en-US"/>
        </w:rPr>
        <w:t>). B</w:t>
      </w:r>
      <w:r w:rsidRPr="008E2CB6">
        <w:rPr>
          <w:rFonts w:ascii="Times New Roman" w:hAnsi="Times New Roman" w:cs="Times New Roman"/>
          <w:sz w:val="24"/>
          <w:szCs w:val="24"/>
          <w:lang w:val="en-US"/>
        </w:rPr>
        <w:t>y using 5 mock communities to derive taxon specific correction factors</w:t>
      </w:r>
      <w:r w:rsidR="004273C0" w:rsidRPr="008E2CB6">
        <w:rPr>
          <w:rFonts w:ascii="Times New Roman" w:hAnsi="Times New Roman" w:cs="Times New Roman"/>
          <w:sz w:val="24"/>
          <w:szCs w:val="24"/>
          <w:lang w:val="en-US"/>
        </w:rPr>
        <w:t>,</w:t>
      </w:r>
      <w:r w:rsidRPr="008E2CB6">
        <w:rPr>
          <w:rFonts w:ascii="Times New Roman" w:hAnsi="Times New Roman" w:cs="Times New Roman"/>
          <w:sz w:val="24"/>
          <w:szCs w:val="24"/>
          <w:lang w:val="en-US"/>
        </w:rPr>
        <w:t xml:space="preserve"> a significant correlation is found (</w:t>
      </w:r>
      <w:r w:rsidR="00B14DF3" w:rsidRPr="00392EFD">
        <w:rPr>
          <w:rFonts w:ascii="Times New Roman" w:hAnsi="Times New Roman" w:cs="Times New Roman"/>
          <w:sz w:val="24"/>
          <w:szCs w:val="24"/>
          <w:highlight w:val="yellow"/>
          <w:lang w:val="en-US"/>
        </w:rPr>
        <w:t xml:space="preserve">add </w:t>
      </w:r>
      <w:r w:rsidR="009872B6" w:rsidRPr="00392EFD">
        <w:rPr>
          <w:rFonts w:ascii="Times New Roman" w:hAnsi="Times New Roman" w:cs="Times New Roman"/>
          <w:sz w:val="24"/>
          <w:szCs w:val="24"/>
          <w:highlight w:val="yellow"/>
          <w:lang w:val="en-US"/>
        </w:rPr>
        <w:t>R</w:t>
      </w:r>
      <w:r w:rsidR="009872B6" w:rsidRPr="00392EFD">
        <w:rPr>
          <w:rFonts w:ascii="Times New Roman" w:hAnsi="Times New Roman" w:cs="Times New Roman"/>
          <w:sz w:val="24"/>
          <w:szCs w:val="24"/>
          <w:highlight w:val="yellow"/>
          <w:vertAlign w:val="superscript"/>
          <w:lang w:val="en-US"/>
        </w:rPr>
        <w:t>2</w:t>
      </w:r>
      <w:r w:rsidR="00B14DF3" w:rsidRPr="00392EFD">
        <w:rPr>
          <w:rFonts w:ascii="Times New Roman" w:hAnsi="Times New Roman" w:cs="Times New Roman"/>
          <w:sz w:val="24"/>
          <w:szCs w:val="24"/>
          <w:highlight w:val="yellow"/>
          <w:lang w:val="en-US"/>
        </w:rPr>
        <w:t xml:space="preserve"> &amp; P</w:t>
      </w:r>
      <w:r w:rsidR="009872B6" w:rsidRPr="008E2CB6">
        <w:rPr>
          <w:rFonts w:ascii="Times New Roman" w:hAnsi="Times New Roman" w:cs="Times New Roman"/>
          <w:sz w:val="24"/>
          <w:szCs w:val="24"/>
          <w:lang w:val="en-US"/>
        </w:rPr>
        <w:t xml:space="preserve">). </w:t>
      </w:r>
      <w:r w:rsidR="00F1454C" w:rsidRPr="008E2CB6">
        <w:rPr>
          <w:rFonts w:ascii="Times New Roman" w:hAnsi="Times New Roman" w:cs="Times New Roman"/>
          <w:sz w:val="24"/>
          <w:szCs w:val="24"/>
          <w:lang w:val="en-US"/>
        </w:rPr>
        <w:t>This correlation is considerably</w:t>
      </w:r>
      <w:r w:rsidR="009872B6" w:rsidRPr="008E2CB6">
        <w:rPr>
          <w:rFonts w:ascii="Times New Roman" w:hAnsi="Times New Roman" w:cs="Times New Roman"/>
          <w:sz w:val="24"/>
          <w:szCs w:val="24"/>
          <w:lang w:val="en-US"/>
        </w:rPr>
        <w:t xml:space="preserve"> increased, when 10 mock communities are used to derive corrections factors</w:t>
      </w:r>
      <w:r w:rsidR="00B14DF3" w:rsidRPr="008E2CB6">
        <w:rPr>
          <w:rFonts w:ascii="Times New Roman" w:hAnsi="Times New Roman" w:cs="Times New Roman"/>
          <w:sz w:val="24"/>
          <w:szCs w:val="24"/>
          <w:lang w:val="en-US"/>
        </w:rPr>
        <w:t xml:space="preserve"> (</w:t>
      </w:r>
      <w:r w:rsidR="00B14DF3" w:rsidRPr="00392EFD">
        <w:rPr>
          <w:rFonts w:ascii="Times New Roman" w:hAnsi="Times New Roman" w:cs="Times New Roman"/>
          <w:sz w:val="24"/>
          <w:szCs w:val="24"/>
          <w:highlight w:val="yellow"/>
          <w:lang w:val="en-US"/>
        </w:rPr>
        <w:t>R</w:t>
      </w:r>
      <w:r w:rsidR="00B14DF3" w:rsidRPr="00392EFD">
        <w:rPr>
          <w:rFonts w:ascii="Times New Roman" w:hAnsi="Times New Roman" w:cs="Times New Roman"/>
          <w:sz w:val="24"/>
          <w:szCs w:val="24"/>
          <w:highlight w:val="yellow"/>
          <w:vertAlign w:val="superscript"/>
          <w:lang w:val="en-US"/>
        </w:rPr>
        <w:t>2</w:t>
      </w:r>
      <w:r w:rsidR="00B14DF3" w:rsidRPr="00392EFD">
        <w:rPr>
          <w:rFonts w:ascii="Times New Roman" w:hAnsi="Times New Roman" w:cs="Times New Roman"/>
          <w:sz w:val="24"/>
          <w:szCs w:val="24"/>
          <w:highlight w:val="yellow"/>
          <w:lang w:val="en-US"/>
        </w:rPr>
        <w:t xml:space="preserve"> &amp; P</w:t>
      </w:r>
      <w:r w:rsidR="00392EFD">
        <w:rPr>
          <w:rFonts w:ascii="Times New Roman" w:hAnsi="Times New Roman" w:cs="Times New Roman"/>
          <w:sz w:val="24"/>
          <w:szCs w:val="24"/>
          <w:lang w:val="en-US"/>
        </w:rPr>
        <w:t>)</w:t>
      </w:r>
      <w:r w:rsidR="009872B6" w:rsidRPr="008E2CB6">
        <w:rPr>
          <w:rFonts w:ascii="Times New Roman" w:hAnsi="Times New Roman" w:cs="Times New Roman"/>
          <w:sz w:val="24"/>
          <w:szCs w:val="24"/>
          <w:lang w:val="en-US"/>
        </w:rPr>
        <w:t xml:space="preserve">. With a slope of between </w:t>
      </w:r>
      <w:r w:rsidR="009872B6" w:rsidRPr="00392EFD">
        <w:rPr>
          <w:rFonts w:ascii="Times New Roman" w:hAnsi="Times New Roman" w:cs="Times New Roman"/>
          <w:sz w:val="24"/>
          <w:szCs w:val="24"/>
          <w:highlight w:val="yellow"/>
          <w:lang w:val="en-US"/>
        </w:rPr>
        <w:t>xxx-xxx</w:t>
      </w:r>
      <w:r w:rsidR="00E2065F" w:rsidRPr="008E2CB6">
        <w:rPr>
          <w:rFonts w:ascii="Times New Roman" w:hAnsi="Times New Roman" w:cs="Times New Roman"/>
          <w:sz w:val="24"/>
          <w:szCs w:val="24"/>
          <w:lang w:val="en-US"/>
        </w:rPr>
        <w:t>,</w:t>
      </w:r>
      <w:r w:rsidR="009872B6" w:rsidRPr="008E2CB6">
        <w:rPr>
          <w:rFonts w:ascii="Times New Roman" w:hAnsi="Times New Roman" w:cs="Times New Roman"/>
          <w:sz w:val="24"/>
          <w:szCs w:val="24"/>
          <w:lang w:val="en-US"/>
        </w:rPr>
        <w:t xml:space="preserve"> the amount of input DNA can be </w:t>
      </w:r>
      <w:r w:rsidR="00E2065F" w:rsidRPr="008E2CB6">
        <w:rPr>
          <w:rFonts w:ascii="Times New Roman" w:hAnsi="Times New Roman" w:cs="Times New Roman"/>
          <w:sz w:val="24"/>
          <w:szCs w:val="24"/>
          <w:lang w:val="en-US"/>
        </w:rPr>
        <w:t xml:space="preserve">fairly </w:t>
      </w:r>
      <w:r w:rsidR="009872B6" w:rsidRPr="008E2CB6">
        <w:rPr>
          <w:rFonts w:ascii="Times New Roman" w:hAnsi="Times New Roman" w:cs="Times New Roman"/>
          <w:sz w:val="24"/>
          <w:szCs w:val="24"/>
          <w:lang w:val="en-US"/>
        </w:rPr>
        <w:t>accurately predicte</w:t>
      </w:r>
      <w:r w:rsidR="00E2065F" w:rsidRPr="008E2CB6">
        <w:rPr>
          <w:rFonts w:ascii="Times New Roman" w:hAnsi="Times New Roman" w:cs="Times New Roman"/>
          <w:sz w:val="24"/>
          <w:szCs w:val="24"/>
          <w:lang w:val="en-US"/>
        </w:rPr>
        <w:t>d from mock communities for all</w:t>
      </w:r>
      <w:r w:rsidR="009872B6" w:rsidRPr="008E2CB6">
        <w:rPr>
          <w:rFonts w:ascii="Times New Roman" w:hAnsi="Times New Roman" w:cs="Times New Roman"/>
          <w:sz w:val="24"/>
          <w:szCs w:val="24"/>
          <w:lang w:val="en-US"/>
        </w:rPr>
        <w:t xml:space="preserve"> studied taxa here. </w:t>
      </w:r>
      <w:r w:rsidRPr="008E2CB6">
        <w:rPr>
          <w:rFonts w:ascii="Times New Roman" w:hAnsi="Times New Roman" w:cs="Times New Roman"/>
          <w:sz w:val="24"/>
          <w:szCs w:val="24"/>
          <w:lang w:val="en-US"/>
        </w:rPr>
        <w:t xml:space="preserve"> </w:t>
      </w:r>
    </w:p>
    <w:p w14:paraId="01B24746" w14:textId="4694D955" w:rsidR="00585D71" w:rsidRPr="008E2CB6" w:rsidRDefault="00585D71" w:rsidP="008E2CB6">
      <w:pPr>
        <w:spacing w:line="480" w:lineRule="auto"/>
        <w:jc w:val="both"/>
        <w:rPr>
          <w:rFonts w:ascii="Times New Roman" w:hAnsi="Times New Roman" w:cs="Times New Roman"/>
          <w:b/>
          <w:sz w:val="24"/>
          <w:szCs w:val="24"/>
          <w:lang w:val="en-US"/>
        </w:rPr>
      </w:pPr>
      <w:r w:rsidRPr="008E2CB6">
        <w:rPr>
          <w:rFonts w:ascii="Times New Roman" w:hAnsi="Times New Roman" w:cs="Times New Roman"/>
          <w:b/>
          <w:sz w:val="24"/>
          <w:szCs w:val="24"/>
          <w:lang w:val="en-US"/>
        </w:rPr>
        <w:t>Taxon bias</w:t>
      </w:r>
    </w:p>
    <w:p w14:paraId="784686EE" w14:textId="77777777" w:rsidR="00737C58" w:rsidRPr="008E2CB6" w:rsidRDefault="00737C58" w:rsidP="008E2CB6">
      <w:pPr>
        <w:spacing w:line="480" w:lineRule="auto"/>
        <w:jc w:val="both"/>
        <w:rPr>
          <w:rFonts w:ascii="Times New Roman" w:hAnsi="Times New Roman" w:cs="Times New Roman"/>
          <w:b/>
          <w:sz w:val="24"/>
          <w:szCs w:val="24"/>
          <w:lang w:val="en-US"/>
        </w:rPr>
      </w:pPr>
      <w:r w:rsidRPr="008E2CB6">
        <w:rPr>
          <w:rFonts w:ascii="Times New Roman" w:hAnsi="Times New Roman" w:cs="Times New Roman"/>
          <w:noProof/>
          <w:sz w:val="24"/>
          <w:szCs w:val="24"/>
          <w:lang w:val="en-US"/>
        </w:rPr>
        <w:lastRenderedPageBreak/>
        <w:drawing>
          <wp:inline distT="0" distB="0" distL="0" distR="0" wp14:anchorId="30CA5328" wp14:editId="5CE4F434">
            <wp:extent cx="6027420" cy="2009140"/>
            <wp:effectExtent l="0" t="0" r="0" b="0"/>
            <wp:docPr id="7" name="Picture 7" descr="C:\Users\HK\AppData\Local\Microsoft\Windows\INetCacheContent.Word\Rplot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HK\AppData\Local\Microsoft\Windows\INetCacheContent.Word\Rplot07.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27420" cy="2009140"/>
                    </a:xfrm>
                    <a:prstGeom prst="rect">
                      <a:avLst/>
                    </a:prstGeom>
                    <a:noFill/>
                    <a:ln>
                      <a:noFill/>
                    </a:ln>
                  </pic:spPr>
                </pic:pic>
              </a:graphicData>
            </a:graphic>
          </wp:inline>
        </w:drawing>
      </w:r>
    </w:p>
    <w:p w14:paraId="0D95FBB3" w14:textId="5FDB5448" w:rsidR="00505EE5" w:rsidRDefault="00737C58" w:rsidP="008E2CB6">
      <w:pPr>
        <w:spacing w:line="480" w:lineRule="auto"/>
        <w:jc w:val="both"/>
        <w:rPr>
          <w:rFonts w:ascii="Times New Roman" w:hAnsi="Times New Roman" w:cs="Times New Roman"/>
          <w:b/>
          <w:sz w:val="24"/>
          <w:szCs w:val="24"/>
          <w:lang w:val="en-US"/>
        </w:rPr>
      </w:pPr>
      <w:r w:rsidRPr="008E2CB6">
        <w:rPr>
          <w:rFonts w:ascii="Times New Roman" w:hAnsi="Times New Roman" w:cs="Times New Roman"/>
          <w:b/>
          <w:sz w:val="24"/>
          <w:szCs w:val="24"/>
          <w:lang w:val="en-US"/>
        </w:rPr>
        <w:t xml:space="preserve">Figure </w:t>
      </w:r>
      <w:r w:rsidR="00505EE5">
        <w:rPr>
          <w:rFonts w:ascii="Times New Roman" w:hAnsi="Times New Roman" w:cs="Times New Roman"/>
          <w:b/>
          <w:sz w:val="24"/>
          <w:szCs w:val="24"/>
          <w:lang w:val="en-US"/>
        </w:rPr>
        <w:t>5</w:t>
      </w:r>
      <w:r w:rsidRPr="008E2CB6">
        <w:rPr>
          <w:rFonts w:ascii="Times New Roman" w:hAnsi="Times New Roman" w:cs="Times New Roman"/>
          <w:b/>
          <w:sz w:val="24"/>
          <w:szCs w:val="24"/>
          <w:lang w:val="en-US"/>
        </w:rPr>
        <w:t xml:space="preserve"> </w:t>
      </w:r>
      <w:r w:rsidR="00505EE5">
        <w:rPr>
          <w:rFonts w:ascii="Times New Roman" w:hAnsi="Times New Roman" w:cs="Times New Roman"/>
          <w:b/>
          <w:sz w:val="24"/>
          <w:szCs w:val="24"/>
          <w:lang w:val="en-US"/>
        </w:rPr>
        <w:t xml:space="preserve">A) Bray Curtis distance between exact PCR replicates of </w:t>
      </w:r>
      <w:r w:rsidR="0087545C">
        <w:rPr>
          <w:rFonts w:ascii="Times New Roman" w:hAnsi="Times New Roman" w:cs="Times New Roman"/>
          <w:b/>
          <w:sz w:val="24"/>
          <w:szCs w:val="24"/>
          <w:lang w:val="en-US"/>
        </w:rPr>
        <w:t xml:space="preserve">the same </w:t>
      </w:r>
      <w:r w:rsidR="00505EE5">
        <w:rPr>
          <w:rFonts w:ascii="Times New Roman" w:hAnsi="Times New Roman" w:cs="Times New Roman"/>
          <w:b/>
          <w:sz w:val="24"/>
          <w:szCs w:val="24"/>
          <w:lang w:val="en-US"/>
        </w:rPr>
        <w:t>mock community samples, and high vs low molecular weight fractions for samples stored under freezer and room temperature conditions. B) Association of mitochondrial COI read proportions of from high and low molecular weight samples for all taxa of mock communities stored in the freezer and C) for all samples stored at room temperature.</w:t>
      </w:r>
    </w:p>
    <w:p w14:paraId="49D91C02" w14:textId="74918486" w:rsidR="00E2065F" w:rsidRPr="00505EE5" w:rsidRDefault="00E2065F" w:rsidP="008E2CB6">
      <w:pPr>
        <w:spacing w:line="480" w:lineRule="auto"/>
        <w:jc w:val="both"/>
        <w:rPr>
          <w:rFonts w:ascii="Times New Roman" w:hAnsi="Times New Roman" w:cs="Times New Roman"/>
          <w:b/>
          <w:sz w:val="24"/>
          <w:szCs w:val="24"/>
          <w:lang w:val="en-US"/>
        </w:rPr>
      </w:pPr>
      <w:r w:rsidRPr="008E2CB6">
        <w:rPr>
          <w:rFonts w:ascii="Times New Roman" w:hAnsi="Times New Roman" w:cs="Times New Roman"/>
          <w:sz w:val="24"/>
          <w:szCs w:val="24"/>
          <w:lang w:val="en-US"/>
        </w:rPr>
        <w:t xml:space="preserve">An exact </w:t>
      </w:r>
      <w:r w:rsidR="00392EFD">
        <w:rPr>
          <w:rFonts w:ascii="Times New Roman" w:hAnsi="Times New Roman" w:cs="Times New Roman"/>
          <w:sz w:val="24"/>
          <w:szCs w:val="24"/>
          <w:lang w:val="en-US"/>
        </w:rPr>
        <w:t xml:space="preserve">PCR </w:t>
      </w:r>
      <w:r w:rsidRPr="008E2CB6">
        <w:rPr>
          <w:rFonts w:ascii="Times New Roman" w:hAnsi="Times New Roman" w:cs="Times New Roman"/>
          <w:sz w:val="24"/>
          <w:szCs w:val="24"/>
          <w:lang w:val="en-US"/>
        </w:rPr>
        <w:t xml:space="preserve">replicate of the same sample does result in a very low Bray Curtis distance and very narrow association of read abundances for different taxa. Simple PCR thus introduces a </w:t>
      </w:r>
      <w:r w:rsidR="006801B4" w:rsidRPr="008E2CB6">
        <w:rPr>
          <w:rFonts w:ascii="Times New Roman" w:hAnsi="Times New Roman" w:cs="Times New Roman"/>
          <w:sz w:val="24"/>
          <w:szCs w:val="24"/>
          <w:lang w:val="en-US"/>
        </w:rPr>
        <w:t>negligible</w:t>
      </w:r>
      <w:r w:rsidRPr="008E2CB6">
        <w:rPr>
          <w:rFonts w:ascii="Times New Roman" w:hAnsi="Times New Roman" w:cs="Times New Roman"/>
          <w:sz w:val="24"/>
          <w:szCs w:val="24"/>
          <w:lang w:val="en-US"/>
        </w:rPr>
        <w:t xml:space="preserve"> bias into metabarcoding analyses. In contrast, we found a significantly higher Bray Curtis distance between high and low molecular weight fractions of the same mock community</w:t>
      </w:r>
      <w:r w:rsidR="00AE14D5" w:rsidRPr="008E2CB6">
        <w:rPr>
          <w:rFonts w:ascii="Times New Roman" w:hAnsi="Times New Roman" w:cs="Times New Roman"/>
          <w:sz w:val="24"/>
          <w:szCs w:val="24"/>
          <w:lang w:val="en-US"/>
        </w:rPr>
        <w:t xml:space="preserve"> amplified for mitochondrial COI. The distance is higher for samples stored at room temperature than for those kept in the freezer. A similar trend is found for the 18srDNA, with room temperature samples showing a higher distance then freezer ones. However, the observed distances for 18srDNA are significantly lower than those for COI. An association of read counts for each taxon from the high and low molecular weight fraction confirms these analysis, with freezer samples showing a narrower distribution then those stored at room temperature. </w:t>
      </w:r>
      <w:r w:rsidR="00831D18" w:rsidRPr="008E2CB6">
        <w:rPr>
          <w:rFonts w:ascii="Times New Roman" w:hAnsi="Times New Roman" w:cs="Times New Roman"/>
          <w:sz w:val="24"/>
          <w:szCs w:val="24"/>
          <w:lang w:val="en-US"/>
        </w:rPr>
        <w:t xml:space="preserve">Even </w:t>
      </w:r>
      <w:r w:rsidR="00AE14D5" w:rsidRPr="008E2CB6">
        <w:rPr>
          <w:rFonts w:ascii="Times New Roman" w:hAnsi="Times New Roman" w:cs="Times New Roman"/>
          <w:sz w:val="24"/>
          <w:szCs w:val="24"/>
          <w:lang w:val="en-US"/>
        </w:rPr>
        <w:t>though we found significant</w:t>
      </w:r>
      <w:r w:rsidR="0013121B" w:rsidRPr="008E2CB6">
        <w:rPr>
          <w:rFonts w:ascii="Times New Roman" w:hAnsi="Times New Roman" w:cs="Times New Roman"/>
          <w:sz w:val="24"/>
          <w:szCs w:val="24"/>
          <w:lang w:val="en-US"/>
        </w:rPr>
        <w:t xml:space="preserve">ly lower </w:t>
      </w:r>
      <w:r w:rsidR="00AE14D5" w:rsidRPr="008E2CB6">
        <w:rPr>
          <w:rFonts w:ascii="Times New Roman" w:hAnsi="Times New Roman" w:cs="Times New Roman"/>
          <w:sz w:val="24"/>
          <w:szCs w:val="24"/>
          <w:lang w:val="en-US"/>
        </w:rPr>
        <w:t xml:space="preserve">community distances for PCR replicates </w:t>
      </w:r>
      <w:r w:rsidR="0013121B" w:rsidRPr="008E2CB6">
        <w:rPr>
          <w:rFonts w:ascii="Times New Roman" w:hAnsi="Times New Roman" w:cs="Times New Roman"/>
          <w:sz w:val="24"/>
          <w:szCs w:val="24"/>
          <w:lang w:val="en-US"/>
        </w:rPr>
        <w:t xml:space="preserve">than for high and low molecular weight fractions of DNA extractions, a much higher Bray Curtis distance </w:t>
      </w:r>
      <w:r w:rsidR="00392EFD">
        <w:rPr>
          <w:rFonts w:ascii="Times New Roman" w:hAnsi="Times New Roman" w:cs="Times New Roman"/>
          <w:sz w:val="24"/>
          <w:szCs w:val="24"/>
          <w:lang w:val="en-US"/>
        </w:rPr>
        <w:t xml:space="preserve">was </w:t>
      </w:r>
      <w:r w:rsidR="0013121B" w:rsidRPr="008E2CB6">
        <w:rPr>
          <w:rFonts w:ascii="Times New Roman" w:hAnsi="Times New Roman" w:cs="Times New Roman"/>
          <w:sz w:val="24"/>
          <w:szCs w:val="24"/>
          <w:lang w:val="en-US"/>
        </w:rPr>
        <w:t xml:space="preserve">found for PCR replicates with an annealing temperature increase of 5°C </w:t>
      </w:r>
      <w:r w:rsidR="0013121B" w:rsidRPr="008E2CB6">
        <w:rPr>
          <w:rFonts w:ascii="Times New Roman" w:hAnsi="Times New Roman" w:cs="Times New Roman"/>
          <w:sz w:val="24"/>
          <w:szCs w:val="24"/>
          <w:highlight w:val="yellow"/>
          <w:lang w:val="en-US"/>
        </w:rPr>
        <w:t>()</w:t>
      </w:r>
      <w:r w:rsidR="0013121B" w:rsidRPr="008E2CB6">
        <w:rPr>
          <w:rFonts w:ascii="Times New Roman" w:hAnsi="Times New Roman" w:cs="Times New Roman"/>
          <w:sz w:val="24"/>
          <w:szCs w:val="24"/>
          <w:lang w:val="en-US"/>
        </w:rPr>
        <w:t xml:space="preserve">. Considering a more than 10-fold decrease of community similarity </w:t>
      </w:r>
      <w:r w:rsidR="0013121B" w:rsidRPr="008E2CB6">
        <w:rPr>
          <w:rFonts w:ascii="Times New Roman" w:hAnsi="Times New Roman" w:cs="Times New Roman"/>
          <w:sz w:val="24"/>
          <w:szCs w:val="24"/>
          <w:lang w:val="en-US"/>
        </w:rPr>
        <w:lastRenderedPageBreak/>
        <w:t xml:space="preserve">between 46 and 51 C annealing temperature, the </w:t>
      </w:r>
      <w:r w:rsidR="006801B4" w:rsidRPr="008E2CB6">
        <w:rPr>
          <w:rFonts w:ascii="Times New Roman" w:hAnsi="Times New Roman" w:cs="Times New Roman"/>
          <w:sz w:val="24"/>
          <w:szCs w:val="24"/>
          <w:lang w:val="en-US"/>
        </w:rPr>
        <w:t xml:space="preserve">bias between high and low molecular weight samples </w:t>
      </w:r>
      <w:r w:rsidR="00392EFD">
        <w:rPr>
          <w:rFonts w:ascii="Times New Roman" w:hAnsi="Times New Roman" w:cs="Times New Roman"/>
          <w:sz w:val="24"/>
          <w:szCs w:val="24"/>
          <w:lang w:val="en-US"/>
        </w:rPr>
        <w:t>at</w:t>
      </w:r>
      <w:r w:rsidR="006801B4" w:rsidRPr="008E2CB6">
        <w:rPr>
          <w:rFonts w:ascii="Times New Roman" w:hAnsi="Times New Roman" w:cs="Times New Roman"/>
          <w:sz w:val="24"/>
          <w:szCs w:val="24"/>
          <w:lang w:val="en-US"/>
        </w:rPr>
        <w:t xml:space="preserve"> freezer and room temperature storage seems insignificant. </w:t>
      </w:r>
    </w:p>
    <w:p w14:paraId="32337663" w14:textId="4CE7FBD9" w:rsidR="00E7116E" w:rsidRPr="00E7116E" w:rsidRDefault="00E7116E" w:rsidP="008E2CB6">
      <w:pPr>
        <w:spacing w:line="480" w:lineRule="auto"/>
        <w:jc w:val="both"/>
        <w:rPr>
          <w:rFonts w:ascii="Times New Roman" w:hAnsi="Times New Roman" w:cs="Times New Roman"/>
          <w:sz w:val="24"/>
          <w:szCs w:val="24"/>
          <w:highlight w:val="yellow"/>
          <w:lang w:val="en-US"/>
        </w:rPr>
      </w:pPr>
      <w:r w:rsidRPr="00E7116E">
        <w:rPr>
          <w:rFonts w:ascii="Times New Roman" w:hAnsi="Times New Roman" w:cs="Times New Roman"/>
          <w:sz w:val="24"/>
          <w:szCs w:val="24"/>
          <w:highlight w:val="yellow"/>
          <w:lang w:val="en-US"/>
        </w:rPr>
        <w:t xml:space="preserve">All analyzed taxa show a trend of </w:t>
      </w:r>
    </w:p>
    <w:p w14:paraId="7AB58D12" w14:textId="43998ECE" w:rsidR="00E7116E" w:rsidRPr="00E7116E" w:rsidRDefault="00E7116E" w:rsidP="008E2CB6">
      <w:pPr>
        <w:spacing w:line="480" w:lineRule="auto"/>
        <w:jc w:val="both"/>
        <w:rPr>
          <w:rFonts w:ascii="Times New Roman" w:hAnsi="Times New Roman" w:cs="Times New Roman"/>
          <w:sz w:val="24"/>
          <w:szCs w:val="24"/>
          <w:highlight w:val="yellow"/>
          <w:lang w:val="en-US"/>
        </w:rPr>
      </w:pPr>
      <w:r w:rsidRPr="00E7116E">
        <w:rPr>
          <w:rFonts w:ascii="Times New Roman" w:hAnsi="Times New Roman" w:cs="Times New Roman"/>
          <w:sz w:val="24"/>
          <w:szCs w:val="24"/>
          <w:highlight w:val="yellow"/>
          <w:lang w:val="en-US"/>
        </w:rPr>
        <w:t xml:space="preserve">Legs contribute </w:t>
      </w:r>
      <w:proofErr w:type="spellStart"/>
      <w:r w:rsidRPr="00E7116E">
        <w:rPr>
          <w:rFonts w:ascii="Times New Roman" w:hAnsi="Times New Roman" w:cs="Times New Roman"/>
          <w:sz w:val="24"/>
          <w:szCs w:val="24"/>
          <w:highlight w:val="yellow"/>
          <w:lang w:val="en-US"/>
        </w:rPr>
        <w:t>realtivel</w:t>
      </w:r>
      <w:proofErr w:type="spellEnd"/>
      <w:r w:rsidRPr="00E7116E">
        <w:rPr>
          <w:rFonts w:ascii="Times New Roman" w:hAnsi="Times New Roman" w:cs="Times New Roman"/>
          <w:sz w:val="24"/>
          <w:szCs w:val="24"/>
          <w:highlight w:val="yellow"/>
          <w:lang w:val="en-US"/>
        </w:rPr>
        <w:t xml:space="preserve"> </w:t>
      </w:r>
      <w:proofErr w:type="spellStart"/>
      <w:r w:rsidRPr="00E7116E">
        <w:rPr>
          <w:rFonts w:ascii="Times New Roman" w:hAnsi="Times New Roman" w:cs="Times New Roman"/>
          <w:sz w:val="24"/>
          <w:szCs w:val="24"/>
          <w:highlight w:val="yellow"/>
          <w:lang w:val="en-US"/>
        </w:rPr>
        <w:t>signfacntly</w:t>
      </w:r>
      <w:proofErr w:type="spellEnd"/>
      <w:r w:rsidRPr="00E7116E">
        <w:rPr>
          <w:rFonts w:ascii="Times New Roman" w:hAnsi="Times New Roman" w:cs="Times New Roman"/>
          <w:sz w:val="24"/>
          <w:szCs w:val="24"/>
          <w:highlight w:val="yellow"/>
          <w:lang w:val="en-US"/>
        </w:rPr>
        <w:t xml:space="preserve"> less </w:t>
      </w:r>
      <w:proofErr w:type="spellStart"/>
      <w:proofErr w:type="gramStart"/>
      <w:r w:rsidRPr="00E7116E">
        <w:rPr>
          <w:rFonts w:ascii="Times New Roman" w:hAnsi="Times New Roman" w:cs="Times New Roman"/>
          <w:sz w:val="24"/>
          <w:szCs w:val="24"/>
          <w:highlight w:val="yellow"/>
          <w:lang w:val="en-US"/>
        </w:rPr>
        <w:t>dna</w:t>
      </w:r>
      <w:proofErr w:type="spellEnd"/>
      <w:proofErr w:type="gramEnd"/>
      <w:r w:rsidRPr="00E7116E">
        <w:rPr>
          <w:rFonts w:ascii="Times New Roman" w:hAnsi="Times New Roman" w:cs="Times New Roman"/>
          <w:sz w:val="24"/>
          <w:szCs w:val="24"/>
          <w:highlight w:val="yellow"/>
          <w:lang w:val="en-US"/>
        </w:rPr>
        <w:t xml:space="preserve"> than </w:t>
      </w:r>
      <w:proofErr w:type="spellStart"/>
      <w:r w:rsidRPr="00E7116E">
        <w:rPr>
          <w:rFonts w:ascii="Times New Roman" w:hAnsi="Times New Roman" w:cs="Times New Roman"/>
          <w:sz w:val="24"/>
          <w:szCs w:val="24"/>
          <w:highlight w:val="yellow"/>
          <w:lang w:val="en-US"/>
        </w:rPr>
        <w:t>psorsoma</w:t>
      </w:r>
      <w:proofErr w:type="spellEnd"/>
      <w:r w:rsidRPr="00E7116E">
        <w:rPr>
          <w:rFonts w:ascii="Times New Roman" w:hAnsi="Times New Roman" w:cs="Times New Roman"/>
          <w:sz w:val="24"/>
          <w:szCs w:val="24"/>
          <w:highlight w:val="yellow"/>
          <w:lang w:val="en-US"/>
        </w:rPr>
        <w:t xml:space="preserve"> from spiders</w:t>
      </w:r>
    </w:p>
    <w:p w14:paraId="75084A67" w14:textId="69C9C1BE" w:rsidR="00E7116E" w:rsidRPr="00E7116E" w:rsidRDefault="00E7116E" w:rsidP="008E2CB6">
      <w:pPr>
        <w:spacing w:line="480" w:lineRule="auto"/>
        <w:jc w:val="both"/>
        <w:rPr>
          <w:rFonts w:ascii="Times New Roman" w:hAnsi="Times New Roman" w:cs="Times New Roman"/>
          <w:sz w:val="24"/>
          <w:szCs w:val="24"/>
          <w:highlight w:val="yellow"/>
          <w:lang w:val="en-US"/>
        </w:rPr>
      </w:pPr>
      <w:r w:rsidRPr="00E7116E">
        <w:rPr>
          <w:rFonts w:ascii="Times New Roman" w:hAnsi="Times New Roman" w:cs="Times New Roman"/>
          <w:sz w:val="24"/>
          <w:szCs w:val="24"/>
          <w:highlight w:val="yellow"/>
          <w:lang w:val="en-US"/>
        </w:rPr>
        <w:t xml:space="preserve">Pronounced bias for all experimental </w:t>
      </w:r>
      <w:proofErr w:type="spellStart"/>
      <w:r w:rsidRPr="00E7116E">
        <w:rPr>
          <w:rFonts w:ascii="Times New Roman" w:hAnsi="Times New Roman" w:cs="Times New Roman"/>
          <w:sz w:val="24"/>
          <w:szCs w:val="24"/>
          <w:highlight w:val="yellow"/>
          <w:lang w:val="en-US"/>
        </w:rPr>
        <w:t>condntions</w:t>
      </w:r>
      <w:proofErr w:type="spellEnd"/>
    </w:p>
    <w:p w14:paraId="7C1A86CA" w14:textId="4A79B927" w:rsidR="00E7116E" w:rsidRPr="008E2CB6" w:rsidRDefault="00E7116E" w:rsidP="008E2CB6">
      <w:pPr>
        <w:spacing w:line="480" w:lineRule="auto"/>
        <w:jc w:val="both"/>
        <w:rPr>
          <w:rFonts w:ascii="Times New Roman" w:hAnsi="Times New Roman" w:cs="Times New Roman"/>
          <w:sz w:val="24"/>
          <w:szCs w:val="24"/>
          <w:lang w:val="en-US"/>
        </w:rPr>
      </w:pPr>
      <w:r w:rsidRPr="00E7116E">
        <w:rPr>
          <w:rFonts w:ascii="Times New Roman" w:hAnsi="Times New Roman" w:cs="Times New Roman"/>
          <w:sz w:val="24"/>
          <w:szCs w:val="24"/>
          <w:highlight w:val="yellow"/>
          <w:lang w:val="en-US"/>
        </w:rPr>
        <w:t>Also shows taxon bias</w:t>
      </w:r>
      <w:r>
        <w:rPr>
          <w:rFonts w:ascii="Times New Roman" w:hAnsi="Times New Roman" w:cs="Times New Roman"/>
          <w:sz w:val="24"/>
          <w:szCs w:val="24"/>
          <w:lang w:val="en-US"/>
        </w:rPr>
        <w:t xml:space="preserve"> </w:t>
      </w:r>
    </w:p>
    <w:p w14:paraId="0B7EEB74" w14:textId="3160B4AA" w:rsidR="00166277" w:rsidRPr="008E2CB6" w:rsidRDefault="00166277" w:rsidP="008E2CB6">
      <w:pPr>
        <w:spacing w:line="480" w:lineRule="auto"/>
        <w:jc w:val="both"/>
        <w:rPr>
          <w:rFonts w:ascii="Times New Roman" w:hAnsi="Times New Roman" w:cs="Times New Roman"/>
          <w:b/>
          <w:sz w:val="24"/>
          <w:szCs w:val="24"/>
          <w:lang w:val="en-US"/>
        </w:rPr>
      </w:pPr>
      <w:r w:rsidRPr="008E2CB6">
        <w:rPr>
          <w:rFonts w:ascii="Times New Roman" w:hAnsi="Times New Roman" w:cs="Times New Roman"/>
          <w:b/>
          <w:sz w:val="24"/>
          <w:szCs w:val="24"/>
          <w:lang w:val="en-US"/>
        </w:rPr>
        <w:t>Discussion</w:t>
      </w:r>
    </w:p>
    <w:p w14:paraId="54B0D237" w14:textId="1B8AC2A6" w:rsidR="00953388" w:rsidRPr="00391D81" w:rsidRDefault="00241DF5" w:rsidP="008E2CB6">
      <w:pPr>
        <w:spacing w:line="480" w:lineRule="auto"/>
        <w:jc w:val="both"/>
        <w:rPr>
          <w:rFonts w:ascii="Times New Roman" w:hAnsi="Times New Roman" w:cs="Times New Roman"/>
          <w:i/>
          <w:sz w:val="24"/>
          <w:szCs w:val="24"/>
          <w:highlight w:val="yellow"/>
          <w:lang w:val="en-US"/>
        </w:rPr>
      </w:pPr>
      <w:r>
        <w:rPr>
          <w:rFonts w:ascii="Times New Roman" w:hAnsi="Times New Roman" w:cs="Times New Roman"/>
          <w:i/>
          <w:sz w:val="24"/>
          <w:szCs w:val="24"/>
          <w:highlight w:val="yellow"/>
          <w:lang w:val="en-US"/>
        </w:rPr>
        <w:t>Towards qualitative and quantitative metabarcoding of arthropod communities</w:t>
      </w:r>
    </w:p>
    <w:p w14:paraId="20EC085C" w14:textId="08145E24" w:rsidR="0040167C" w:rsidRPr="008E2CB6" w:rsidRDefault="0040167C"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Metabarcoding studies can reliably predict the species richness of arthropod communities (</w:t>
      </w:r>
      <w:proofErr w:type="spellStart"/>
      <w:r w:rsidRPr="008E2CB6">
        <w:rPr>
          <w:rFonts w:ascii="Times New Roman" w:hAnsi="Times New Roman" w:cs="Times New Roman"/>
          <w:sz w:val="24"/>
          <w:szCs w:val="24"/>
          <w:lang w:val="en-US"/>
        </w:rPr>
        <w:t>Elbrecht</w:t>
      </w:r>
      <w:proofErr w:type="spellEnd"/>
      <w:r w:rsidRPr="008E2CB6">
        <w:rPr>
          <w:rFonts w:ascii="Times New Roman" w:hAnsi="Times New Roman" w:cs="Times New Roman"/>
          <w:sz w:val="24"/>
          <w:szCs w:val="24"/>
          <w:lang w:val="en-US"/>
        </w:rPr>
        <w:t xml:space="preserve"> et al. 2016), a finding </w:t>
      </w:r>
      <w:proofErr w:type="gramStart"/>
      <w:r w:rsidRPr="008E2CB6">
        <w:rPr>
          <w:rFonts w:ascii="Times New Roman" w:hAnsi="Times New Roman" w:cs="Times New Roman"/>
          <w:sz w:val="24"/>
          <w:szCs w:val="24"/>
          <w:lang w:val="en-US"/>
        </w:rPr>
        <w:t>which</w:t>
      </w:r>
      <w:proofErr w:type="gramEnd"/>
      <w:r w:rsidRPr="008E2CB6">
        <w:rPr>
          <w:rFonts w:ascii="Times New Roman" w:hAnsi="Times New Roman" w:cs="Times New Roman"/>
          <w:sz w:val="24"/>
          <w:szCs w:val="24"/>
          <w:lang w:val="en-US"/>
        </w:rPr>
        <w:t xml:space="preserve"> is well supported by our results. With the proper markers used, </w:t>
      </w:r>
      <w:r w:rsidR="00392EFD">
        <w:rPr>
          <w:rFonts w:ascii="Times New Roman" w:hAnsi="Times New Roman" w:cs="Times New Roman"/>
          <w:sz w:val="24"/>
          <w:szCs w:val="24"/>
          <w:lang w:val="en-US"/>
        </w:rPr>
        <w:t xml:space="preserve">nearly </w:t>
      </w:r>
      <w:r w:rsidRPr="008E2CB6">
        <w:rPr>
          <w:rFonts w:ascii="Times New Roman" w:hAnsi="Times New Roman" w:cs="Times New Roman"/>
          <w:sz w:val="24"/>
          <w:szCs w:val="24"/>
          <w:lang w:val="en-US"/>
        </w:rPr>
        <w:t>all taxa in the mock communities c</w:t>
      </w:r>
      <w:r w:rsidR="00392EFD">
        <w:rPr>
          <w:rFonts w:ascii="Times New Roman" w:hAnsi="Times New Roman" w:cs="Times New Roman"/>
          <w:sz w:val="24"/>
          <w:szCs w:val="24"/>
          <w:lang w:val="en-US"/>
        </w:rPr>
        <w:t>ould</w:t>
      </w:r>
      <w:r w:rsidRPr="008E2CB6">
        <w:rPr>
          <w:rFonts w:ascii="Times New Roman" w:hAnsi="Times New Roman" w:cs="Times New Roman"/>
          <w:sz w:val="24"/>
          <w:szCs w:val="24"/>
          <w:lang w:val="en-US"/>
        </w:rPr>
        <w:t xml:space="preserve"> be recovered with high fidelity. </w:t>
      </w:r>
      <w:r w:rsidR="00392EFD">
        <w:rPr>
          <w:rFonts w:ascii="Times New Roman" w:hAnsi="Times New Roman" w:cs="Times New Roman"/>
          <w:sz w:val="24"/>
          <w:szCs w:val="24"/>
          <w:lang w:val="en-US"/>
        </w:rPr>
        <w:t>T</w:t>
      </w:r>
      <w:r w:rsidRPr="008E2CB6">
        <w:rPr>
          <w:rFonts w:ascii="Times New Roman" w:hAnsi="Times New Roman" w:cs="Times New Roman"/>
          <w:sz w:val="24"/>
          <w:szCs w:val="24"/>
          <w:lang w:val="en-US"/>
        </w:rPr>
        <w:t xml:space="preserve">he amount of recovered reads for our target taxa </w:t>
      </w:r>
      <w:r w:rsidR="00392EFD">
        <w:rPr>
          <w:rFonts w:ascii="Times New Roman" w:hAnsi="Times New Roman" w:cs="Times New Roman"/>
          <w:sz w:val="24"/>
          <w:szCs w:val="24"/>
          <w:lang w:val="en-US"/>
        </w:rPr>
        <w:t>was</w:t>
      </w:r>
      <w:r w:rsidRPr="008E2CB6">
        <w:rPr>
          <w:rFonts w:ascii="Times New Roman" w:hAnsi="Times New Roman" w:cs="Times New Roman"/>
          <w:sz w:val="24"/>
          <w:szCs w:val="24"/>
          <w:lang w:val="en-US"/>
        </w:rPr>
        <w:t xml:space="preserve"> correlated in a very predictable way with the amount of input DNA</w:t>
      </w:r>
      <w:r w:rsidR="00804E0C" w:rsidRPr="008E2CB6">
        <w:rPr>
          <w:rFonts w:ascii="Times New Roman" w:hAnsi="Times New Roman" w:cs="Times New Roman"/>
          <w:sz w:val="24"/>
          <w:szCs w:val="24"/>
          <w:lang w:val="en-US"/>
        </w:rPr>
        <w:t xml:space="preserve"> or tissue</w:t>
      </w:r>
      <w:r w:rsidRPr="008E2CB6">
        <w:rPr>
          <w:rFonts w:ascii="Times New Roman" w:hAnsi="Times New Roman" w:cs="Times New Roman"/>
          <w:sz w:val="24"/>
          <w:szCs w:val="24"/>
          <w:lang w:val="en-US"/>
        </w:rPr>
        <w:t>. Similar results have been found for microorganisms (</w:t>
      </w:r>
      <w:proofErr w:type="spellStart"/>
      <w:r w:rsidRPr="008E2CB6">
        <w:rPr>
          <w:rFonts w:ascii="Times New Roman" w:hAnsi="Times New Roman" w:cs="Times New Roman"/>
          <w:sz w:val="24"/>
          <w:szCs w:val="24"/>
          <w:lang w:val="en-US"/>
        </w:rPr>
        <w:t>Sohn</w:t>
      </w:r>
      <w:proofErr w:type="spellEnd"/>
      <w:r w:rsidRPr="008E2CB6">
        <w:rPr>
          <w:rFonts w:ascii="Times New Roman" w:hAnsi="Times New Roman" w:cs="Times New Roman"/>
          <w:sz w:val="24"/>
          <w:szCs w:val="24"/>
          <w:lang w:val="en-US"/>
        </w:rPr>
        <w:t xml:space="preserve"> et al. 2014; </w:t>
      </w:r>
      <w:proofErr w:type="spellStart"/>
      <w:r w:rsidRPr="008E2CB6">
        <w:rPr>
          <w:rFonts w:ascii="Times New Roman" w:hAnsi="Times New Roman" w:cs="Times New Roman"/>
          <w:sz w:val="24"/>
          <w:szCs w:val="24"/>
          <w:lang w:val="en-US"/>
        </w:rPr>
        <w:t>Giner</w:t>
      </w:r>
      <w:proofErr w:type="spellEnd"/>
      <w:r w:rsidRPr="008E2CB6">
        <w:rPr>
          <w:rFonts w:ascii="Times New Roman" w:hAnsi="Times New Roman" w:cs="Times New Roman"/>
          <w:sz w:val="24"/>
          <w:szCs w:val="24"/>
          <w:lang w:val="en-US"/>
        </w:rPr>
        <w:t xml:space="preserve"> et al. 2016). Irrespective of the amount of DNA of the target taxon or that of other taxa in the mock community, we c</w:t>
      </w:r>
      <w:r w:rsidR="00392EFD">
        <w:rPr>
          <w:rFonts w:ascii="Times New Roman" w:hAnsi="Times New Roman" w:cs="Times New Roman"/>
          <w:sz w:val="24"/>
          <w:szCs w:val="24"/>
          <w:lang w:val="en-US"/>
        </w:rPr>
        <w:t>ould</w:t>
      </w:r>
      <w:r w:rsidRPr="008E2CB6">
        <w:rPr>
          <w:rFonts w:ascii="Times New Roman" w:hAnsi="Times New Roman" w:cs="Times New Roman"/>
          <w:sz w:val="24"/>
          <w:szCs w:val="24"/>
          <w:lang w:val="en-US"/>
        </w:rPr>
        <w:t xml:space="preserve"> predict the </w:t>
      </w:r>
      <w:r w:rsidR="00392EFD">
        <w:rPr>
          <w:rFonts w:ascii="Times New Roman" w:hAnsi="Times New Roman" w:cs="Times New Roman"/>
          <w:sz w:val="24"/>
          <w:szCs w:val="24"/>
          <w:lang w:val="en-US"/>
        </w:rPr>
        <w:t>taxon abundance</w:t>
      </w:r>
      <w:r w:rsidRPr="008E2CB6">
        <w:rPr>
          <w:rFonts w:ascii="Times New Roman" w:hAnsi="Times New Roman" w:cs="Times New Roman"/>
          <w:sz w:val="24"/>
          <w:szCs w:val="24"/>
          <w:lang w:val="en-US"/>
        </w:rPr>
        <w:t xml:space="preserve"> with high reproducibility. These results suggest that a PCR based metabarcoding approaches </w:t>
      </w:r>
      <w:r w:rsidR="00A6414E" w:rsidRPr="008E2CB6">
        <w:rPr>
          <w:rFonts w:ascii="Times New Roman" w:hAnsi="Times New Roman" w:cs="Times New Roman"/>
          <w:sz w:val="24"/>
          <w:szCs w:val="24"/>
          <w:lang w:val="en-US"/>
        </w:rPr>
        <w:t>should</w:t>
      </w:r>
      <w:r w:rsidRPr="008E2CB6">
        <w:rPr>
          <w:rFonts w:ascii="Times New Roman" w:hAnsi="Times New Roman" w:cs="Times New Roman"/>
          <w:sz w:val="24"/>
          <w:szCs w:val="24"/>
          <w:lang w:val="en-US"/>
        </w:rPr>
        <w:t xml:space="preserve"> allow for qualitative as well as quantitative estimates of arthropod communities. </w:t>
      </w:r>
    </w:p>
    <w:p w14:paraId="0519F8EE" w14:textId="73975437" w:rsidR="00E84C8A" w:rsidRPr="008E2CB6" w:rsidRDefault="006C564D" w:rsidP="008E2CB6">
      <w:pPr>
        <w:spacing w:line="480" w:lineRule="auto"/>
        <w:jc w:val="both"/>
        <w:rPr>
          <w:rFonts w:ascii="Times New Roman" w:hAnsi="Times New Roman" w:cs="Times New Roman"/>
          <w:sz w:val="24"/>
          <w:szCs w:val="24"/>
          <w:highlight w:val="yellow"/>
          <w:lang w:val="en-US"/>
        </w:rPr>
      </w:pPr>
      <w:r w:rsidRPr="008E2CB6">
        <w:rPr>
          <w:rFonts w:ascii="Times New Roman" w:hAnsi="Times New Roman" w:cs="Times New Roman"/>
          <w:sz w:val="24"/>
          <w:szCs w:val="24"/>
          <w:highlight w:val="yellow"/>
          <w:lang w:val="en-US"/>
        </w:rPr>
        <w:t xml:space="preserve">While DNA pools constitute optimized communities, our tissue pools </w:t>
      </w:r>
      <w:r w:rsidR="00291F2A">
        <w:rPr>
          <w:rFonts w:ascii="Times New Roman" w:hAnsi="Times New Roman" w:cs="Times New Roman"/>
          <w:sz w:val="24"/>
          <w:szCs w:val="24"/>
          <w:highlight w:val="yellow"/>
          <w:lang w:val="en-US"/>
        </w:rPr>
        <w:t>were</w:t>
      </w:r>
      <w:r w:rsidRPr="008E2CB6">
        <w:rPr>
          <w:rFonts w:ascii="Times New Roman" w:hAnsi="Times New Roman" w:cs="Times New Roman"/>
          <w:sz w:val="24"/>
          <w:szCs w:val="24"/>
          <w:highlight w:val="yellow"/>
          <w:lang w:val="en-US"/>
        </w:rPr>
        <w:t xml:space="preserve"> affected by additional biases, explaining the lower coefficients of determination. </w:t>
      </w:r>
      <w:r w:rsidR="00241DF5">
        <w:rPr>
          <w:rFonts w:ascii="Times New Roman" w:hAnsi="Times New Roman" w:cs="Times New Roman"/>
          <w:sz w:val="24"/>
          <w:szCs w:val="24"/>
          <w:highlight w:val="yellow"/>
          <w:lang w:val="en-US"/>
        </w:rPr>
        <w:t xml:space="preserve">It turned out to be quite difficult, to accurately measure the dry weight of arthropods. Especially larger specimens were often not fully dried adding disproportionally more weight. </w:t>
      </w:r>
      <w:r w:rsidR="00BB54E8">
        <w:rPr>
          <w:rFonts w:ascii="Times New Roman" w:hAnsi="Times New Roman" w:cs="Times New Roman"/>
          <w:sz w:val="24"/>
          <w:szCs w:val="24"/>
          <w:highlight w:val="yellow"/>
          <w:lang w:val="en-US"/>
        </w:rPr>
        <w:t>In addition, we could not always use members of the same species for different pools, introducing a taxonomic bias. W</w:t>
      </w:r>
      <w:r w:rsidR="00241DF5">
        <w:rPr>
          <w:rFonts w:ascii="Times New Roman" w:hAnsi="Times New Roman" w:cs="Times New Roman"/>
          <w:sz w:val="24"/>
          <w:szCs w:val="24"/>
          <w:highlight w:val="yellow"/>
          <w:lang w:val="en-US"/>
        </w:rPr>
        <w:t xml:space="preserve">e </w:t>
      </w:r>
      <w:r w:rsidR="00BB54E8">
        <w:rPr>
          <w:rFonts w:ascii="Times New Roman" w:hAnsi="Times New Roman" w:cs="Times New Roman"/>
          <w:sz w:val="24"/>
          <w:szCs w:val="24"/>
          <w:highlight w:val="yellow"/>
          <w:lang w:val="en-US"/>
        </w:rPr>
        <w:t xml:space="preserve">also </w:t>
      </w:r>
      <w:r w:rsidR="00241DF5">
        <w:rPr>
          <w:rFonts w:ascii="Times New Roman" w:hAnsi="Times New Roman" w:cs="Times New Roman"/>
          <w:sz w:val="24"/>
          <w:szCs w:val="24"/>
          <w:highlight w:val="yellow"/>
          <w:lang w:val="en-US"/>
        </w:rPr>
        <w:t>used different body part</w:t>
      </w:r>
      <w:r w:rsidR="00291F2A">
        <w:rPr>
          <w:rFonts w:ascii="Times New Roman" w:hAnsi="Times New Roman" w:cs="Times New Roman"/>
          <w:sz w:val="24"/>
          <w:szCs w:val="24"/>
          <w:highlight w:val="yellow"/>
          <w:lang w:val="en-US"/>
        </w:rPr>
        <w:t>s</w:t>
      </w:r>
      <w:r w:rsidR="00241DF5">
        <w:rPr>
          <w:rFonts w:ascii="Times New Roman" w:hAnsi="Times New Roman" w:cs="Times New Roman"/>
          <w:sz w:val="24"/>
          <w:szCs w:val="24"/>
          <w:highlight w:val="yellow"/>
          <w:lang w:val="en-US"/>
        </w:rPr>
        <w:t xml:space="preserve"> for many taxa, introducing an additional bias (</w:t>
      </w:r>
      <w:r w:rsidR="00291F2A">
        <w:rPr>
          <w:rFonts w:ascii="Times New Roman" w:hAnsi="Times New Roman" w:cs="Times New Roman"/>
          <w:sz w:val="24"/>
          <w:szCs w:val="24"/>
          <w:highlight w:val="yellow"/>
          <w:lang w:val="en-US"/>
        </w:rPr>
        <w:t xml:space="preserve">See </w:t>
      </w:r>
      <w:r w:rsidR="00291F2A">
        <w:rPr>
          <w:rFonts w:ascii="Times New Roman" w:hAnsi="Times New Roman" w:cs="Times New Roman"/>
          <w:sz w:val="24"/>
          <w:szCs w:val="24"/>
          <w:highlight w:val="yellow"/>
          <w:lang w:val="en-US"/>
        </w:rPr>
        <w:lastRenderedPageBreak/>
        <w:t>Supplementary Material</w:t>
      </w:r>
      <w:r w:rsidR="00241DF5">
        <w:rPr>
          <w:rFonts w:ascii="Times New Roman" w:hAnsi="Times New Roman" w:cs="Times New Roman"/>
          <w:sz w:val="24"/>
          <w:szCs w:val="24"/>
          <w:highlight w:val="yellow"/>
          <w:lang w:val="en-US"/>
        </w:rPr>
        <w:t>).</w:t>
      </w:r>
      <w:r w:rsidR="00E84C8A">
        <w:rPr>
          <w:rFonts w:ascii="Times New Roman" w:hAnsi="Times New Roman" w:cs="Times New Roman"/>
          <w:sz w:val="24"/>
          <w:szCs w:val="24"/>
          <w:lang w:val="en-US"/>
        </w:rPr>
        <w:t xml:space="preserve"> </w:t>
      </w:r>
      <w:r w:rsidR="00E84C8A" w:rsidRPr="008E2CB6">
        <w:rPr>
          <w:rFonts w:ascii="Times New Roman" w:hAnsi="Times New Roman" w:cs="Times New Roman"/>
          <w:sz w:val="24"/>
          <w:szCs w:val="24"/>
          <w:lang w:val="en-US"/>
        </w:rPr>
        <w:t xml:space="preserve">It </w:t>
      </w:r>
      <w:r w:rsidR="00E84C8A">
        <w:rPr>
          <w:rFonts w:ascii="Times New Roman" w:hAnsi="Times New Roman" w:cs="Times New Roman"/>
          <w:sz w:val="24"/>
          <w:szCs w:val="24"/>
          <w:lang w:val="en-US"/>
        </w:rPr>
        <w:t xml:space="preserve">would be </w:t>
      </w:r>
      <w:r w:rsidR="00E84C8A" w:rsidRPr="008E2CB6">
        <w:rPr>
          <w:rFonts w:ascii="Times New Roman" w:hAnsi="Times New Roman" w:cs="Times New Roman"/>
          <w:sz w:val="24"/>
          <w:szCs w:val="24"/>
          <w:lang w:val="en-US"/>
        </w:rPr>
        <w:t xml:space="preserve">highly advisable to either use whole specimens or focus on only one body part for arthropod community analysis. Otherwise, taxon abundances and even species richness estimates could be highly skewed towards taxa with DNA rich tissues in the community sample. </w:t>
      </w:r>
    </w:p>
    <w:p w14:paraId="7685AE8C" w14:textId="5C6C4D57" w:rsidR="00DB1B73" w:rsidRDefault="00804E0C"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The</w:t>
      </w:r>
      <w:r w:rsidR="0040167C" w:rsidRPr="008E2CB6">
        <w:rPr>
          <w:rFonts w:ascii="Times New Roman" w:hAnsi="Times New Roman" w:cs="Times New Roman"/>
          <w:sz w:val="24"/>
          <w:szCs w:val="24"/>
          <w:lang w:val="en-US"/>
        </w:rPr>
        <w:t xml:space="preserve"> fold change between the proportion of input DNA and recovered reads is fairly variable, complicating quantitative analysis. Probably due to bias in priming efficiency or variable copy numbers, some taxa </w:t>
      </w:r>
      <w:r w:rsidR="00291F2A">
        <w:rPr>
          <w:rFonts w:ascii="Times New Roman" w:hAnsi="Times New Roman" w:cs="Times New Roman"/>
          <w:sz w:val="24"/>
          <w:szCs w:val="24"/>
          <w:lang w:val="en-US"/>
        </w:rPr>
        <w:t>were</w:t>
      </w:r>
      <w:r w:rsidR="0040167C" w:rsidRPr="008E2CB6">
        <w:rPr>
          <w:rFonts w:ascii="Times New Roman" w:hAnsi="Times New Roman" w:cs="Times New Roman"/>
          <w:sz w:val="24"/>
          <w:szCs w:val="24"/>
          <w:lang w:val="en-US"/>
        </w:rPr>
        <w:t xml:space="preserve"> overabundant, while others </w:t>
      </w:r>
      <w:r w:rsidR="00291F2A">
        <w:rPr>
          <w:rFonts w:ascii="Times New Roman" w:hAnsi="Times New Roman" w:cs="Times New Roman"/>
          <w:sz w:val="24"/>
          <w:szCs w:val="24"/>
          <w:lang w:val="en-US"/>
        </w:rPr>
        <w:t>were</w:t>
      </w:r>
      <w:r w:rsidR="0040167C" w:rsidRPr="008E2CB6">
        <w:rPr>
          <w:rFonts w:ascii="Times New Roman" w:hAnsi="Times New Roman" w:cs="Times New Roman"/>
          <w:sz w:val="24"/>
          <w:szCs w:val="24"/>
          <w:lang w:val="en-US"/>
        </w:rPr>
        <w:t xml:space="preserve"> underrepresented in the mock community (</w:t>
      </w:r>
      <w:proofErr w:type="spellStart"/>
      <w:r w:rsidR="0040167C" w:rsidRPr="008E2CB6">
        <w:rPr>
          <w:rFonts w:ascii="Times New Roman" w:hAnsi="Times New Roman" w:cs="Times New Roman"/>
          <w:sz w:val="24"/>
          <w:szCs w:val="24"/>
          <w:lang w:val="en-US"/>
        </w:rPr>
        <w:t>Angly</w:t>
      </w:r>
      <w:proofErr w:type="spellEnd"/>
      <w:r w:rsidR="0040167C" w:rsidRPr="008E2CB6">
        <w:rPr>
          <w:rFonts w:ascii="Times New Roman" w:hAnsi="Times New Roman" w:cs="Times New Roman"/>
          <w:sz w:val="24"/>
          <w:szCs w:val="24"/>
          <w:lang w:val="en-US"/>
        </w:rPr>
        <w:t xml:space="preserve"> et al. 2014; </w:t>
      </w:r>
      <w:proofErr w:type="spellStart"/>
      <w:r w:rsidR="0040167C" w:rsidRPr="008E2CB6">
        <w:rPr>
          <w:rFonts w:ascii="Times New Roman" w:hAnsi="Times New Roman" w:cs="Times New Roman"/>
          <w:sz w:val="24"/>
          <w:szCs w:val="24"/>
          <w:lang w:val="en-US"/>
        </w:rPr>
        <w:t>Deagle</w:t>
      </w:r>
      <w:proofErr w:type="spellEnd"/>
      <w:r w:rsidR="0040167C" w:rsidRPr="008E2CB6">
        <w:rPr>
          <w:rFonts w:ascii="Times New Roman" w:hAnsi="Times New Roman" w:cs="Times New Roman"/>
          <w:sz w:val="24"/>
          <w:szCs w:val="24"/>
          <w:lang w:val="en-US"/>
        </w:rPr>
        <w:t xml:space="preserve"> et al. 2014). Generally, this bias </w:t>
      </w:r>
      <w:r w:rsidR="00291F2A">
        <w:rPr>
          <w:rFonts w:ascii="Times New Roman" w:hAnsi="Times New Roman" w:cs="Times New Roman"/>
          <w:sz w:val="24"/>
          <w:szCs w:val="24"/>
          <w:lang w:val="en-US"/>
        </w:rPr>
        <w:t>was</w:t>
      </w:r>
      <w:r w:rsidR="0040167C" w:rsidRPr="008E2CB6">
        <w:rPr>
          <w:rFonts w:ascii="Times New Roman" w:hAnsi="Times New Roman" w:cs="Times New Roman"/>
          <w:sz w:val="24"/>
          <w:szCs w:val="24"/>
          <w:lang w:val="en-US"/>
        </w:rPr>
        <w:t xml:space="preserve"> not very pronounced and many taxa show</w:t>
      </w:r>
      <w:r w:rsidR="00291F2A">
        <w:rPr>
          <w:rFonts w:ascii="Times New Roman" w:hAnsi="Times New Roman" w:cs="Times New Roman"/>
          <w:sz w:val="24"/>
          <w:szCs w:val="24"/>
          <w:lang w:val="en-US"/>
        </w:rPr>
        <w:t>ed</w:t>
      </w:r>
      <w:r w:rsidR="0040167C" w:rsidRPr="008E2CB6">
        <w:rPr>
          <w:rFonts w:ascii="Times New Roman" w:hAnsi="Times New Roman" w:cs="Times New Roman"/>
          <w:sz w:val="24"/>
          <w:szCs w:val="24"/>
          <w:lang w:val="en-US"/>
        </w:rPr>
        <w:t xml:space="preserve"> a near perfect correlation between </w:t>
      </w:r>
      <w:proofErr w:type="gramStart"/>
      <w:r w:rsidR="0040167C" w:rsidRPr="008E2CB6">
        <w:rPr>
          <w:rFonts w:ascii="Times New Roman" w:hAnsi="Times New Roman" w:cs="Times New Roman"/>
          <w:sz w:val="24"/>
          <w:szCs w:val="24"/>
          <w:lang w:val="en-US"/>
        </w:rPr>
        <w:t>input</w:t>
      </w:r>
      <w:proofErr w:type="gramEnd"/>
      <w:r w:rsidR="0040167C" w:rsidRPr="008E2CB6">
        <w:rPr>
          <w:rFonts w:ascii="Times New Roman" w:hAnsi="Times New Roman" w:cs="Times New Roman"/>
          <w:sz w:val="24"/>
          <w:szCs w:val="24"/>
          <w:lang w:val="en-US"/>
        </w:rPr>
        <w:t xml:space="preserve"> DNA and recovered reads. For an accurate quantitative analysis by metabarcoding, the expected taxa in the studied system need to be known. In ideal case, mock communities of all major representative taxa in the community can be run to derive correction factors to predict the relative abundance of species of community samples, as has been suggested in a study on seal gut content (Thomas et al. 2015). </w:t>
      </w:r>
      <w:r w:rsidR="00291F2A">
        <w:rPr>
          <w:rFonts w:ascii="Times New Roman" w:hAnsi="Times New Roman" w:cs="Times New Roman"/>
          <w:sz w:val="24"/>
          <w:szCs w:val="24"/>
          <w:lang w:val="en-US"/>
        </w:rPr>
        <w:t>S</w:t>
      </w:r>
      <w:r w:rsidR="0040167C" w:rsidRPr="008E2CB6">
        <w:rPr>
          <w:rFonts w:ascii="Times New Roman" w:hAnsi="Times New Roman" w:cs="Times New Roman"/>
          <w:sz w:val="24"/>
          <w:szCs w:val="24"/>
          <w:lang w:val="en-US"/>
        </w:rPr>
        <w:t xml:space="preserve">uch correction factors would allow for an accurate identification of relative abundances. In our case, 5-10 mock communities are sufficient to quantify the relative abundance of ~40 Californian arthropod species with high accuracy. The identification of such correction factors involves considerable effort. Our method will thus not be feasible in unknown ecosystems or for simple exploratory work. But for large scale and long term studies in one ecosystem the effort might well pay off. </w:t>
      </w:r>
      <w:r w:rsidR="00291F2A">
        <w:rPr>
          <w:rFonts w:ascii="Times New Roman" w:hAnsi="Times New Roman" w:cs="Times New Roman"/>
          <w:sz w:val="24"/>
          <w:szCs w:val="24"/>
          <w:lang w:val="en-US"/>
        </w:rPr>
        <w:t xml:space="preserve">It might be possible that similar correction factors could be derived for closely related taxa, e.g. reducing the necessary effort. </w:t>
      </w:r>
      <w:r w:rsidR="00F6347B" w:rsidRPr="008E2CB6">
        <w:rPr>
          <w:rFonts w:ascii="Times New Roman" w:hAnsi="Times New Roman" w:cs="Times New Roman"/>
          <w:sz w:val="24"/>
          <w:szCs w:val="24"/>
          <w:lang w:val="en-US"/>
        </w:rPr>
        <w:t xml:space="preserve">Moreover, our approach </w:t>
      </w:r>
      <w:r w:rsidR="00291F2A">
        <w:rPr>
          <w:rFonts w:ascii="Times New Roman" w:hAnsi="Times New Roman" w:cs="Times New Roman"/>
          <w:sz w:val="24"/>
          <w:szCs w:val="24"/>
          <w:lang w:val="en-US"/>
        </w:rPr>
        <w:t>seems</w:t>
      </w:r>
      <w:r w:rsidR="00F6347B" w:rsidRPr="008E2CB6">
        <w:rPr>
          <w:rFonts w:ascii="Times New Roman" w:hAnsi="Times New Roman" w:cs="Times New Roman"/>
          <w:sz w:val="24"/>
          <w:szCs w:val="24"/>
          <w:lang w:val="en-US"/>
        </w:rPr>
        <w:t xml:space="preserve"> suitable for comparative studies on abundance changes of target taxa, e.g. an invasive species</w:t>
      </w:r>
      <w:r w:rsidR="00DB1B73" w:rsidRPr="008E2CB6">
        <w:rPr>
          <w:rFonts w:ascii="Times New Roman" w:hAnsi="Times New Roman" w:cs="Times New Roman"/>
          <w:sz w:val="24"/>
          <w:szCs w:val="24"/>
          <w:lang w:val="en-US"/>
        </w:rPr>
        <w:t xml:space="preserve"> across different sites. Considering that the PCR amplification of a single taxon </w:t>
      </w:r>
      <w:r w:rsidR="00291F2A">
        <w:rPr>
          <w:rFonts w:ascii="Times New Roman" w:hAnsi="Times New Roman" w:cs="Times New Roman"/>
          <w:sz w:val="24"/>
          <w:szCs w:val="24"/>
          <w:lang w:val="en-US"/>
        </w:rPr>
        <w:t>will not change across samples,</w:t>
      </w:r>
      <w:r w:rsidR="00DB1B73" w:rsidRPr="008E2CB6">
        <w:rPr>
          <w:rFonts w:ascii="Times New Roman" w:hAnsi="Times New Roman" w:cs="Times New Roman"/>
          <w:sz w:val="24"/>
          <w:szCs w:val="24"/>
          <w:lang w:val="en-US"/>
        </w:rPr>
        <w:t xml:space="preserve"> correction factors </w:t>
      </w:r>
      <w:r w:rsidR="009117BD">
        <w:rPr>
          <w:rFonts w:ascii="Times New Roman" w:hAnsi="Times New Roman" w:cs="Times New Roman"/>
          <w:sz w:val="24"/>
          <w:szCs w:val="24"/>
          <w:lang w:val="en-US"/>
        </w:rPr>
        <w:t xml:space="preserve">are </w:t>
      </w:r>
      <w:r w:rsidR="00DB1B73" w:rsidRPr="008E2CB6">
        <w:rPr>
          <w:rFonts w:ascii="Times New Roman" w:hAnsi="Times New Roman" w:cs="Times New Roman"/>
          <w:sz w:val="24"/>
          <w:szCs w:val="24"/>
          <w:lang w:val="en-US"/>
        </w:rPr>
        <w:t xml:space="preserve">not even </w:t>
      </w:r>
      <w:proofErr w:type="gramStart"/>
      <w:r w:rsidR="00DB1B73" w:rsidRPr="008E2CB6">
        <w:rPr>
          <w:rFonts w:ascii="Times New Roman" w:hAnsi="Times New Roman" w:cs="Times New Roman"/>
          <w:sz w:val="24"/>
          <w:szCs w:val="24"/>
          <w:lang w:val="en-US"/>
        </w:rPr>
        <w:t>be</w:t>
      </w:r>
      <w:proofErr w:type="gramEnd"/>
      <w:r w:rsidR="00DB1B73" w:rsidRPr="008E2CB6">
        <w:rPr>
          <w:rFonts w:ascii="Times New Roman" w:hAnsi="Times New Roman" w:cs="Times New Roman"/>
          <w:sz w:val="24"/>
          <w:szCs w:val="24"/>
          <w:lang w:val="en-US"/>
        </w:rPr>
        <w:t xml:space="preserve"> needed</w:t>
      </w:r>
      <w:r w:rsidR="009117BD">
        <w:rPr>
          <w:rFonts w:ascii="Times New Roman" w:hAnsi="Times New Roman" w:cs="Times New Roman"/>
          <w:sz w:val="24"/>
          <w:szCs w:val="24"/>
          <w:lang w:val="en-US"/>
        </w:rPr>
        <w:t xml:space="preserve"> to quantify relative abundance changes</w:t>
      </w:r>
      <w:r w:rsidR="00DB1B73" w:rsidRPr="008E2CB6">
        <w:rPr>
          <w:rFonts w:ascii="Times New Roman" w:hAnsi="Times New Roman" w:cs="Times New Roman"/>
          <w:sz w:val="24"/>
          <w:szCs w:val="24"/>
          <w:lang w:val="en-US"/>
        </w:rPr>
        <w:t>.</w:t>
      </w:r>
      <w:r w:rsidR="00291F2A">
        <w:rPr>
          <w:rFonts w:ascii="Times New Roman" w:hAnsi="Times New Roman" w:cs="Times New Roman"/>
          <w:sz w:val="24"/>
          <w:szCs w:val="24"/>
          <w:lang w:val="en-US"/>
        </w:rPr>
        <w:t xml:space="preserve"> </w:t>
      </w:r>
    </w:p>
    <w:p w14:paraId="41DFD8D9" w14:textId="0C405A38" w:rsidR="004C41D9" w:rsidRDefault="004C41D9"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lastRenderedPageBreak/>
        <w:t xml:space="preserve">An overabundance of template DNA in relation to primers during the PCR significantly increases the correlation of input DNA and recovered read proportions. Such an overabundance might simply increase the chance for even rare templates to be primed and amplified. In combination with the use of correction factors, this </w:t>
      </w:r>
      <w:r>
        <w:rPr>
          <w:rFonts w:ascii="Times New Roman" w:hAnsi="Times New Roman" w:cs="Times New Roman"/>
          <w:sz w:val="24"/>
          <w:szCs w:val="24"/>
          <w:lang w:val="en-US"/>
        </w:rPr>
        <w:t>improves</w:t>
      </w:r>
      <w:r w:rsidRPr="008E2CB6">
        <w:rPr>
          <w:rFonts w:ascii="Times New Roman" w:hAnsi="Times New Roman" w:cs="Times New Roman"/>
          <w:sz w:val="24"/>
          <w:szCs w:val="24"/>
          <w:lang w:val="en-US"/>
        </w:rPr>
        <w:t xml:space="preserve"> accurate es</w:t>
      </w:r>
      <w:r>
        <w:rPr>
          <w:rFonts w:ascii="Times New Roman" w:hAnsi="Times New Roman" w:cs="Times New Roman"/>
          <w:sz w:val="24"/>
          <w:szCs w:val="24"/>
          <w:lang w:val="en-US"/>
        </w:rPr>
        <w:t xml:space="preserve">timates of community composition.  </w:t>
      </w:r>
    </w:p>
    <w:p w14:paraId="78C656D0" w14:textId="09673DA1" w:rsidR="0040167C" w:rsidRPr="008E2CB6" w:rsidRDefault="0040167C"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Contrary to our expectations, a reduction of the first round PCR cycle number did not improve the accuracy of quantitative species recovery. These results suggest that divergence in priming sites might not necessarily lead to strong bias. </w:t>
      </w:r>
      <w:r w:rsidR="009117BD">
        <w:rPr>
          <w:rFonts w:ascii="Times New Roman" w:hAnsi="Times New Roman" w:cs="Times New Roman"/>
          <w:sz w:val="24"/>
          <w:szCs w:val="24"/>
          <w:lang w:val="en-US"/>
        </w:rPr>
        <w:t>T</w:t>
      </w:r>
      <w:r w:rsidRPr="008E2CB6">
        <w:rPr>
          <w:rFonts w:ascii="Times New Roman" w:hAnsi="Times New Roman" w:cs="Times New Roman"/>
          <w:sz w:val="24"/>
          <w:szCs w:val="24"/>
          <w:lang w:val="en-US"/>
        </w:rPr>
        <w:t xml:space="preserve">he most pronounced effect </w:t>
      </w:r>
      <w:r w:rsidR="009117BD" w:rsidRPr="008E2CB6">
        <w:rPr>
          <w:rFonts w:ascii="Times New Roman" w:hAnsi="Times New Roman" w:cs="Times New Roman"/>
          <w:sz w:val="24"/>
          <w:szCs w:val="24"/>
          <w:lang w:val="en-US"/>
        </w:rPr>
        <w:t xml:space="preserve">on priming efficiency </w:t>
      </w:r>
      <w:r w:rsidR="009117BD">
        <w:rPr>
          <w:rFonts w:ascii="Times New Roman" w:hAnsi="Times New Roman" w:cs="Times New Roman"/>
          <w:sz w:val="24"/>
          <w:szCs w:val="24"/>
          <w:lang w:val="en-US"/>
        </w:rPr>
        <w:t xml:space="preserve">is known </w:t>
      </w:r>
      <w:r w:rsidRPr="008E2CB6">
        <w:rPr>
          <w:rFonts w:ascii="Times New Roman" w:hAnsi="Times New Roman" w:cs="Times New Roman"/>
          <w:sz w:val="24"/>
          <w:szCs w:val="24"/>
          <w:lang w:val="en-US"/>
        </w:rPr>
        <w:t>f</w:t>
      </w:r>
      <w:r w:rsidR="009117BD">
        <w:rPr>
          <w:rFonts w:ascii="Times New Roman" w:hAnsi="Times New Roman" w:cs="Times New Roman"/>
          <w:sz w:val="24"/>
          <w:szCs w:val="24"/>
          <w:lang w:val="en-US"/>
        </w:rPr>
        <w:t>rom</w:t>
      </w:r>
      <w:r w:rsidRPr="008E2CB6">
        <w:rPr>
          <w:rFonts w:ascii="Times New Roman" w:hAnsi="Times New Roman" w:cs="Times New Roman"/>
          <w:sz w:val="24"/>
          <w:szCs w:val="24"/>
          <w:lang w:val="en-US"/>
        </w:rPr>
        <w:t xml:space="preserve"> mutation in the last few 3’-prime bases of primers, while mutations further upstream have less effect (</w:t>
      </w:r>
      <w:proofErr w:type="spellStart"/>
      <w:r w:rsidRPr="008E2CB6">
        <w:rPr>
          <w:rFonts w:ascii="Times New Roman" w:hAnsi="Times New Roman" w:cs="Times New Roman"/>
          <w:sz w:val="24"/>
          <w:szCs w:val="24"/>
          <w:lang w:val="en-US"/>
        </w:rPr>
        <w:t>Stadhouders</w:t>
      </w:r>
      <w:proofErr w:type="spellEnd"/>
      <w:r w:rsidRPr="008E2CB6">
        <w:rPr>
          <w:rFonts w:ascii="Times New Roman" w:hAnsi="Times New Roman" w:cs="Times New Roman"/>
          <w:sz w:val="24"/>
          <w:szCs w:val="24"/>
          <w:lang w:val="en-US"/>
        </w:rPr>
        <w:t xml:space="preserve"> et al. 2010). Saturated with degenerate bases, many of the primers used here, </w:t>
      </w:r>
      <w:r w:rsidR="004C41D9">
        <w:rPr>
          <w:rFonts w:ascii="Times New Roman" w:hAnsi="Times New Roman" w:cs="Times New Roman"/>
          <w:sz w:val="24"/>
          <w:szCs w:val="24"/>
          <w:lang w:val="en-US"/>
        </w:rPr>
        <w:t>could</w:t>
      </w:r>
      <w:r w:rsidRPr="008E2CB6">
        <w:rPr>
          <w:rFonts w:ascii="Times New Roman" w:hAnsi="Times New Roman" w:cs="Times New Roman"/>
          <w:sz w:val="24"/>
          <w:szCs w:val="24"/>
          <w:lang w:val="en-US"/>
        </w:rPr>
        <w:t xml:space="preserve"> be well protected from such bias. The observed differences in fold-change of recovery of input DNA between different taxa might thus </w:t>
      </w:r>
      <w:r w:rsidR="009117BD">
        <w:rPr>
          <w:rFonts w:ascii="Times New Roman" w:hAnsi="Times New Roman" w:cs="Times New Roman"/>
          <w:sz w:val="24"/>
          <w:szCs w:val="24"/>
          <w:lang w:val="en-US"/>
        </w:rPr>
        <w:t xml:space="preserve">rather </w:t>
      </w:r>
      <w:r w:rsidRPr="008E2CB6">
        <w:rPr>
          <w:rFonts w:ascii="Times New Roman" w:hAnsi="Times New Roman" w:cs="Times New Roman"/>
          <w:sz w:val="24"/>
          <w:szCs w:val="24"/>
          <w:lang w:val="en-US"/>
        </w:rPr>
        <w:t>be affected by copy number variation</w:t>
      </w:r>
      <w:r w:rsidR="004C41D9">
        <w:rPr>
          <w:rFonts w:ascii="Times New Roman" w:hAnsi="Times New Roman" w:cs="Times New Roman"/>
          <w:sz w:val="24"/>
          <w:szCs w:val="24"/>
          <w:lang w:val="en-US"/>
        </w:rPr>
        <w:t>,</w:t>
      </w:r>
      <w:r w:rsidRPr="008E2CB6">
        <w:rPr>
          <w:rFonts w:ascii="Times New Roman" w:hAnsi="Times New Roman" w:cs="Times New Roman"/>
          <w:sz w:val="24"/>
          <w:szCs w:val="24"/>
          <w:lang w:val="en-US"/>
        </w:rPr>
        <w:t xml:space="preserve"> than by priming bias (Rogers &amp; </w:t>
      </w:r>
      <w:proofErr w:type="spellStart"/>
      <w:r w:rsidRPr="008E2CB6">
        <w:rPr>
          <w:rFonts w:ascii="Times New Roman" w:hAnsi="Times New Roman" w:cs="Times New Roman"/>
          <w:sz w:val="24"/>
          <w:szCs w:val="24"/>
          <w:lang w:val="en-US"/>
        </w:rPr>
        <w:t>Bendich</w:t>
      </w:r>
      <w:proofErr w:type="spellEnd"/>
      <w:r w:rsidRPr="008E2CB6">
        <w:rPr>
          <w:rFonts w:ascii="Times New Roman" w:hAnsi="Times New Roman" w:cs="Times New Roman"/>
          <w:sz w:val="24"/>
          <w:szCs w:val="24"/>
          <w:lang w:val="en-US"/>
        </w:rPr>
        <w:t xml:space="preserve"> 1987; Piotrowski et al. 2008). </w:t>
      </w:r>
    </w:p>
    <w:p w14:paraId="311893D6" w14:textId="68CC8BC3" w:rsidR="00A6414E" w:rsidRPr="008E2CB6" w:rsidRDefault="0040167C"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PCR free analyses have been suggested as possible means for quantitative community analysis, as they exclude PCR priming bias (Crampton-Platt et al. 2016). However, an amplicon sequencing based approach is much more cost efficient and involves a simpler workflow than current PCR free methods. With current </w:t>
      </w:r>
      <w:r w:rsidR="00892357">
        <w:rPr>
          <w:rFonts w:ascii="Times New Roman" w:hAnsi="Times New Roman" w:cs="Times New Roman"/>
          <w:sz w:val="24"/>
          <w:szCs w:val="24"/>
          <w:lang w:val="en-US"/>
        </w:rPr>
        <w:t xml:space="preserve">amplicon sequencing </w:t>
      </w:r>
      <w:r w:rsidRPr="008E2CB6">
        <w:rPr>
          <w:rFonts w:ascii="Times New Roman" w:hAnsi="Times New Roman" w:cs="Times New Roman"/>
          <w:sz w:val="24"/>
          <w:szCs w:val="24"/>
          <w:lang w:val="en-US"/>
        </w:rPr>
        <w:t xml:space="preserve">protocols, nearly 1,000 community samples can be analyzed in a single MiSeq run, reducing the sequencing cost to less than 2 $ per sample. </w:t>
      </w:r>
      <w:r w:rsidR="00A6414E" w:rsidRPr="008E2CB6">
        <w:rPr>
          <w:rFonts w:ascii="Times New Roman" w:hAnsi="Times New Roman" w:cs="Times New Roman"/>
          <w:sz w:val="24"/>
          <w:szCs w:val="24"/>
          <w:lang w:val="en-US"/>
        </w:rPr>
        <w:t xml:space="preserve">Moreover, </w:t>
      </w:r>
      <w:r w:rsidRPr="008E2CB6">
        <w:rPr>
          <w:rFonts w:ascii="Times New Roman" w:hAnsi="Times New Roman" w:cs="Times New Roman"/>
          <w:sz w:val="24"/>
          <w:szCs w:val="24"/>
          <w:lang w:val="en-US"/>
        </w:rPr>
        <w:t xml:space="preserve">PCR free genome sequencing methods (Gomez-Rodriguez et al. 2015) or enrichment protocols (Zhou et al. 2013) methods will be similarly sensitive to copy number variation of the target genes. </w:t>
      </w:r>
    </w:p>
    <w:p w14:paraId="75D1FA4D" w14:textId="2FE8962B" w:rsidR="0040167C" w:rsidRPr="00241DF5" w:rsidRDefault="0040167C" w:rsidP="008E2CB6">
      <w:pPr>
        <w:spacing w:line="480" w:lineRule="auto"/>
        <w:jc w:val="both"/>
        <w:rPr>
          <w:rFonts w:ascii="Times New Roman" w:hAnsi="Times New Roman" w:cs="Times New Roman"/>
          <w:i/>
          <w:sz w:val="24"/>
          <w:szCs w:val="24"/>
          <w:lang w:val="en-US"/>
        </w:rPr>
      </w:pPr>
      <w:r w:rsidRPr="00241DF5">
        <w:rPr>
          <w:rFonts w:ascii="Times New Roman" w:hAnsi="Times New Roman" w:cs="Times New Roman"/>
          <w:i/>
          <w:sz w:val="24"/>
          <w:szCs w:val="24"/>
          <w:lang w:val="en-US"/>
        </w:rPr>
        <w:t>Metabarcoding and mitochondrial COI – a perfect match?</w:t>
      </w:r>
    </w:p>
    <w:p w14:paraId="4C2B9AD2" w14:textId="637476E8" w:rsidR="0040167C" w:rsidRPr="008E2CB6" w:rsidRDefault="0040167C"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lastRenderedPageBreak/>
        <w:t>Most of the tested markers recover a high fraction of taxa from our mock communities. But interestingly, COI outperforms the other mitochondrial markers in its recovery of species and the prediction of species abundance. Even nuclear ribosomal markers with their highly conserved priming sites do not yield significantly better qualitative or quantitative results than COI. In contrast to r</w:t>
      </w:r>
      <w:r w:rsidR="00892357">
        <w:rPr>
          <w:rFonts w:ascii="Times New Roman" w:hAnsi="Times New Roman" w:cs="Times New Roman"/>
          <w:sz w:val="24"/>
          <w:szCs w:val="24"/>
          <w:lang w:val="en-US"/>
        </w:rPr>
        <w:t>D</w:t>
      </w:r>
      <w:r w:rsidRPr="008E2CB6">
        <w:rPr>
          <w:rFonts w:ascii="Times New Roman" w:hAnsi="Times New Roman" w:cs="Times New Roman"/>
          <w:sz w:val="24"/>
          <w:szCs w:val="24"/>
          <w:lang w:val="en-US"/>
        </w:rPr>
        <w:t>NA however, COI is more variable and allow</w:t>
      </w:r>
      <w:r w:rsidR="00892357">
        <w:rPr>
          <w:rFonts w:ascii="Times New Roman" w:hAnsi="Times New Roman" w:cs="Times New Roman"/>
          <w:sz w:val="24"/>
          <w:szCs w:val="24"/>
          <w:lang w:val="en-US"/>
        </w:rPr>
        <w:t>s</w:t>
      </w:r>
      <w:r w:rsidRPr="008E2CB6">
        <w:rPr>
          <w:rFonts w:ascii="Times New Roman" w:hAnsi="Times New Roman" w:cs="Times New Roman"/>
          <w:sz w:val="24"/>
          <w:szCs w:val="24"/>
          <w:lang w:val="en-US"/>
        </w:rPr>
        <w:t xml:space="preserve"> </w:t>
      </w:r>
      <w:proofErr w:type="gramStart"/>
      <w:r w:rsidRPr="008E2CB6">
        <w:rPr>
          <w:rFonts w:ascii="Times New Roman" w:hAnsi="Times New Roman" w:cs="Times New Roman"/>
          <w:sz w:val="24"/>
          <w:szCs w:val="24"/>
          <w:lang w:val="en-US"/>
        </w:rPr>
        <w:t>to distinguish</w:t>
      </w:r>
      <w:proofErr w:type="gramEnd"/>
      <w:r w:rsidRPr="008E2CB6">
        <w:rPr>
          <w:rFonts w:ascii="Times New Roman" w:hAnsi="Times New Roman" w:cs="Times New Roman"/>
          <w:sz w:val="24"/>
          <w:szCs w:val="24"/>
          <w:lang w:val="en-US"/>
        </w:rPr>
        <w:t xml:space="preserve"> even recently divergent species and intraspecific variation. </w:t>
      </w:r>
      <w:r w:rsidR="00892357">
        <w:rPr>
          <w:rFonts w:ascii="Times New Roman" w:hAnsi="Times New Roman" w:cs="Times New Roman"/>
          <w:sz w:val="24"/>
          <w:szCs w:val="24"/>
          <w:lang w:val="en-US"/>
        </w:rPr>
        <w:t>R</w:t>
      </w:r>
      <w:r w:rsidRPr="008E2CB6">
        <w:rPr>
          <w:rFonts w:ascii="Times New Roman" w:hAnsi="Times New Roman" w:cs="Times New Roman"/>
          <w:sz w:val="24"/>
          <w:szCs w:val="24"/>
          <w:lang w:val="en-US"/>
        </w:rPr>
        <w:t xml:space="preserve">ecent studies have suggested </w:t>
      </w:r>
      <w:r w:rsidR="00892357">
        <w:rPr>
          <w:rFonts w:ascii="Times New Roman" w:hAnsi="Times New Roman" w:cs="Times New Roman"/>
          <w:sz w:val="24"/>
          <w:szCs w:val="24"/>
          <w:lang w:val="en-US"/>
        </w:rPr>
        <w:t>alternative</w:t>
      </w:r>
      <w:r w:rsidRPr="008E2CB6">
        <w:rPr>
          <w:rFonts w:ascii="Times New Roman" w:hAnsi="Times New Roman" w:cs="Times New Roman"/>
          <w:sz w:val="24"/>
          <w:szCs w:val="24"/>
          <w:lang w:val="en-US"/>
        </w:rPr>
        <w:t xml:space="preserve"> primers to COI (Clarke et al. 2014; </w:t>
      </w:r>
      <w:proofErr w:type="spellStart"/>
      <w:r w:rsidRPr="008E2CB6">
        <w:rPr>
          <w:rFonts w:ascii="Times New Roman" w:hAnsi="Times New Roman" w:cs="Times New Roman"/>
          <w:sz w:val="24"/>
          <w:szCs w:val="24"/>
          <w:lang w:val="en-US"/>
        </w:rPr>
        <w:t>Deagle</w:t>
      </w:r>
      <w:proofErr w:type="spellEnd"/>
      <w:r w:rsidRPr="008E2CB6">
        <w:rPr>
          <w:rFonts w:ascii="Times New Roman" w:hAnsi="Times New Roman" w:cs="Times New Roman"/>
          <w:sz w:val="24"/>
          <w:szCs w:val="24"/>
          <w:lang w:val="en-US"/>
        </w:rPr>
        <w:t xml:space="preserve"> et al. 2014; </w:t>
      </w:r>
      <w:proofErr w:type="spellStart"/>
      <w:r w:rsidRPr="008E2CB6">
        <w:rPr>
          <w:rFonts w:ascii="Times New Roman" w:hAnsi="Times New Roman" w:cs="Times New Roman"/>
          <w:sz w:val="24"/>
          <w:szCs w:val="24"/>
          <w:lang w:val="en-US"/>
        </w:rPr>
        <w:t>Elbrecht</w:t>
      </w:r>
      <w:proofErr w:type="spellEnd"/>
      <w:r w:rsidRPr="008E2CB6">
        <w:rPr>
          <w:rFonts w:ascii="Times New Roman" w:hAnsi="Times New Roman" w:cs="Times New Roman"/>
          <w:sz w:val="24"/>
          <w:szCs w:val="24"/>
          <w:lang w:val="en-US"/>
        </w:rPr>
        <w:t xml:space="preserve"> et al. 2016)</w:t>
      </w:r>
      <w:r w:rsidR="00892357">
        <w:rPr>
          <w:rFonts w:ascii="Times New Roman" w:hAnsi="Times New Roman" w:cs="Times New Roman"/>
          <w:sz w:val="24"/>
          <w:szCs w:val="24"/>
          <w:lang w:val="en-US"/>
        </w:rPr>
        <w:t>. But</w:t>
      </w:r>
      <w:r w:rsidRPr="008E2CB6">
        <w:rPr>
          <w:rFonts w:ascii="Times New Roman" w:hAnsi="Times New Roman" w:cs="Times New Roman"/>
          <w:sz w:val="24"/>
          <w:szCs w:val="24"/>
          <w:lang w:val="en-US"/>
        </w:rPr>
        <w:t xml:space="preserve"> the </w:t>
      </w:r>
      <w:r w:rsidR="00892357">
        <w:rPr>
          <w:rFonts w:ascii="Times New Roman" w:hAnsi="Times New Roman" w:cs="Times New Roman"/>
          <w:sz w:val="24"/>
          <w:szCs w:val="24"/>
          <w:lang w:val="en-US"/>
        </w:rPr>
        <w:t xml:space="preserve">good </w:t>
      </w:r>
      <w:r w:rsidRPr="008E2CB6">
        <w:rPr>
          <w:rFonts w:ascii="Times New Roman" w:hAnsi="Times New Roman" w:cs="Times New Roman"/>
          <w:sz w:val="24"/>
          <w:szCs w:val="24"/>
          <w:lang w:val="en-US"/>
        </w:rPr>
        <w:t xml:space="preserve">performance of </w:t>
      </w:r>
      <w:r w:rsidR="0064052D">
        <w:rPr>
          <w:rFonts w:ascii="Times New Roman" w:hAnsi="Times New Roman" w:cs="Times New Roman"/>
          <w:sz w:val="24"/>
          <w:szCs w:val="24"/>
          <w:lang w:val="en-US"/>
        </w:rPr>
        <w:t xml:space="preserve">the </w:t>
      </w:r>
      <w:r w:rsidRPr="008E2CB6">
        <w:rPr>
          <w:rFonts w:ascii="Times New Roman" w:hAnsi="Times New Roman" w:cs="Times New Roman"/>
          <w:sz w:val="24"/>
          <w:szCs w:val="24"/>
          <w:lang w:val="en-US"/>
        </w:rPr>
        <w:t>COI primers used here (</w:t>
      </w:r>
      <w:proofErr w:type="spellStart"/>
      <w:r w:rsidRPr="008E2CB6">
        <w:rPr>
          <w:rFonts w:ascii="Times New Roman" w:hAnsi="Times New Roman" w:cs="Times New Roman"/>
          <w:sz w:val="24"/>
          <w:szCs w:val="24"/>
          <w:lang w:val="en-US"/>
        </w:rPr>
        <w:t>Leray</w:t>
      </w:r>
      <w:proofErr w:type="spellEnd"/>
      <w:r w:rsidRPr="008E2CB6">
        <w:rPr>
          <w:rFonts w:ascii="Times New Roman" w:hAnsi="Times New Roman" w:cs="Times New Roman"/>
          <w:sz w:val="24"/>
          <w:szCs w:val="24"/>
          <w:lang w:val="en-US"/>
        </w:rPr>
        <w:t xml:space="preserve"> et al. 2013; Gibson et al. 2014), is probably associated with their saturation with degenerate sites, which allow to reliably amplify most arthropods. A large number of markers did not increase the predictive power of our metabarcoding study. Instead degenerate COI primers alone will allow for a detailed estimation of species richness and abundance for most taxa. Different markers might be advisable for certain taxa. E.g., we could not </w:t>
      </w:r>
      <w:r w:rsidR="00892357">
        <w:rPr>
          <w:rFonts w:ascii="Times New Roman" w:hAnsi="Times New Roman" w:cs="Times New Roman"/>
          <w:sz w:val="24"/>
          <w:szCs w:val="24"/>
          <w:lang w:val="en-US"/>
        </w:rPr>
        <w:t>amplify</w:t>
      </w:r>
      <w:r w:rsidRPr="008E2CB6">
        <w:rPr>
          <w:rFonts w:ascii="Times New Roman" w:hAnsi="Times New Roman" w:cs="Times New Roman"/>
          <w:sz w:val="24"/>
          <w:szCs w:val="24"/>
          <w:lang w:val="en-US"/>
        </w:rPr>
        <w:t xml:space="preserve"> some hymenoptera with COI. As COI and other mitochondrial markers bring along problems like NUMTS (</w:t>
      </w:r>
      <w:proofErr w:type="spellStart"/>
      <w:r w:rsidRPr="008E2CB6">
        <w:rPr>
          <w:rFonts w:ascii="Times New Roman" w:hAnsi="Times New Roman" w:cs="Times New Roman"/>
          <w:sz w:val="24"/>
          <w:szCs w:val="24"/>
          <w:lang w:val="en-US"/>
        </w:rPr>
        <w:t>Benasasson</w:t>
      </w:r>
      <w:proofErr w:type="spellEnd"/>
      <w:r w:rsidRPr="008E2CB6">
        <w:rPr>
          <w:rFonts w:ascii="Times New Roman" w:hAnsi="Times New Roman" w:cs="Times New Roman"/>
          <w:sz w:val="24"/>
          <w:szCs w:val="24"/>
          <w:lang w:val="en-US"/>
        </w:rPr>
        <w:t xml:space="preserve"> et al. 2001) and their genealogy can be strongly affected by bacterial infections (Hurst and </w:t>
      </w:r>
      <w:proofErr w:type="spellStart"/>
      <w:r w:rsidRPr="008E2CB6">
        <w:rPr>
          <w:rFonts w:ascii="Times New Roman" w:hAnsi="Times New Roman" w:cs="Times New Roman"/>
          <w:sz w:val="24"/>
          <w:szCs w:val="24"/>
          <w:lang w:val="en-US"/>
        </w:rPr>
        <w:t>Jiggins</w:t>
      </w:r>
      <w:proofErr w:type="spellEnd"/>
      <w:r w:rsidRPr="008E2CB6">
        <w:rPr>
          <w:rFonts w:ascii="Times New Roman" w:hAnsi="Times New Roman" w:cs="Times New Roman"/>
          <w:sz w:val="24"/>
          <w:szCs w:val="24"/>
          <w:lang w:val="en-US"/>
        </w:rPr>
        <w:t xml:space="preserve"> 2005) or paternal gene flow (Chen et al. 2008), a suitable nuclear marker would be highly recommendable as a backup for COI in future metabarcoding studies. While 18s and 28s rDNA performed very well in our study, they may be too conserved for many barcoding applications (Tang et al. 2012). A promising target might be the internal transcribed </w:t>
      </w:r>
      <w:proofErr w:type="gramStart"/>
      <w:r w:rsidRPr="008E2CB6">
        <w:rPr>
          <w:rFonts w:ascii="Times New Roman" w:hAnsi="Times New Roman" w:cs="Times New Roman"/>
          <w:sz w:val="24"/>
          <w:szCs w:val="24"/>
          <w:lang w:val="en-US"/>
        </w:rPr>
        <w:t>spacers</w:t>
      </w:r>
      <w:proofErr w:type="gramEnd"/>
      <w:r w:rsidRPr="008E2CB6">
        <w:rPr>
          <w:rFonts w:ascii="Times New Roman" w:hAnsi="Times New Roman" w:cs="Times New Roman"/>
          <w:sz w:val="24"/>
          <w:szCs w:val="24"/>
          <w:lang w:val="en-US"/>
        </w:rPr>
        <w:t xml:space="preserve"> of the ribosomal cluster, which are already successfully applied in fungal taxonomy (Nilsson et al. 2009).</w:t>
      </w:r>
      <w:r w:rsidR="00391365">
        <w:rPr>
          <w:rFonts w:ascii="Times New Roman" w:hAnsi="Times New Roman" w:cs="Times New Roman"/>
          <w:sz w:val="24"/>
          <w:szCs w:val="24"/>
          <w:lang w:val="en-US"/>
        </w:rPr>
        <w:t xml:space="preserve"> With increasing genome data available, a multitude of novel markers might be discovered in the coming years. </w:t>
      </w:r>
    </w:p>
    <w:p w14:paraId="457ADCEA" w14:textId="7059B67B" w:rsidR="007D1D05" w:rsidRPr="00290BE9" w:rsidRDefault="00290BE9" w:rsidP="008E2CB6">
      <w:pPr>
        <w:spacing w:line="480" w:lineRule="auto"/>
        <w:jc w:val="both"/>
        <w:rPr>
          <w:rFonts w:ascii="Times New Roman" w:hAnsi="Times New Roman" w:cs="Times New Roman"/>
          <w:i/>
          <w:sz w:val="24"/>
          <w:szCs w:val="24"/>
          <w:lang w:val="en-US"/>
        </w:rPr>
      </w:pPr>
      <w:r>
        <w:rPr>
          <w:rFonts w:ascii="Times New Roman" w:hAnsi="Times New Roman" w:cs="Times New Roman"/>
          <w:i/>
          <w:sz w:val="24"/>
          <w:szCs w:val="24"/>
          <w:lang w:val="en-US"/>
        </w:rPr>
        <w:t>The effect of t</w:t>
      </w:r>
      <w:r w:rsidR="00E84C8A" w:rsidRPr="00290BE9">
        <w:rPr>
          <w:rFonts w:ascii="Times New Roman" w:hAnsi="Times New Roman" w:cs="Times New Roman"/>
          <w:i/>
          <w:sz w:val="24"/>
          <w:szCs w:val="24"/>
          <w:lang w:val="en-US"/>
        </w:rPr>
        <w:t>axonomic b</w:t>
      </w:r>
      <w:r>
        <w:rPr>
          <w:rFonts w:ascii="Times New Roman" w:hAnsi="Times New Roman" w:cs="Times New Roman"/>
          <w:i/>
          <w:sz w:val="24"/>
          <w:szCs w:val="24"/>
          <w:lang w:val="en-US"/>
        </w:rPr>
        <w:t>ias</w:t>
      </w:r>
      <w:r w:rsidR="00E84C8A" w:rsidRPr="00290BE9">
        <w:rPr>
          <w:rFonts w:ascii="Times New Roman" w:hAnsi="Times New Roman" w:cs="Times New Roman"/>
          <w:i/>
          <w:sz w:val="24"/>
          <w:szCs w:val="24"/>
          <w:lang w:val="en-US"/>
        </w:rPr>
        <w:t xml:space="preserve"> in </w:t>
      </w:r>
      <w:r w:rsidRPr="00290BE9">
        <w:rPr>
          <w:rFonts w:ascii="Times New Roman" w:hAnsi="Times New Roman" w:cs="Times New Roman"/>
          <w:i/>
          <w:sz w:val="24"/>
          <w:szCs w:val="24"/>
          <w:lang w:val="en-US"/>
        </w:rPr>
        <w:t xml:space="preserve">DNA degradation </w:t>
      </w:r>
    </w:p>
    <w:p w14:paraId="61023350" w14:textId="4F366C48" w:rsidR="00D25312" w:rsidRPr="008E2CB6" w:rsidRDefault="005E0A46"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Arthropod metabarcoding </w:t>
      </w:r>
      <w:r w:rsidR="00A6414E" w:rsidRPr="008E2CB6">
        <w:rPr>
          <w:rFonts w:ascii="Times New Roman" w:hAnsi="Times New Roman" w:cs="Times New Roman"/>
          <w:sz w:val="24"/>
          <w:szCs w:val="24"/>
          <w:lang w:val="en-US"/>
        </w:rPr>
        <w:t xml:space="preserve">is often based on specimens collected with passive trapping methods, e.g. pitfall or malaise traps. Such traps </w:t>
      </w:r>
      <w:r w:rsidR="008945B0" w:rsidRPr="008E2CB6">
        <w:rPr>
          <w:rFonts w:ascii="Times New Roman" w:hAnsi="Times New Roman" w:cs="Times New Roman"/>
          <w:sz w:val="24"/>
          <w:szCs w:val="24"/>
          <w:lang w:val="en-US"/>
        </w:rPr>
        <w:t xml:space="preserve">expose the samples to suboptimal storage </w:t>
      </w:r>
      <w:r w:rsidR="008945B0" w:rsidRPr="008E2CB6">
        <w:rPr>
          <w:rFonts w:ascii="Times New Roman" w:hAnsi="Times New Roman" w:cs="Times New Roman"/>
          <w:sz w:val="24"/>
          <w:szCs w:val="24"/>
          <w:lang w:val="en-US"/>
        </w:rPr>
        <w:lastRenderedPageBreak/>
        <w:t>cond</w:t>
      </w:r>
      <w:r w:rsidR="00F84763" w:rsidRPr="008E2CB6">
        <w:rPr>
          <w:rFonts w:ascii="Times New Roman" w:hAnsi="Times New Roman" w:cs="Times New Roman"/>
          <w:sz w:val="24"/>
          <w:szCs w:val="24"/>
          <w:lang w:val="en-US"/>
        </w:rPr>
        <w:t>i</w:t>
      </w:r>
      <w:r w:rsidR="008945B0" w:rsidRPr="008E2CB6">
        <w:rPr>
          <w:rFonts w:ascii="Times New Roman" w:hAnsi="Times New Roman" w:cs="Times New Roman"/>
          <w:sz w:val="24"/>
          <w:szCs w:val="24"/>
          <w:lang w:val="en-US"/>
        </w:rPr>
        <w:t xml:space="preserve">tions for extended time periods. </w:t>
      </w:r>
      <w:r w:rsidR="00F84763" w:rsidRPr="008E2CB6">
        <w:rPr>
          <w:rFonts w:ascii="Times New Roman" w:hAnsi="Times New Roman" w:cs="Times New Roman"/>
          <w:sz w:val="24"/>
          <w:szCs w:val="24"/>
          <w:lang w:val="en-US"/>
        </w:rPr>
        <w:t xml:space="preserve">Moreover, field conditions usually </w:t>
      </w:r>
      <w:r w:rsidR="00861229">
        <w:rPr>
          <w:rFonts w:ascii="Times New Roman" w:hAnsi="Times New Roman" w:cs="Times New Roman"/>
          <w:sz w:val="24"/>
          <w:szCs w:val="24"/>
          <w:lang w:val="en-US"/>
        </w:rPr>
        <w:t>don’t</w:t>
      </w:r>
      <w:r w:rsidR="00F84763" w:rsidRPr="008E2CB6">
        <w:rPr>
          <w:rFonts w:ascii="Times New Roman" w:hAnsi="Times New Roman" w:cs="Times New Roman"/>
          <w:sz w:val="24"/>
          <w:szCs w:val="24"/>
          <w:lang w:val="en-US"/>
        </w:rPr>
        <w:t xml:space="preserve"> allow </w:t>
      </w:r>
      <w:proofErr w:type="gramStart"/>
      <w:r w:rsidR="00F84763" w:rsidRPr="008E2CB6">
        <w:rPr>
          <w:rFonts w:ascii="Times New Roman" w:hAnsi="Times New Roman" w:cs="Times New Roman"/>
          <w:sz w:val="24"/>
          <w:szCs w:val="24"/>
          <w:lang w:val="en-US"/>
        </w:rPr>
        <w:t>to store</w:t>
      </w:r>
      <w:proofErr w:type="gramEnd"/>
      <w:r w:rsidR="00F84763" w:rsidRPr="008E2CB6">
        <w:rPr>
          <w:rFonts w:ascii="Times New Roman" w:hAnsi="Times New Roman" w:cs="Times New Roman"/>
          <w:sz w:val="24"/>
          <w:szCs w:val="24"/>
          <w:lang w:val="en-US"/>
        </w:rPr>
        <w:t xml:space="preserve"> samples at low temperatures</w:t>
      </w:r>
      <w:r w:rsidR="00861229">
        <w:rPr>
          <w:rFonts w:ascii="Times New Roman" w:hAnsi="Times New Roman" w:cs="Times New Roman"/>
          <w:sz w:val="24"/>
          <w:szCs w:val="24"/>
          <w:lang w:val="en-US"/>
        </w:rPr>
        <w:t xml:space="preserve">. </w:t>
      </w:r>
      <w:r w:rsidR="00F84763" w:rsidRPr="008E2CB6">
        <w:rPr>
          <w:rFonts w:ascii="Times New Roman" w:hAnsi="Times New Roman" w:cs="Times New Roman"/>
          <w:sz w:val="24"/>
          <w:szCs w:val="24"/>
          <w:lang w:val="en-US"/>
        </w:rPr>
        <w:t xml:space="preserve">This can lead significant DNA degradation. A taxonomic bias in DNA integrity would </w:t>
      </w:r>
      <w:r w:rsidR="00D37EA2" w:rsidRPr="008E2CB6">
        <w:rPr>
          <w:rFonts w:ascii="Times New Roman" w:hAnsi="Times New Roman" w:cs="Times New Roman"/>
          <w:sz w:val="24"/>
          <w:szCs w:val="24"/>
          <w:lang w:val="en-US"/>
        </w:rPr>
        <w:t>skew metabarcoding</w:t>
      </w:r>
      <w:r w:rsidR="00861229">
        <w:rPr>
          <w:rFonts w:ascii="Times New Roman" w:hAnsi="Times New Roman" w:cs="Times New Roman"/>
          <w:sz w:val="24"/>
          <w:szCs w:val="24"/>
          <w:lang w:val="en-US"/>
        </w:rPr>
        <w:t xml:space="preserve"> results</w:t>
      </w:r>
      <w:r w:rsidR="00D37EA2" w:rsidRPr="008E2CB6">
        <w:rPr>
          <w:rFonts w:ascii="Times New Roman" w:hAnsi="Times New Roman" w:cs="Times New Roman"/>
          <w:sz w:val="24"/>
          <w:szCs w:val="24"/>
          <w:lang w:val="en-US"/>
        </w:rPr>
        <w:t xml:space="preserve">. </w:t>
      </w:r>
      <w:r w:rsidR="00861229">
        <w:rPr>
          <w:rFonts w:ascii="Times New Roman" w:hAnsi="Times New Roman" w:cs="Times New Roman"/>
          <w:sz w:val="24"/>
          <w:szCs w:val="24"/>
          <w:lang w:val="en-US"/>
        </w:rPr>
        <w:t>We</w:t>
      </w:r>
      <w:r w:rsidR="00F84763" w:rsidRPr="008E2CB6">
        <w:rPr>
          <w:rFonts w:ascii="Times New Roman" w:hAnsi="Times New Roman" w:cs="Times New Roman"/>
          <w:sz w:val="24"/>
          <w:szCs w:val="24"/>
          <w:lang w:val="en-US"/>
        </w:rPr>
        <w:t xml:space="preserve"> show that there is in fac</w:t>
      </w:r>
      <w:r w:rsidR="00D37EA2" w:rsidRPr="008E2CB6">
        <w:rPr>
          <w:rFonts w:ascii="Times New Roman" w:hAnsi="Times New Roman" w:cs="Times New Roman"/>
          <w:sz w:val="24"/>
          <w:szCs w:val="24"/>
          <w:lang w:val="en-US"/>
        </w:rPr>
        <w:t>t taxonomic bias in DNA degradation and that it is significantly reduced by an immediate cold storage of samples. However</w:t>
      </w:r>
      <w:r w:rsidR="00F6347B" w:rsidRPr="008E2CB6">
        <w:rPr>
          <w:rFonts w:ascii="Times New Roman" w:hAnsi="Times New Roman" w:cs="Times New Roman"/>
          <w:sz w:val="24"/>
          <w:szCs w:val="24"/>
          <w:lang w:val="en-US"/>
        </w:rPr>
        <w:t xml:space="preserve">, the observed bias is low, even after suboptimal storage and not much different from simple PCR replicates. Only few taxa show a more pronounced degradation bias. </w:t>
      </w:r>
      <w:r w:rsidR="00861229">
        <w:rPr>
          <w:rFonts w:ascii="Times New Roman" w:hAnsi="Times New Roman" w:cs="Times New Roman"/>
          <w:sz w:val="24"/>
          <w:szCs w:val="24"/>
          <w:lang w:val="en-US"/>
        </w:rPr>
        <w:t>For Illumina sequencing,</w:t>
      </w:r>
      <w:r w:rsidR="00F6347B" w:rsidRPr="008E2CB6">
        <w:rPr>
          <w:rFonts w:ascii="Times New Roman" w:hAnsi="Times New Roman" w:cs="Times New Roman"/>
          <w:sz w:val="24"/>
          <w:szCs w:val="24"/>
          <w:lang w:val="en-US"/>
        </w:rPr>
        <w:t xml:space="preserve"> </w:t>
      </w:r>
      <w:r w:rsidR="00861229">
        <w:rPr>
          <w:rFonts w:ascii="Times New Roman" w:hAnsi="Times New Roman" w:cs="Times New Roman"/>
          <w:sz w:val="24"/>
          <w:szCs w:val="24"/>
          <w:lang w:val="en-US"/>
        </w:rPr>
        <w:t xml:space="preserve">very </w:t>
      </w:r>
      <w:r w:rsidR="00F6347B" w:rsidRPr="008E2CB6">
        <w:rPr>
          <w:rFonts w:ascii="Times New Roman" w:hAnsi="Times New Roman" w:cs="Times New Roman"/>
          <w:sz w:val="24"/>
          <w:szCs w:val="24"/>
          <w:lang w:val="en-US"/>
        </w:rPr>
        <w:t>short sequence stretches of multi copy loci</w:t>
      </w:r>
      <w:r w:rsidR="00861229">
        <w:rPr>
          <w:rFonts w:ascii="Times New Roman" w:hAnsi="Times New Roman" w:cs="Times New Roman"/>
          <w:sz w:val="24"/>
          <w:szCs w:val="24"/>
          <w:lang w:val="en-US"/>
        </w:rPr>
        <w:t xml:space="preserve"> are amplified</w:t>
      </w:r>
      <w:r w:rsidR="00F6347B" w:rsidRPr="008E2CB6">
        <w:rPr>
          <w:rFonts w:ascii="Times New Roman" w:hAnsi="Times New Roman" w:cs="Times New Roman"/>
          <w:sz w:val="24"/>
          <w:szCs w:val="24"/>
          <w:lang w:val="en-US"/>
        </w:rPr>
        <w:t xml:space="preserve">, </w:t>
      </w:r>
      <w:r w:rsidR="00861229">
        <w:rPr>
          <w:rFonts w:ascii="Times New Roman" w:hAnsi="Times New Roman" w:cs="Times New Roman"/>
          <w:sz w:val="24"/>
          <w:szCs w:val="24"/>
          <w:lang w:val="en-US"/>
        </w:rPr>
        <w:t>e.g.</w:t>
      </w:r>
      <w:r w:rsidR="00F6347B" w:rsidRPr="008E2CB6">
        <w:rPr>
          <w:rFonts w:ascii="Times New Roman" w:hAnsi="Times New Roman" w:cs="Times New Roman"/>
          <w:sz w:val="24"/>
          <w:szCs w:val="24"/>
          <w:lang w:val="en-US"/>
        </w:rPr>
        <w:t xml:space="preserve"> mitochondrial or ribosomal DNA</w:t>
      </w:r>
      <w:r w:rsidR="00861229">
        <w:rPr>
          <w:rFonts w:ascii="Times New Roman" w:hAnsi="Times New Roman" w:cs="Times New Roman"/>
          <w:sz w:val="24"/>
          <w:szCs w:val="24"/>
          <w:lang w:val="en-US"/>
        </w:rPr>
        <w:t>.</w:t>
      </w:r>
      <w:r w:rsidR="00F6347B" w:rsidRPr="008E2CB6">
        <w:rPr>
          <w:rFonts w:ascii="Times New Roman" w:hAnsi="Times New Roman" w:cs="Times New Roman"/>
          <w:sz w:val="24"/>
          <w:szCs w:val="24"/>
          <w:lang w:val="en-US"/>
        </w:rPr>
        <w:t xml:space="preserve"> </w:t>
      </w:r>
      <w:proofErr w:type="gramStart"/>
      <w:r w:rsidR="00861229">
        <w:rPr>
          <w:rFonts w:ascii="Times New Roman" w:hAnsi="Times New Roman" w:cs="Times New Roman"/>
          <w:sz w:val="24"/>
          <w:szCs w:val="24"/>
          <w:lang w:val="en-US"/>
        </w:rPr>
        <w:t>T</w:t>
      </w:r>
      <w:r w:rsidR="00F6347B" w:rsidRPr="008E2CB6">
        <w:rPr>
          <w:rFonts w:ascii="Times New Roman" w:hAnsi="Times New Roman" w:cs="Times New Roman"/>
          <w:sz w:val="24"/>
          <w:szCs w:val="24"/>
          <w:lang w:val="en-US"/>
        </w:rPr>
        <w:t>he degradation bias will be additionally mitigated</w:t>
      </w:r>
      <w:r w:rsidR="00861229">
        <w:rPr>
          <w:rFonts w:ascii="Times New Roman" w:hAnsi="Times New Roman" w:cs="Times New Roman"/>
          <w:sz w:val="24"/>
          <w:szCs w:val="24"/>
          <w:lang w:val="en-US"/>
        </w:rPr>
        <w:t xml:space="preserve"> by this</w:t>
      </w:r>
      <w:proofErr w:type="gramEnd"/>
      <w:r w:rsidR="00F6347B" w:rsidRPr="008E2CB6">
        <w:rPr>
          <w:rFonts w:ascii="Times New Roman" w:hAnsi="Times New Roman" w:cs="Times New Roman"/>
          <w:sz w:val="24"/>
          <w:szCs w:val="24"/>
          <w:lang w:val="en-US"/>
        </w:rPr>
        <w:t xml:space="preserve">. </w:t>
      </w:r>
      <w:r w:rsidR="00333B91" w:rsidRPr="008E2CB6">
        <w:rPr>
          <w:rFonts w:ascii="Times New Roman" w:hAnsi="Times New Roman" w:cs="Times New Roman"/>
          <w:sz w:val="24"/>
          <w:szCs w:val="24"/>
          <w:lang w:val="en-US"/>
        </w:rPr>
        <w:t>Passively collected samples should thus still be well suitable for metabarcoding applications</w:t>
      </w:r>
      <w:r w:rsidR="00861229">
        <w:rPr>
          <w:rFonts w:ascii="Times New Roman" w:hAnsi="Times New Roman" w:cs="Times New Roman"/>
          <w:sz w:val="24"/>
          <w:szCs w:val="24"/>
          <w:lang w:val="en-US"/>
        </w:rPr>
        <w:t>, even after certain times of suboptimal storage</w:t>
      </w:r>
      <w:r w:rsidR="00333B91" w:rsidRPr="008E2CB6">
        <w:rPr>
          <w:rFonts w:ascii="Times New Roman" w:hAnsi="Times New Roman" w:cs="Times New Roman"/>
          <w:sz w:val="24"/>
          <w:szCs w:val="24"/>
          <w:lang w:val="en-US"/>
        </w:rPr>
        <w:t xml:space="preserve">. </w:t>
      </w:r>
      <w:r w:rsidR="00F6347B" w:rsidRPr="008E2CB6">
        <w:rPr>
          <w:rFonts w:ascii="Times New Roman" w:hAnsi="Times New Roman" w:cs="Times New Roman"/>
          <w:sz w:val="24"/>
          <w:szCs w:val="24"/>
          <w:lang w:val="en-US"/>
        </w:rPr>
        <w:t xml:space="preserve">Interestingly, nuclear ribosomal markers showed a less pronounced bias than mitochondrial ones. </w:t>
      </w:r>
      <w:r w:rsidR="00D25312" w:rsidRPr="008E2CB6">
        <w:rPr>
          <w:rFonts w:ascii="Times New Roman" w:hAnsi="Times New Roman" w:cs="Times New Roman"/>
          <w:sz w:val="24"/>
          <w:szCs w:val="24"/>
          <w:lang w:val="en-US"/>
        </w:rPr>
        <w:t xml:space="preserve">Possibly, DNA in the nucleus is better protected from degradation than </w:t>
      </w:r>
      <w:r w:rsidR="00AE3359" w:rsidRPr="008E2CB6">
        <w:rPr>
          <w:rFonts w:ascii="Times New Roman" w:hAnsi="Times New Roman" w:cs="Times New Roman"/>
          <w:sz w:val="24"/>
          <w:szCs w:val="24"/>
          <w:lang w:val="en-US"/>
        </w:rPr>
        <w:t>cytoplasmic mitochondria</w:t>
      </w:r>
      <w:r w:rsidR="00D25312" w:rsidRPr="008E2CB6">
        <w:rPr>
          <w:rFonts w:ascii="Times New Roman" w:hAnsi="Times New Roman" w:cs="Times New Roman"/>
          <w:sz w:val="24"/>
          <w:szCs w:val="24"/>
          <w:lang w:val="en-US"/>
        </w:rPr>
        <w:t xml:space="preserve">. </w:t>
      </w:r>
      <w:r w:rsidR="00AE3359" w:rsidRPr="008E2CB6">
        <w:rPr>
          <w:rFonts w:ascii="Times New Roman" w:hAnsi="Times New Roman" w:cs="Times New Roman"/>
          <w:sz w:val="24"/>
          <w:szCs w:val="24"/>
          <w:lang w:val="en-US"/>
        </w:rPr>
        <w:t>The histone packing of nuclear chromosomes, might additionally contribute to their stability compared to the mitochondrial DNA</w:t>
      </w:r>
      <w:r w:rsidR="00861229">
        <w:rPr>
          <w:rFonts w:ascii="Times New Roman" w:hAnsi="Times New Roman" w:cs="Times New Roman"/>
          <w:sz w:val="24"/>
          <w:szCs w:val="24"/>
          <w:lang w:val="en-US"/>
        </w:rPr>
        <w:t xml:space="preserve"> </w:t>
      </w:r>
      <w:r w:rsidR="00861229" w:rsidRPr="00861229">
        <w:rPr>
          <w:rFonts w:ascii="Times New Roman" w:hAnsi="Times New Roman" w:cs="Times New Roman"/>
          <w:sz w:val="24"/>
          <w:szCs w:val="24"/>
          <w:highlight w:val="yellow"/>
          <w:lang w:val="en-US"/>
        </w:rPr>
        <w:t>()</w:t>
      </w:r>
      <w:r w:rsidR="00AE3359" w:rsidRPr="008E2CB6">
        <w:rPr>
          <w:rFonts w:ascii="Times New Roman" w:hAnsi="Times New Roman" w:cs="Times New Roman"/>
          <w:sz w:val="24"/>
          <w:szCs w:val="24"/>
          <w:lang w:val="en-US"/>
        </w:rPr>
        <w:t>.</w:t>
      </w:r>
    </w:p>
    <w:p w14:paraId="0F975CAC" w14:textId="140EF564" w:rsidR="00247D45" w:rsidRDefault="00247D45" w:rsidP="008E2CB6">
      <w:pPr>
        <w:spacing w:line="480" w:lineRule="auto"/>
        <w:jc w:val="both"/>
        <w:rPr>
          <w:rFonts w:ascii="Times New Roman" w:hAnsi="Times New Roman" w:cs="Times New Roman"/>
          <w:b/>
          <w:sz w:val="24"/>
          <w:szCs w:val="24"/>
          <w:lang w:val="en-US"/>
        </w:rPr>
      </w:pPr>
      <w:r w:rsidRPr="008E2CB6">
        <w:rPr>
          <w:rFonts w:ascii="Times New Roman" w:hAnsi="Times New Roman" w:cs="Times New Roman"/>
          <w:b/>
          <w:sz w:val="24"/>
          <w:szCs w:val="24"/>
          <w:lang w:val="en-US"/>
        </w:rPr>
        <w:t>Conclusion</w:t>
      </w:r>
    </w:p>
    <w:p w14:paraId="26F1B620" w14:textId="6443090E" w:rsidR="003E44D7" w:rsidRDefault="00CE68F0" w:rsidP="003E44D7">
      <w:pPr>
        <w:spacing w:line="480" w:lineRule="auto"/>
        <w:jc w:val="both"/>
        <w:rPr>
          <w:rFonts w:ascii="Times New Roman" w:hAnsi="Times New Roman" w:cs="Times New Roman"/>
          <w:sz w:val="24"/>
          <w:szCs w:val="24"/>
          <w:lang w:val="en-US"/>
        </w:rPr>
      </w:pPr>
      <w:r w:rsidRPr="00CE68F0">
        <w:rPr>
          <w:rFonts w:ascii="Times New Roman" w:hAnsi="Times New Roman" w:cs="Times New Roman"/>
          <w:sz w:val="24"/>
          <w:szCs w:val="24"/>
          <w:lang w:val="en-US"/>
        </w:rPr>
        <w:t xml:space="preserve">Our study shows that the abundance of taxa in community samples is tightly correlated to the recovered read count. </w:t>
      </w:r>
      <w:proofErr w:type="gramStart"/>
      <w:r>
        <w:rPr>
          <w:rFonts w:ascii="Times New Roman" w:hAnsi="Times New Roman" w:cs="Times New Roman"/>
          <w:sz w:val="24"/>
          <w:szCs w:val="24"/>
          <w:lang w:val="en-US"/>
        </w:rPr>
        <w:t>Taxon specific biases in read abundance can be mitigated by using correction factors from mock commu</w:t>
      </w:r>
      <w:r w:rsidR="00861229">
        <w:rPr>
          <w:rFonts w:ascii="Times New Roman" w:hAnsi="Times New Roman" w:cs="Times New Roman"/>
          <w:sz w:val="24"/>
          <w:szCs w:val="24"/>
          <w:lang w:val="en-US"/>
        </w:rPr>
        <w:t>nities</w:t>
      </w:r>
      <w:proofErr w:type="gramEnd"/>
      <w:r w:rsidR="00861229">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Using highly degenerate primers for PCR </w:t>
      </w:r>
      <w:proofErr w:type="gramStart"/>
      <w:r>
        <w:rPr>
          <w:rFonts w:ascii="Times New Roman" w:hAnsi="Times New Roman" w:cs="Times New Roman"/>
          <w:sz w:val="24"/>
          <w:szCs w:val="24"/>
          <w:lang w:val="en-US"/>
        </w:rPr>
        <w:t>amplification</w:t>
      </w:r>
      <w:r w:rsidR="00861229">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might</w:t>
      </w:r>
      <w:r w:rsidR="003E44D7">
        <w:rPr>
          <w:rFonts w:ascii="Times New Roman" w:hAnsi="Times New Roman" w:cs="Times New Roman"/>
          <w:sz w:val="24"/>
          <w:szCs w:val="24"/>
          <w:lang w:val="en-US"/>
        </w:rPr>
        <w:t xml:space="preserve"> m</w:t>
      </w:r>
      <w:r w:rsidR="00861229">
        <w:rPr>
          <w:rFonts w:ascii="Times New Roman" w:hAnsi="Times New Roman" w:cs="Times New Roman"/>
          <w:sz w:val="24"/>
          <w:szCs w:val="24"/>
          <w:lang w:val="en-US"/>
        </w:rPr>
        <w:t>itigate priming bias. O</w:t>
      </w:r>
      <w:r w:rsidR="003E44D7">
        <w:rPr>
          <w:rFonts w:ascii="Times New Roman" w:hAnsi="Times New Roman" w:cs="Times New Roman"/>
          <w:sz w:val="24"/>
          <w:szCs w:val="24"/>
          <w:lang w:val="en-US"/>
        </w:rPr>
        <w:t xml:space="preserve">ur results suggest that copy number variation </w:t>
      </w:r>
      <w:r w:rsidR="00861229">
        <w:rPr>
          <w:rFonts w:ascii="Times New Roman" w:hAnsi="Times New Roman" w:cs="Times New Roman"/>
          <w:sz w:val="24"/>
          <w:szCs w:val="24"/>
          <w:lang w:val="en-US"/>
        </w:rPr>
        <w:t xml:space="preserve">of the targeted marker </w:t>
      </w:r>
      <w:r w:rsidR="003E44D7">
        <w:rPr>
          <w:rFonts w:ascii="Times New Roman" w:hAnsi="Times New Roman" w:cs="Times New Roman"/>
          <w:sz w:val="24"/>
          <w:szCs w:val="24"/>
          <w:lang w:val="en-US"/>
        </w:rPr>
        <w:t xml:space="preserve">might be a </w:t>
      </w:r>
      <w:r w:rsidR="00861229">
        <w:rPr>
          <w:rFonts w:ascii="Times New Roman" w:hAnsi="Times New Roman" w:cs="Times New Roman"/>
          <w:sz w:val="24"/>
          <w:szCs w:val="24"/>
          <w:lang w:val="en-US"/>
        </w:rPr>
        <w:t xml:space="preserve">prime </w:t>
      </w:r>
      <w:r w:rsidR="003E44D7">
        <w:rPr>
          <w:rFonts w:ascii="Times New Roman" w:hAnsi="Times New Roman" w:cs="Times New Roman"/>
          <w:sz w:val="24"/>
          <w:szCs w:val="24"/>
          <w:lang w:val="en-US"/>
        </w:rPr>
        <w:t>problem for abundance estimates.</w:t>
      </w:r>
      <w:r>
        <w:rPr>
          <w:rFonts w:ascii="Times New Roman" w:hAnsi="Times New Roman" w:cs="Times New Roman"/>
          <w:sz w:val="24"/>
          <w:szCs w:val="24"/>
          <w:lang w:val="en-US"/>
        </w:rPr>
        <w:t xml:space="preserve"> </w:t>
      </w:r>
      <w:r w:rsidR="003E44D7">
        <w:rPr>
          <w:rFonts w:ascii="Times New Roman" w:hAnsi="Times New Roman" w:cs="Times New Roman"/>
          <w:sz w:val="24"/>
          <w:szCs w:val="24"/>
          <w:lang w:val="en-US"/>
        </w:rPr>
        <w:t xml:space="preserve">Mitochondrial COI emerged as most useful barcoding marker, even though a suitable nuclear backup would be desirable. Passive sampling and field conditions introduce </w:t>
      </w:r>
      <w:r w:rsidR="0099057F">
        <w:rPr>
          <w:rFonts w:ascii="Times New Roman" w:hAnsi="Times New Roman" w:cs="Times New Roman"/>
          <w:sz w:val="24"/>
          <w:szCs w:val="24"/>
          <w:lang w:val="en-US"/>
        </w:rPr>
        <w:t xml:space="preserve">an additional </w:t>
      </w:r>
      <w:r w:rsidR="00861229">
        <w:rPr>
          <w:rFonts w:ascii="Times New Roman" w:hAnsi="Times New Roman" w:cs="Times New Roman"/>
          <w:sz w:val="24"/>
          <w:szCs w:val="24"/>
          <w:lang w:val="en-US"/>
        </w:rPr>
        <w:t xml:space="preserve">taxonomic degradation </w:t>
      </w:r>
      <w:r w:rsidR="0099057F">
        <w:rPr>
          <w:rFonts w:ascii="Times New Roman" w:hAnsi="Times New Roman" w:cs="Times New Roman"/>
          <w:sz w:val="24"/>
          <w:szCs w:val="24"/>
          <w:lang w:val="en-US"/>
        </w:rPr>
        <w:t xml:space="preserve">bias into </w:t>
      </w:r>
      <w:proofErr w:type="spellStart"/>
      <w:r w:rsidR="003D05BE">
        <w:rPr>
          <w:rFonts w:ascii="Times New Roman" w:hAnsi="Times New Roman" w:cs="Times New Roman"/>
          <w:sz w:val="24"/>
          <w:szCs w:val="24"/>
          <w:lang w:val="en-US"/>
        </w:rPr>
        <w:t>meta</w:t>
      </w:r>
      <w:r w:rsidR="0099057F">
        <w:rPr>
          <w:rFonts w:ascii="Times New Roman" w:hAnsi="Times New Roman" w:cs="Times New Roman"/>
          <w:sz w:val="24"/>
          <w:szCs w:val="24"/>
          <w:lang w:val="en-US"/>
        </w:rPr>
        <w:t>barcode</w:t>
      </w:r>
      <w:proofErr w:type="spellEnd"/>
      <w:r w:rsidR="0099057F">
        <w:rPr>
          <w:rFonts w:ascii="Times New Roman" w:hAnsi="Times New Roman" w:cs="Times New Roman"/>
          <w:sz w:val="24"/>
          <w:szCs w:val="24"/>
          <w:lang w:val="en-US"/>
        </w:rPr>
        <w:t xml:space="preserve"> analysis. </w:t>
      </w:r>
      <w:proofErr w:type="gramStart"/>
      <w:r w:rsidR="003E44D7">
        <w:rPr>
          <w:rFonts w:ascii="Times New Roman" w:hAnsi="Times New Roman" w:cs="Times New Roman"/>
          <w:sz w:val="24"/>
          <w:szCs w:val="24"/>
          <w:lang w:val="en-US"/>
        </w:rPr>
        <w:t>Same</w:t>
      </w:r>
      <w:proofErr w:type="gramEnd"/>
      <w:r w:rsidR="003E44D7">
        <w:rPr>
          <w:rFonts w:ascii="Times New Roman" w:hAnsi="Times New Roman" w:cs="Times New Roman"/>
          <w:sz w:val="24"/>
          <w:szCs w:val="24"/>
          <w:lang w:val="en-US"/>
        </w:rPr>
        <w:t xml:space="preserve"> hold</w:t>
      </w:r>
      <w:r w:rsidR="0099057F">
        <w:rPr>
          <w:rFonts w:ascii="Times New Roman" w:hAnsi="Times New Roman" w:cs="Times New Roman"/>
          <w:sz w:val="24"/>
          <w:szCs w:val="24"/>
          <w:lang w:val="en-US"/>
        </w:rPr>
        <w:t>s</w:t>
      </w:r>
      <w:r w:rsidR="003E44D7">
        <w:rPr>
          <w:rFonts w:ascii="Times New Roman" w:hAnsi="Times New Roman" w:cs="Times New Roman"/>
          <w:sz w:val="24"/>
          <w:szCs w:val="24"/>
          <w:lang w:val="en-US"/>
        </w:rPr>
        <w:t xml:space="preserve"> true for the usage of different body parts for the analysis. </w:t>
      </w:r>
    </w:p>
    <w:p w14:paraId="00EC5654" w14:textId="77B5F62D" w:rsidR="0047647B" w:rsidRPr="008E2CB6" w:rsidRDefault="0047647B" w:rsidP="008E2CB6">
      <w:pPr>
        <w:spacing w:line="480" w:lineRule="auto"/>
        <w:jc w:val="both"/>
        <w:rPr>
          <w:rFonts w:ascii="Times New Roman" w:hAnsi="Times New Roman" w:cs="Times New Roman"/>
          <w:b/>
          <w:sz w:val="24"/>
          <w:szCs w:val="24"/>
          <w:lang w:val="en-US"/>
        </w:rPr>
      </w:pPr>
      <w:r w:rsidRPr="008E2CB6">
        <w:rPr>
          <w:rFonts w:ascii="Times New Roman" w:hAnsi="Times New Roman" w:cs="Times New Roman"/>
          <w:b/>
          <w:sz w:val="24"/>
          <w:szCs w:val="24"/>
          <w:lang w:val="en-US"/>
        </w:rPr>
        <w:t>Acknowledgements</w:t>
      </w:r>
    </w:p>
    <w:p w14:paraId="5453297E" w14:textId="77777777" w:rsidR="006D0819" w:rsidRDefault="00960A1C" w:rsidP="008E2CB6">
      <w:pPr>
        <w:spacing w:line="480" w:lineRule="auto"/>
        <w:jc w:val="both"/>
        <w:rPr>
          <w:rFonts w:ascii="Times New Roman" w:hAnsi="Times New Roman" w:cs="Times New Roman"/>
          <w:b/>
          <w:sz w:val="24"/>
          <w:szCs w:val="24"/>
          <w:lang w:val="en-US"/>
        </w:rPr>
      </w:pPr>
      <w:r w:rsidRPr="008E2CB6">
        <w:rPr>
          <w:rFonts w:ascii="Times New Roman" w:hAnsi="Times New Roman" w:cs="Times New Roman"/>
          <w:sz w:val="24"/>
          <w:szCs w:val="24"/>
          <w:lang w:val="en-US"/>
        </w:rPr>
        <w:lastRenderedPageBreak/>
        <w:t>We would like to thank Edward Greg Huang</w:t>
      </w:r>
      <w:r w:rsidR="006C564D" w:rsidRPr="008E2CB6">
        <w:rPr>
          <w:rFonts w:ascii="Times New Roman" w:hAnsi="Times New Roman" w:cs="Times New Roman"/>
          <w:sz w:val="24"/>
          <w:szCs w:val="24"/>
          <w:lang w:val="en-US"/>
        </w:rPr>
        <w:t xml:space="preserve">, Noriyuki Suzuki and Luis </w:t>
      </w:r>
      <w:proofErr w:type="spellStart"/>
      <w:r w:rsidR="006C564D" w:rsidRPr="008E2CB6">
        <w:rPr>
          <w:rFonts w:ascii="Times New Roman" w:hAnsi="Times New Roman" w:cs="Times New Roman"/>
          <w:sz w:val="24"/>
          <w:szCs w:val="24"/>
          <w:lang w:val="en-US"/>
        </w:rPr>
        <w:t>Cayetano</w:t>
      </w:r>
      <w:proofErr w:type="spellEnd"/>
      <w:r w:rsidRPr="008E2CB6">
        <w:rPr>
          <w:rFonts w:ascii="Times New Roman" w:hAnsi="Times New Roman" w:cs="Times New Roman"/>
          <w:sz w:val="24"/>
          <w:szCs w:val="24"/>
          <w:lang w:val="en-US"/>
        </w:rPr>
        <w:t xml:space="preserve"> for help during fieldwork. Susan Kennedy thankfully provided help with the taxonomic identification of spiders.</w:t>
      </w:r>
      <w:r w:rsidRPr="008E2CB6">
        <w:rPr>
          <w:rFonts w:ascii="Times New Roman" w:hAnsi="Times New Roman" w:cs="Times New Roman"/>
          <w:b/>
          <w:sz w:val="24"/>
          <w:szCs w:val="24"/>
          <w:lang w:val="en-US"/>
        </w:rPr>
        <w:t xml:space="preserve"> </w:t>
      </w:r>
    </w:p>
    <w:p w14:paraId="3E5F772E" w14:textId="1E766F32" w:rsidR="006D0819" w:rsidRDefault="006D0819" w:rsidP="008E2CB6">
      <w:pPr>
        <w:spacing w:line="480" w:lineRule="auto"/>
        <w:jc w:val="both"/>
        <w:rPr>
          <w:rFonts w:ascii="Times New Roman" w:hAnsi="Times New Roman" w:cs="Times New Roman"/>
          <w:sz w:val="24"/>
          <w:szCs w:val="24"/>
          <w:lang w:val="en-US"/>
        </w:rPr>
      </w:pPr>
      <w:r w:rsidRPr="006D0819">
        <w:rPr>
          <w:rFonts w:ascii="Times New Roman" w:hAnsi="Times New Roman" w:cs="Times New Roman"/>
          <w:sz w:val="24"/>
          <w:szCs w:val="24"/>
          <w:highlight w:val="yellow"/>
          <w:lang w:val="en-US"/>
        </w:rPr>
        <w:t xml:space="preserve">Anna </w:t>
      </w:r>
      <w:proofErr w:type="spellStart"/>
      <w:r w:rsidRPr="006D0819">
        <w:rPr>
          <w:rFonts w:ascii="Times New Roman" w:hAnsi="Times New Roman" w:cs="Times New Roman"/>
          <w:sz w:val="24"/>
          <w:szCs w:val="24"/>
          <w:highlight w:val="yellow"/>
          <w:lang w:val="en-US"/>
        </w:rPr>
        <w:t>Sellas</w:t>
      </w:r>
      <w:proofErr w:type="spellEnd"/>
      <w:r w:rsidRPr="006D0819">
        <w:rPr>
          <w:rFonts w:ascii="Times New Roman" w:hAnsi="Times New Roman" w:cs="Times New Roman"/>
          <w:sz w:val="24"/>
          <w:szCs w:val="24"/>
          <w:highlight w:val="yellow"/>
          <w:lang w:val="en-US"/>
        </w:rPr>
        <w:t xml:space="preserve"> sequencing</w:t>
      </w:r>
    </w:p>
    <w:p w14:paraId="409496C6" w14:textId="271C3795" w:rsidR="006D0819" w:rsidRPr="006D0819" w:rsidRDefault="006D0819" w:rsidP="008E2CB6">
      <w:pPr>
        <w:spacing w:line="480" w:lineRule="auto"/>
        <w:jc w:val="both"/>
        <w:rPr>
          <w:rFonts w:ascii="Times New Roman" w:hAnsi="Times New Roman" w:cs="Times New Roman"/>
          <w:sz w:val="24"/>
          <w:szCs w:val="24"/>
          <w:highlight w:val="yellow"/>
          <w:lang w:val="en-US"/>
        </w:rPr>
      </w:pPr>
      <w:r w:rsidRPr="006D0819">
        <w:rPr>
          <w:rFonts w:ascii="Times New Roman" w:hAnsi="Times New Roman" w:cs="Times New Roman"/>
          <w:sz w:val="24"/>
          <w:szCs w:val="24"/>
          <w:highlight w:val="yellow"/>
          <w:lang w:val="en-US"/>
        </w:rPr>
        <w:t>Silver Lab scale</w:t>
      </w:r>
    </w:p>
    <w:p w14:paraId="008D0DC6" w14:textId="7498FB1A" w:rsidR="006D0819" w:rsidRPr="006D0819" w:rsidRDefault="006D0819" w:rsidP="008E2CB6">
      <w:pPr>
        <w:spacing w:line="480" w:lineRule="auto"/>
        <w:jc w:val="both"/>
        <w:rPr>
          <w:rFonts w:ascii="Times New Roman" w:hAnsi="Times New Roman" w:cs="Times New Roman"/>
          <w:sz w:val="24"/>
          <w:szCs w:val="24"/>
          <w:lang w:val="en-US"/>
        </w:rPr>
      </w:pPr>
      <w:proofErr w:type="spellStart"/>
      <w:r w:rsidRPr="006D0819">
        <w:rPr>
          <w:rFonts w:ascii="Times New Roman" w:hAnsi="Times New Roman" w:cs="Times New Roman"/>
          <w:sz w:val="24"/>
          <w:szCs w:val="24"/>
          <w:highlight w:val="yellow"/>
          <w:lang w:val="en-US"/>
        </w:rPr>
        <w:t>Rothfels</w:t>
      </w:r>
      <w:proofErr w:type="spellEnd"/>
      <w:r w:rsidRPr="006D0819">
        <w:rPr>
          <w:rFonts w:ascii="Times New Roman" w:hAnsi="Times New Roman" w:cs="Times New Roman"/>
          <w:sz w:val="24"/>
          <w:szCs w:val="24"/>
          <w:highlight w:val="yellow"/>
          <w:lang w:val="en-US"/>
        </w:rPr>
        <w:t xml:space="preserve"> lab </w:t>
      </w:r>
      <w:proofErr w:type="spellStart"/>
      <w:r w:rsidRPr="006D0819">
        <w:rPr>
          <w:rFonts w:ascii="Times New Roman" w:hAnsi="Times New Roman" w:cs="Times New Roman"/>
          <w:sz w:val="24"/>
          <w:szCs w:val="24"/>
          <w:highlight w:val="yellow"/>
          <w:lang w:val="en-US"/>
        </w:rPr>
        <w:t>Genogrinder</w:t>
      </w:r>
      <w:proofErr w:type="spellEnd"/>
    </w:p>
    <w:p w14:paraId="05B890C3" w14:textId="53820750" w:rsidR="00960A1C" w:rsidRPr="008E2CB6" w:rsidRDefault="00960A1C" w:rsidP="008E2CB6">
      <w:pPr>
        <w:spacing w:line="480" w:lineRule="auto"/>
        <w:jc w:val="both"/>
        <w:rPr>
          <w:rFonts w:ascii="Times New Roman" w:hAnsi="Times New Roman" w:cs="Times New Roman"/>
          <w:b/>
          <w:sz w:val="24"/>
          <w:szCs w:val="24"/>
          <w:lang w:val="en-US"/>
        </w:rPr>
      </w:pPr>
      <w:r w:rsidRPr="008E2CB6">
        <w:rPr>
          <w:rFonts w:ascii="Times New Roman" w:hAnsi="Times New Roman" w:cs="Times New Roman"/>
          <w:sz w:val="24"/>
          <w:szCs w:val="24"/>
          <w:lang w:val="en-US"/>
        </w:rPr>
        <w:t xml:space="preserve">HK was funded by a postdoctoral fellowship of the German Science Foundation (DFG). This work is funded by a grant of the National Science Foundation (NSF) to RG. The authors declare no conflict of interest. </w:t>
      </w:r>
    </w:p>
    <w:p w14:paraId="14963DD1" w14:textId="77777777" w:rsidR="0047647B" w:rsidRPr="008E2CB6" w:rsidRDefault="0047647B" w:rsidP="008E2CB6">
      <w:pPr>
        <w:spacing w:line="480" w:lineRule="auto"/>
        <w:jc w:val="both"/>
        <w:rPr>
          <w:rFonts w:ascii="Times New Roman" w:hAnsi="Times New Roman" w:cs="Times New Roman"/>
          <w:b/>
          <w:sz w:val="24"/>
          <w:szCs w:val="24"/>
          <w:lang w:val="en-US"/>
        </w:rPr>
      </w:pPr>
      <w:r w:rsidRPr="008E2CB6">
        <w:rPr>
          <w:rFonts w:ascii="Times New Roman" w:hAnsi="Times New Roman" w:cs="Times New Roman"/>
          <w:b/>
          <w:sz w:val="24"/>
          <w:szCs w:val="24"/>
          <w:lang w:val="en-US"/>
        </w:rPr>
        <w:t>Data accessibility</w:t>
      </w:r>
    </w:p>
    <w:p w14:paraId="62CE4A02" w14:textId="5592EF04" w:rsidR="00960A1C" w:rsidRPr="008E2CB6" w:rsidRDefault="00960A1C"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The following data will be made available in the Dryad </w:t>
      </w:r>
      <w:r w:rsidR="00217222" w:rsidRPr="008E2CB6">
        <w:rPr>
          <w:rFonts w:ascii="Times New Roman" w:hAnsi="Times New Roman" w:cs="Times New Roman"/>
          <w:sz w:val="24"/>
          <w:szCs w:val="24"/>
          <w:lang w:val="en-US"/>
        </w:rPr>
        <w:t xml:space="preserve">Digital </w:t>
      </w:r>
      <w:r w:rsidRPr="008E2CB6">
        <w:rPr>
          <w:rFonts w:ascii="Times New Roman" w:hAnsi="Times New Roman" w:cs="Times New Roman"/>
          <w:sz w:val="24"/>
          <w:szCs w:val="24"/>
          <w:lang w:val="en-US"/>
        </w:rPr>
        <w:t>Repository upon acceptance of the manuscript:</w:t>
      </w:r>
    </w:p>
    <w:p w14:paraId="1EFA0973" w14:textId="78CBE91F" w:rsidR="0047647B" w:rsidRPr="008E2CB6" w:rsidRDefault="00960A1C"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1. Read files for all </w:t>
      </w:r>
      <w:r w:rsidR="00217222" w:rsidRPr="008E2CB6">
        <w:rPr>
          <w:rFonts w:ascii="Times New Roman" w:hAnsi="Times New Roman" w:cs="Times New Roman"/>
          <w:sz w:val="24"/>
          <w:szCs w:val="24"/>
          <w:lang w:val="en-US"/>
        </w:rPr>
        <w:t>analyzed</w:t>
      </w:r>
      <w:r w:rsidRPr="008E2CB6">
        <w:rPr>
          <w:rFonts w:ascii="Times New Roman" w:hAnsi="Times New Roman" w:cs="Times New Roman"/>
          <w:sz w:val="24"/>
          <w:szCs w:val="24"/>
          <w:lang w:val="en-US"/>
        </w:rPr>
        <w:t xml:space="preserve"> sequences</w:t>
      </w:r>
    </w:p>
    <w:p w14:paraId="79493AD8" w14:textId="0BC6919E" w:rsidR="0047647B" w:rsidRPr="008E2CB6" w:rsidRDefault="00960A1C"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2. Analysis tables containing </w:t>
      </w:r>
      <w:r w:rsidR="00217222" w:rsidRPr="008E2CB6">
        <w:rPr>
          <w:rFonts w:ascii="Times New Roman" w:hAnsi="Times New Roman" w:cs="Times New Roman"/>
          <w:sz w:val="24"/>
          <w:szCs w:val="24"/>
          <w:lang w:val="en-US"/>
        </w:rPr>
        <w:t xml:space="preserve">DNA or tissue proportions, </w:t>
      </w:r>
      <w:r w:rsidRPr="008E2CB6">
        <w:rPr>
          <w:rFonts w:ascii="Times New Roman" w:hAnsi="Times New Roman" w:cs="Times New Roman"/>
          <w:sz w:val="24"/>
          <w:szCs w:val="24"/>
          <w:lang w:val="en-US"/>
        </w:rPr>
        <w:t>read counts</w:t>
      </w:r>
      <w:r w:rsidR="00217222" w:rsidRPr="008E2CB6">
        <w:rPr>
          <w:rFonts w:ascii="Times New Roman" w:hAnsi="Times New Roman" w:cs="Times New Roman"/>
          <w:sz w:val="24"/>
          <w:szCs w:val="24"/>
          <w:lang w:val="en-US"/>
        </w:rPr>
        <w:t xml:space="preserve"> and abundances</w:t>
      </w:r>
      <w:r w:rsidRPr="008E2CB6">
        <w:rPr>
          <w:rFonts w:ascii="Times New Roman" w:hAnsi="Times New Roman" w:cs="Times New Roman"/>
          <w:sz w:val="24"/>
          <w:szCs w:val="24"/>
          <w:lang w:val="en-US"/>
        </w:rPr>
        <w:t xml:space="preserve">, </w:t>
      </w:r>
      <w:r w:rsidR="00217222" w:rsidRPr="008E2CB6">
        <w:rPr>
          <w:rFonts w:ascii="Times New Roman" w:hAnsi="Times New Roman" w:cs="Times New Roman"/>
          <w:sz w:val="24"/>
          <w:szCs w:val="24"/>
          <w:lang w:val="en-US"/>
        </w:rPr>
        <w:t xml:space="preserve">for each </w:t>
      </w:r>
      <w:r w:rsidRPr="008E2CB6">
        <w:rPr>
          <w:rFonts w:ascii="Times New Roman" w:hAnsi="Times New Roman" w:cs="Times New Roman"/>
          <w:sz w:val="24"/>
          <w:szCs w:val="24"/>
          <w:lang w:val="en-US"/>
        </w:rPr>
        <w:t xml:space="preserve">mock community </w:t>
      </w:r>
    </w:p>
    <w:p w14:paraId="0FAD39EE" w14:textId="314354B7" w:rsidR="00217222" w:rsidRPr="008E2CB6" w:rsidRDefault="00217222"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3. Analysis tables containing body length, weight and </w:t>
      </w:r>
      <w:proofErr w:type="spellStart"/>
      <w:r w:rsidRPr="008E2CB6">
        <w:rPr>
          <w:rFonts w:ascii="Times New Roman" w:hAnsi="Times New Roman" w:cs="Times New Roman"/>
          <w:sz w:val="24"/>
          <w:szCs w:val="24"/>
          <w:lang w:val="en-US"/>
        </w:rPr>
        <w:t>DNa</w:t>
      </w:r>
      <w:proofErr w:type="spellEnd"/>
      <w:r w:rsidRPr="008E2CB6">
        <w:rPr>
          <w:rFonts w:ascii="Times New Roman" w:hAnsi="Times New Roman" w:cs="Times New Roman"/>
          <w:sz w:val="24"/>
          <w:szCs w:val="24"/>
          <w:lang w:val="en-US"/>
        </w:rPr>
        <w:t xml:space="preserve"> content of each analyzed specimen</w:t>
      </w:r>
    </w:p>
    <w:p w14:paraId="3B22C108" w14:textId="48A6D90C" w:rsidR="00953388" w:rsidRPr="008E2CB6" w:rsidRDefault="00953388" w:rsidP="008E2CB6">
      <w:pPr>
        <w:spacing w:line="480" w:lineRule="auto"/>
        <w:jc w:val="both"/>
        <w:rPr>
          <w:rFonts w:ascii="Times New Roman" w:hAnsi="Times New Roman" w:cs="Times New Roman"/>
          <w:b/>
          <w:sz w:val="24"/>
          <w:szCs w:val="24"/>
          <w:lang w:val="en-US"/>
        </w:rPr>
      </w:pPr>
      <w:r w:rsidRPr="008E2CB6">
        <w:rPr>
          <w:rFonts w:ascii="Times New Roman" w:hAnsi="Times New Roman" w:cs="Times New Roman"/>
          <w:b/>
          <w:sz w:val="24"/>
          <w:szCs w:val="24"/>
          <w:lang w:val="en-US"/>
        </w:rPr>
        <w:t>Author contributions</w:t>
      </w:r>
    </w:p>
    <w:p w14:paraId="43E17547" w14:textId="14006F97" w:rsidR="00953388" w:rsidRPr="008E2CB6" w:rsidRDefault="00953388"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highlight w:val="yellow"/>
          <w:lang w:val="en-US"/>
        </w:rPr>
        <w:t>Devised the study Analyzed the data Wrote the manuscript Collected the data</w:t>
      </w:r>
      <w:r w:rsidRPr="008E2CB6">
        <w:rPr>
          <w:rFonts w:ascii="Times New Roman" w:hAnsi="Times New Roman" w:cs="Times New Roman"/>
          <w:sz w:val="24"/>
          <w:szCs w:val="24"/>
          <w:lang w:val="en-US"/>
        </w:rPr>
        <w:t xml:space="preserve"> </w:t>
      </w:r>
    </w:p>
    <w:p w14:paraId="096367E8" w14:textId="2E743505" w:rsidR="00CE7295" w:rsidRPr="008E2CB6" w:rsidRDefault="0047647B" w:rsidP="008E2CB6">
      <w:pPr>
        <w:spacing w:line="480" w:lineRule="auto"/>
        <w:jc w:val="both"/>
        <w:rPr>
          <w:rFonts w:ascii="Times New Roman" w:hAnsi="Times New Roman" w:cs="Times New Roman"/>
          <w:b/>
          <w:sz w:val="24"/>
          <w:szCs w:val="24"/>
          <w:lang w:val="en-US"/>
        </w:rPr>
      </w:pPr>
      <w:r w:rsidRPr="008E2CB6">
        <w:rPr>
          <w:rFonts w:ascii="Times New Roman" w:hAnsi="Times New Roman" w:cs="Times New Roman"/>
          <w:b/>
          <w:sz w:val="24"/>
          <w:szCs w:val="24"/>
          <w:lang w:val="en-US"/>
        </w:rPr>
        <w:t>References</w:t>
      </w:r>
    </w:p>
    <w:p w14:paraId="4595F770" w14:textId="77777777" w:rsidR="008E4C60" w:rsidRPr="008E2CB6" w:rsidRDefault="008E4C60" w:rsidP="008E2CB6">
      <w:pPr>
        <w:spacing w:after="0" w:line="480" w:lineRule="auto"/>
        <w:ind w:left="360" w:hanging="360"/>
        <w:jc w:val="both"/>
        <w:rPr>
          <w:rFonts w:ascii="Times New Roman" w:hAnsi="Times New Roman" w:cs="Times New Roman"/>
          <w:sz w:val="24"/>
          <w:szCs w:val="24"/>
          <w:lang w:val="en-US"/>
        </w:rPr>
      </w:pPr>
      <w:proofErr w:type="spellStart"/>
      <w:proofErr w:type="gramStart"/>
      <w:r w:rsidRPr="008E2CB6">
        <w:rPr>
          <w:rFonts w:ascii="Times New Roman" w:hAnsi="Times New Roman" w:cs="Times New Roman"/>
          <w:sz w:val="24"/>
          <w:szCs w:val="24"/>
          <w:lang w:val="en-US"/>
        </w:rPr>
        <w:t>Altschul</w:t>
      </w:r>
      <w:proofErr w:type="spellEnd"/>
      <w:r w:rsidRPr="008E2CB6">
        <w:rPr>
          <w:rFonts w:ascii="Times New Roman" w:hAnsi="Times New Roman" w:cs="Times New Roman"/>
          <w:sz w:val="24"/>
          <w:szCs w:val="24"/>
          <w:lang w:val="en-US"/>
        </w:rPr>
        <w:t xml:space="preserve">, S.F., Gish, W., Miller, W., Myers, E.W. &amp; </w:t>
      </w:r>
      <w:proofErr w:type="spellStart"/>
      <w:r w:rsidRPr="008E2CB6">
        <w:rPr>
          <w:rFonts w:ascii="Times New Roman" w:hAnsi="Times New Roman" w:cs="Times New Roman"/>
          <w:sz w:val="24"/>
          <w:szCs w:val="24"/>
          <w:lang w:val="en-US"/>
        </w:rPr>
        <w:t>Lipman</w:t>
      </w:r>
      <w:proofErr w:type="spellEnd"/>
      <w:r w:rsidRPr="008E2CB6">
        <w:rPr>
          <w:rFonts w:ascii="Times New Roman" w:hAnsi="Times New Roman" w:cs="Times New Roman"/>
          <w:sz w:val="24"/>
          <w:szCs w:val="24"/>
          <w:lang w:val="en-US"/>
        </w:rPr>
        <w:t>, D.J. (1990) Basic local alignment search tool.</w:t>
      </w:r>
      <w:proofErr w:type="gramEnd"/>
      <w:r w:rsidRPr="008E2CB6">
        <w:rPr>
          <w:rFonts w:ascii="Times New Roman" w:hAnsi="Times New Roman" w:cs="Times New Roman"/>
          <w:sz w:val="24"/>
          <w:szCs w:val="24"/>
          <w:lang w:val="en-US"/>
        </w:rPr>
        <w:t xml:space="preserve"> </w:t>
      </w:r>
      <w:proofErr w:type="gramStart"/>
      <w:r w:rsidRPr="008E2CB6">
        <w:rPr>
          <w:rFonts w:ascii="Times New Roman" w:hAnsi="Times New Roman" w:cs="Times New Roman"/>
          <w:i/>
          <w:sz w:val="24"/>
          <w:szCs w:val="24"/>
          <w:lang w:val="en-US"/>
        </w:rPr>
        <w:t>Journal of Molecular Biology</w:t>
      </w:r>
      <w:r w:rsidRPr="008E2CB6">
        <w:rPr>
          <w:rFonts w:ascii="Times New Roman" w:hAnsi="Times New Roman" w:cs="Times New Roman"/>
          <w:sz w:val="24"/>
          <w:szCs w:val="24"/>
          <w:lang w:val="en-US"/>
        </w:rPr>
        <w:t xml:space="preserve">, </w:t>
      </w:r>
      <w:r w:rsidRPr="008E2CB6">
        <w:rPr>
          <w:rFonts w:ascii="Times New Roman" w:hAnsi="Times New Roman" w:cs="Times New Roman"/>
          <w:b/>
          <w:sz w:val="24"/>
          <w:szCs w:val="24"/>
          <w:lang w:val="en-US"/>
        </w:rPr>
        <w:t>215</w:t>
      </w:r>
      <w:r w:rsidRPr="008E2CB6">
        <w:rPr>
          <w:rFonts w:ascii="Times New Roman" w:hAnsi="Times New Roman" w:cs="Times New Roman"/>
          <w:sz w:val="24"/>
          <w:szCs w:val="24"/>
          <w:lang w:val="en-US"/>
        </w:rPr>
        <w:t>, 403-410.</w:t>
      </w:r>
      <w:proofErr w:type="gramEnd"/>
    </w:p>
    <w:p w14:paraId="25425A75" w14:textId="77777777" w:rsidR="00F96900" w:rsidRPr="008E2CB6" w:rsidRDefault="00F96900" w:rsidP="008E2CB6">
      <w:pPr>
        <w:spacing w:line="480" w:lineRule="auto"/>
        <w:ind w:left="706" w:hanging="706"/>
        <w:jc w:val="both"/>
        <w:rPr>
          <w:rFonts w:ascii="Times New Roman" w:hAnsi="Times New Roman" w:cs="Times New Roman"/>
          <w:sz w:val="24"/>
          <w:szCs w:val="24"/>
          <w:lang w:val="en-US"/>
        </w:rPr>
      </w:pPr>
      <w:proofErr w:type="spellStart"/>
      <w:r w:rsidRPr="008E2CB6">
        <w:rPr>
          <w:rFonts w:ascii="Times New Roman" w:hAnsi="Times New Roman" w:cs="Times New Roman"/>
          <w:sz w:val="24"/>
          <w:szCs w:val="24"/>
          <w:lang w:val="en-US"/>
        </w:rPr>
        <w:lastRenderedPageBreak/>
        <w:t>Angly</w:t>
      </w:r>
      <w:proofErr w:type="spellEnd"/>
      <w:r w:rsidRPr="008E2CB6">
        <w:rPr>
          <w:rFonts w:ascii="Times New Roman" w:hAnsi="Times New Roman" w:cs="Times New Roman"/>
          <w:sz w:val="24"/>
          <w:szCs w:val="24"/>
          <w:lang w:val="en-US"/>
        </w:rPr>
        <w:t xml:space="preserve">, F. E., Dennis, P. G., </w:t>
      </w:r>
      <w:proofErr w:type="spellStart"/>
      <w:r w:rsidRPr="008E2CB6">
        <w:rPr>
          <w:rFonts w:ascii="Times New Roman" w:hAnsi="Times New Roman" w:cs="Times New Roman"/>
          <w:sz w:val="24"/>
          <w:szCs w:val="24"/>
          <w:lang w:val="en-US"/>
        </w:rPr>
        <w:t>Skarshewski</w:t>
      </w:r>
      <w:proofErr w:type="spellEnd"/>
      <w:r w:rsidRPr="008E2CB6">
        <w:rPr>
          <w:rFonts w:ascii="Times New Roman" w:hAnsi="Times New Roman" w:cs="Times New Roman"/>
          <w:sz w:val="24"/>
          <w:szCs w:val="24"/>
          <w:lang w:val="en-US"/>
        </w:rPr>
        <w:t xml:space="preserve">, A., </w:t>
      </w:r>
      <w:proofErr w:type="spellStart"/>
      <w:r w:rsidRPr="008E2CB6">
        <w:rPr>
          <w:rFonts w:ascii="Times New Roman" w:hAnsi="Times New Roman" w:cs="Times New Roman"/>
          <w:sz w:val="24"/>
          <w:szCs w:val="24"/>
          <w:lang w:val="en-US"/>
        </w:rPr>
        <w:t>Vanwonterghem</w:t>
      </w:r>
      <w:proofErr w:type="spellEnd"/>
      <w:r w:rsidRPr="008E2CB6">
        <w:rPr>
          <w:rFonts w:ascii="Times New Roman" w:hAnsi="Times New Roman" w:cs="Times New Roman"/>
          <w:sz w:val="24"/>
          <w:szCs w:val="24"/>
          <w:lang w:val="en-US"/>
        </w:rPr>
        <w:t xml:space="preserve">, I., </w:t>
      </w:r>
      <w:proofErr w:type="spellStart"/>
      <w:r w:rsidRPr="008E2CB6">
        <w:rPr>
          <w:rFonts w:ascii="Times New Roman" w:hAnsi="Times New Roman" w:cs="Times New Roman"/>
          <w:sz w:val="24"/>
          <w:szCs w:val="24"/>
          <w:lang w:val="en-US"/>
        </w:rPr>
        <w:t>Hugenholtz</w:t>
      </w:r>
      <w:proofErr w:type="spellEnd"/>
      <w:r w:rsidRPr="008E2CB6">
        <w:rPr>
          <w:rFonts w:ascii="Times New Roman" w:hAnsi="Times New Roman" w:cs="Times New Roman"/>
          <w:sz w:val="24"/>
          <w:szCs w:val="24"/>
          <w:lang w:val="en-US"/>
        </w:rPr>
        <w:t xml:space="preserve">, P., &amp; Tyson, G. W. (2014). </w:t>
      </w:r>
      <w:proofErr w:type="spellStart"/>
      <w:r w:rsidRPr="008E2CB6">
        <w:rPr>
          <w:rFonts w:ascii="Times New Roman" w:hAnsi="Times New Roman" w:cs="Times New Roman"/>
          <w:sz w:val="24"/>
          <w:szCs w:val="24"/>
          <w:lang w:val="en-US"/>
        </w:rPr>
        <w:t>CopyRighter</w:t>
      </w:r>
      <w:proofErr w:type="spellEnd"/>
      <w:r w:rsidRPr="008E2CB6">
        <w:rPr>
          <w:rFonts w:ascii="Times New Roman" w:hAnsi="Times New Roman" w:cs="Times New Roman"/>
          <w:sz w:val="24"/>
          <w:szCs w:val="24"/>
          <w:lang w:val="en-US"/>
        </w:rPr>
        <w:t xml:space="preserve">: a rapid tool for improving the accuracy of microbial community profiles through lineage-specific gene copy number correction. </w:t>
      </w:r>
      <w:proofErr w:type="gramStart"/>
      <w:r w:rsidRPr="008E2CB6">
        <w:rPr>
          <w:rFonts w:ascii="Times New Roman" w:hAnsi="Times New Roman" w:cs="Times New Roman"/>
          <w:i/>
          <w:iCs/>
          <w:sz w:val="24"/>
          <w:szCs w:val="24"/>
          <w:lang w:val="en-US"/>
        </w:rPr>
        <w:t>Microbiome</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2</w:t>
      </w:r>
      <w:r w:rsidRPr="008E2CB6">
        <w:rPr>
          <w:rFonts w:ascii="Times New Roman" w:hAnsi="Times New Roman" w:cs="Times New Roman"/>
          <w:sz w:val="24"/>
          <w:szCs w:val="24"/>
          <w:lang w:val="en-US"/>
        </w:rPr>
        <w:t>(1), 1.</w:t>
      </w:r>
      <w:proofErr w:type="gramEnd"/>
    </w:p>
    <w:p w14:paraId="7D94FB04" w14:textId="77777777" w:rsidR="003F67B3" w:rsidRPr="008E2CB6" w:rsidRDefault="003F67B3" w:rsidP="008E2CB6">
      <w:pPr>
        <w:spacing w:line="480" w:lineRule="auto"/>
        <w:ind w:left="706" w:hanging="706"/>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Barraclough, T. G., Hogan, J. E., &amp; </w:t>
      </w:r>
      <w:proofErr w:type="spellStart"/>
      <w:r w:rsidRPr="008E2CB6">
        <w:rPr>
          <w:rFonts w:ascii="Times New Roman" w:hAnsi="Times New Roman" w:cs="Times New Roman"/>
          <w:sz w:val="24"/>
          <w:szCs w:val="24"/>
          <w:lang w:val="en-US"/>
        </w:rPr>
        <w:t>Vogler</w:t>
      </w:r>
      <w:proofErr w:type="spellEnd"/>
      <w:r w:rsidRPr="008E2CB6">
        <w:rPr>
          <w:rFonts w:ascii="Times New Roman" w:hAnsi="Times New Roman" w:cs="Times New Roman"/>
          <w:sz w:val="24"/>
          <w:szCs w:val="24"/>
          <w:lang w:val="en-US"/>
        </w:rPr>
        <w:t xml:space="preserve">, A. P. (1999). Testing whether ecological factors promote </w:t>
      </w:r>
      <w:proofErr w:type="spellStart"/>
      <w:r w:rsidRPr="008E2CB6">
        <w:rPr>
          <w:rFonts w:ascii="Times New Roman" w:hAnsi="Times New Roman" w:cs="Times New Roman"/>
          <w:sz w:val="24"/>
          <w:szCs w:val="24"/>
          <w:lang w:val="en-US"/>
        </w:rPr>
        <w:t>cladogenesis</w:t>
      </w:r>
      <w:proofErr w:type="spellEnd"/>
      <w:r w:rsidRPr="008E2CB6">
        <w:rPr>
          <w:rFonts w:ascii="Times New Roman" w:hAnsi="Times New Roman" w:cs="Times New Roman"/>
          <w:sz w:val="24"/>
          <w:szCs w:val="24"/>
          <w:lang w:val="en-US"/>
        </w:rPr>
        <w:t xml:space="preserve"> in a group of tiger beetles (</w:t>
      </w:r>
      <w:proofErr w:type="spellStart"/>
      <w:r w:rsidRPr="008E2CB6">
        <w:rPr>
          <w:rFonts w:ascii="Times New Roman" w:hAnsi="Times New Roman" w:cs="Times New Roman"/>
          <w:sz w:val="24"/>
          <w:szCs w:val="24"/>
          <w:lang w:val="en-US"/>
        </w:rPr>
        <w:t>Coleoptera</w:t>
      </w:r>
      <w:proofErr w:type="spellEnd"/>
      <w:r w:rsidRPr="008E2CB6">
        <w:rPr>
          <w:rFonts w:ascii="Times New Roman" w:hAnsi="Times New Roman" w:cs="Times New Roman"/>
          <w:sz w:val="24"/>
          <w:szCs w:val="24"/>
          <w:lang w:val="en-US"/>
        </w:rPr>
        <w:t xml:space="preserve">: </w:t>
      </w:r>
      <w:proofErr w:type="spellStart"/>
      <w:r w:rsidRPr="008E2CB6">
        <w:rPr>
          <w:rFonts w:ascii="Times New Roman" w:hAnsi="Times New Roman" w:cs="Times New Roman"/>
          <w:sz w:val="24"/>
          <w:szCs w:val="24"/>
          <w:lang w:val="en-US"/>
        </w:rPr>
        <w:t>Cicindelidae</w:t>
      </w:r>
      <w:proofErr w:type="spellEnd"/>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Proceedings of the Royal Society of London B: Biological Sciences</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266</w:t>
      </w:r>
      <w:r w:rsidRPr="008E2CB6">
        <w:rPr>
          <w:rFonts w:ascii="Times New Roman" w:hAnsi="Times New Roman" w:cs="Times New Roman"/>
          <w:sz w:val="24"/>
          <w:szCs w:val="24"/>
          <w:lang w:val="en-US"/>
        </w:rPr>
        <w:t>(1423), 1061-1067.</w:t>
      </w:r>
    </w:p>
    <w:p w14:paraId="576EB15A" w14:textId="77777777" w:rsidR="00F66F43" w:rsidRPr="008E2CB6" w:rsidRDefault="00F66F43" w:rsidP="008E2CB6">
      <w:pPr>
        <w:spacing w:line="480" w:lineRule="auto"/>
        <w:ind w:left="706" w:hanging="706"/>
        <w:jc w:val="both"/>
        <w:rPr>
          <w:rFonts w:ascii="Times New Roman" w:hAnsi="Times New Roman" w:cs="Times New Roman"/>
          <w:sz w:val="24"/>
          <w:szCs w:val="24"/>
          <w:lang w:val="en-US"/>
        </w:rPr>
      </w:pPr>
      <w:proofErr w:type="spellStart"/>
      <w:r w:rsidRPr="008E2CB6">
        <w:rPr>
          <w:rFonts w:ascii="Times New Roman" w:hAnsi="Times New Roman" w:cs="Times New Roman"/>
          <w:sz w:val="24"/>
          <w:szCs w:val="24"/>
        </w:rPr>
        <w:t>Bensasson</w:t>
      </w:r>
      <w:proofErr w:type="spellEnd"/>
      <w:r w:rsidRPr="008E2CB6">
        <w:rPr>
          <w:rFonts w:ascii="Times New Roman" w:hAnsi="Times New Roman" w:cs="Times New Roman"/>
          <w:sz w:val="24"/>
          <w:szCs w:val="24"/>
        </w:rPr>
        <w:t xml:space="preserve">, D., Zhang, D. X., Hartl, D. L., &amp; Hewitt, G. M. (2001). </w:t>
      </w:r>
      <w:r w:rsidRPr="008E2CB6">
        <w:rPr>
          <w:rFonts w:ascii="Times New Roman" w:hAnsi="Times New Roman" w:cs="Times New Roman"/>
          <w:sz w:val="24"/>
          <w:szCs w:val="24"/>
          <w:lang w:val="en-US"/>
        </w:rPr>
        <w:t xml:space="preserve">Mitochondrial pseudogenes: evolution's misplaced witnesses. </w:t>
      </w:r>
      <w:r w:rsidRPr="008E2CB6">
        <w:rPr>
          <w:rFonts w:ascii="Times New Roman" w:hAnsi="Times New Roman" w:cs="Times New Roman"/>
          <w:i/>
          <w:iCs/>
          <w:sz w:val="24"/>
          <w:szCs w:val="24"/>
          <w:lang w:val="en-US"/>
        </w:rPr>
        <w:t>Trends in ecology &amp; evolution</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16</w:t>
      </w:r>
      <w:r w:rsidRPr="008E2CB6">
        <w:rPr>
          <w:rFonts w:ascii="Times New Roman" w:hAnsi="Times New Roman" w:cs="Times New Roman"/>
          <w:sz w:val="24"/>
          <w:szCs w:val="24"/>
          <w:lang w:val="en-US"/>
        </w:rPr>
        <w:t>(6), 314-321.</w:t>
      </w:r>
    </w:p>
    <w:p w14:paraId="4C96AEEC" w14:textId="77777777" w:rsidR="003F67B3" w:rsidRPr="008E2CB6" w:rsidRDefault="003F67B3" w:rsidP="008E2CB6">
      <w:pPr>
        <w:spacing w:line="480" w:lineRule="auto"/>
        <w:ind w:left="706" w:hanging="706"/>
        <w:jc w:val="both"/>
        <w:rPr>
          <w:rFonts w:ascii="Times New Roman" w:hAnsi="Times New Roman" w:cs="Times New Roman"/>
          <w:sz w:val="24"/>
          <w:szCs w:val="24"/>
          <w:lang w:val="en-US"/>
        </w:rPr>
      </w:pPr>
      <w:proofErr w:type="gramStart"/>
      <w:r w:rsidRPr="008E2CB6">
        <w:rPr>
          <w:rFonts w:ascii="Times New Roman" w:hAnsi="Times New Roman" w:cs="Times New Roman"/>
          <w:sz w:val="24"/>
          <w:szCs w:val="24"/>
          <w:lang w:val="en-US"/>
        </w:rPr>
        <w:t xml:space="preserve">Benson, D. A., Cavanaugh, M., Clark, K., </w:t>
      </w:r>
      <w:proofErr w:type="spellStart"/>
      <w:r w:rsidRPr="008E2CB6">
        <w:rPr>
          <w:rFonts w:ascii="Times New Roman" w:hAnsi="Times New Roman" w:cs="Times New Roman"/>
          <w:sz w:val="24"/>
          <w:szCs w:val="24"/>
          <w:lang w:val="en-US"/>
        </w:rPr>
        <w:t>Karsch-Mizrachi</w:t>
      </w:r>
      <w:proofErr w:type="spellEnd"/>
      <w:r w:rsidRPr="008E2CB6">
        <w:rPr>
          <w:rFonts w:ascii="Times New Roman" w:hAnsi="Times New Roman" w:cs="Times New Roman"/>
          <w:sz w:val="24"/>
          <w:szCs w:val="24"/>
          <w:lang w:val="en-US"/>
        </w:rPr>
        <w:t xml:space="preserve">, I., </w:t>
      </w:r>
      <w:proofErr w:type="spellStart"/>
      <w:r w:rsidRPr="008E2CB6">
        <w:rPr>
          <w:rFonts w:ascii="Times New Roman" w:hAnsi="Times New Roman" w:cs="Times New Roman"/>
          <w:sz w:val="24"/>
          <w:szCs w:val="24"/>
          <w:lang w:val="en-US"/>
        </w:rPr>
        <w:t>Lipman</w:t>
      </w:r>
      <w:proofErr w:type="spellEnd"/>
      <w:r w:rsidRPr="008E2CB6">
        <w:rPr>
          <w:rFonts w:ascii="Times New Roman" w:hAnsi="Times New Roman" w:cs="Times New Roman"/>
          <w:sz w:val="24"/>
          <w:szCs w:val="24"/>
          <w:lang w:val="en-US"/>
        </w:rPr>
        <w:t xml:space="preserve">, D. J., </w:t>
      </w:r>
      <w:proofErr w:type="spellStart"/>
      <w:r w:rsidRPr="008E2CB6">
        <w:rPr>
          <w:rFonts w:ascii="Times New Roman" w:hAnsi="Times New Roman" w:cs="Times New Roman"/>
          <w:sz w:val="24"/>
          <w:szCs w:val="24"/>
          <w:lang w:val="en-US"/>
        </w:rPr>
        <w:t>Ostell</w:t>
      </w:r>
      <w:proofErr w:type="spellEnd"/>
      <w:r w:rsidRPr="008E2CB6">
        <w:rPr>
          <w:rFonts w:ascii="Times New Roman" w:hAnsi="Times New Roman" w:cs="Times New Roman"/>
          <w:sz w:val="24"/>
          <w:szCs w:val="24"/>
          <w:lang w:val="en-US"/>
        </w:rPr>
        <w:t>, J., &amp; Sayers, E. W. (2013).</w:t>
      </w:r>
      <w:proofErr w:type="gramEnd"/>
      <w:r w:rsidRPr="008E2CB6">
        <w:rPr>
          <w:rFonts w:ascii="Times New Roman" w:hAnsi="Times New Roman" w:cs="Times New Roman"/>
          <w:sz w:val="24"/>
          <w:szCs w:val="24"/>
          <w:lang w:val="en-US"/>
        </w:rPr>
        <w:t xml:space="preserve"> </w:t>
      </w:r>
      <w:proofErr w:type="spellStart"/>
      <w:r w:rsidRPr="008E2CB6">
        <w:rPr>
          <w:rFonts w:ascii="Times New Roman" w:hAnsi="Times New Roman" w:cs="Times New Roman"/>
          <w:sz w:val="24"/>
          <w:szCs w:val="24"/>
          <w:lang w:val="en-US"/>
        </w:rPr>
        <w:t>GenBank</w:t>
      </w:r>
      <w:proofErr w:type="spellEnd"/>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Nucleic acids research</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41</w:t>
      </w:r>
      <w:r w:rsidRPr="008E2CB6">
        <w:rPr>
          <w:rFonts w:ascii="Times New Roman" w:hAnsi="Times New Roman" w:cs="Times New Roman"/>
          <w:sz w:val="24"/>
          <w:szCs w:val="24"/>
          <w:lang w:val="en-US"/>
        </w:rPr>
        <w:t>(D1), D36-D42.</w:t>
      </w:r>
    </w:p>
    <w:p w14:paraId="4BC17CC9" w14:textId="77777777" w:rsidR="00F43409" w:rsidRPr="008E2CB6" w:rsidRDefault="00F43409" w:rsidP="008E2CB6">
      <w:pPr>
        <w:spacing w:line="480" w:lineRule="auto"/>
        <w:ind w:left="706" w:hanging="706"/>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Chen, S. F., Jones, G., &amp; Rossiter, S. J. (2008). Sex</w:t>
      </w:r>
      <w:r w:rsidRPr="008E2CB6">
        <w:rPr>
          <w:rFonts w:ascii="Cambria Math" w:hAnsi="Cambria Math" w:cs="Cambria Math"/>
          <w:sz w:val="24"/>
          <w:szCs w:val="24"/>
          <w:lang w:val="en-US"/>
        </w:rPr>
        <w:t>‐</w:t>
      </w:r>
      <w:r w:rsidRPr="008E2CB6">
        <w:rPr>
          <w:rFonts w:ascii="Times New Roman" w:hAnsi="Times New Roman" w:cs="Times New Roman"/>
          <w:sz w:val="24"/>
          <w:szCs w:val="24"/>
          <w:lang w:val="en-US"/>
        </w:rPr>
        <w:t xml:space="preserve">biased gene flow and colonization in the Formosan lesser horseshoe bat: inference from nuclear and mitochondrial markers. </w:t>
      </w:r>
      <w:proofErr w:type="gramStart"/>
      <w:r w:rsidRPr="008E2CB6">
        <w:rPr>
          <w:rFonts w:ascii="Times New Roman" w:hAnsi="Times New Roman" w:cs="Times New Roman"/>
          <w:i/>
          <w:iCs/>
          <w:sz w:val="24"/>
          <w:szCs w:val="24"/>
          <w:lang w:val="en-US"/>
        </w:rPr>
        <w:t>Journal of Zoology</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274</w:t>
      </w:r>
      <w:r w:rsidRPr="008E2CB6">
        <w:rPr>
          <w:rFonts w:ascii="Times New Roman" w:hAnsi="Times New Roman" w:cs="Times New Roman"/>
          <w:sz w:val="24"/>
          <w:szCs w:val="24"/>
          <w:lang w:val="en-US"/>
        </w:rPr>
        <w:t>(3), 207-215.</w:t>
      </w:r>
      <w:proofErr w:type="gramEnd"/>
    </w:p>
    <w:p w14:paraId="58DCF7D2" w14:textId="77777777" w:rsidR="00680980" w:rsidRPr="008E2CB6" w:rsidRDefault="00680980" w:rsidP="008E2CB6">
      <w:pPr>
        <w:spacing w:line="480" w:lineRule="auto"/>
        <w:ind w:left="706" w:hanging="706"/>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Clarke, L. J., </w:t>
      </w:r>
      <w:proofErr w:type="spellStart"/>
      <w:r w:rsidRPr="008E2CB6">
        <w:rPr>
          <w:rFonts w:ascii="Times New Roman" w:hAnsi="Times New Roman" w:cs="Times New Roman"/>
          <w:sz w:val="24"/>
          <w:szCs w:val="24"/>
          <w:lang w:val="en-US"/>
        </w:rPr>
        <w:t>Soubrier</w:t>
      </w:r>
      <w:proofErr w:type="spellEnd"/>
      <w:r w:rsidRPr="008E2CB6">
        <w:rPr>
          <w:rFonts w:ascii="Times New Roman" w:hAnsi="Times New Roman" w:cs="Times New Roman"/>
          <w:sz w:val="24"/>
          <w:szCs w:val="24"/>
          <w:lang w:val="en-US"/>
        </w:rPr>
        <w:t xml:space="preserve">, J., </w:t>
      </w:r>
      <w:proofErr w:type="spellStart"/>
      <w:r w:rsidRPr="008E2CB6">
        <w:rPr>
          <w:rFonts w:ascii="Times New Roman" w:hAnsi="Times New Roman" w:cs="Times New Roman"/>
          <w:sz w:val="24"/>
          <w:szCs w:val="24"/>
          <w:lang w:val="en-US"/>
        </w:rPr>
        <w:t>Weyrich</w:t>
      </w:r>
      <w:proofErr w:type="spellEnd"/>
      <w:r w:rsidRPr="008E2CB6">
        <w:rPr>
          <w:rFonts w:ascii="Times New Roman" w:hAnsi="Times New Roman" w:cs="Times New Roman"/>
          <w:sz w:val="24"/>
          <w:szCs w:val="24"/>
          <w:lang w:val="en-US"/>
        </w:rPr>
        <w:t xml:space="preserve">, L. S., &amp; Cooper, A. (2014). Environmental </w:t>
      </w:r>
      <w:proofErr w:type="spellStart"/>
      <w:r w:rsidRPr="008E2CB6">
        <w:rPr>
          <w:rFonts w:ascii="Times New Roman" w:hAnsi="Times New Roman" w:cs="Times New Roman"/>
          <w:sz w:val="24"/>
          <w:szCs w:val="24"/>
          <w:lang w:val="en-US"/>
        </w:rPr>
        <w:t>metabarcodes</w:t>
      </w:r>
      <w:proofErr w:type="spellEnd"/>
      <w:r w:rsidRPr="008E2CB6">
        <w:rPr>
          <w:rFonts w:ascii="Times New Roman" w:hAnsi="Times New Roman" w:cs="Times New Roman"/>
          <w:sz w:val="24"/>
          <w:szCs w:val="24"/>
          <w:lang w:val="en-US"/>
        </w:rPr>
        <w:t xml:space="preserve"> for insects: in silico PCR reveals potential for taxonomic bias. </w:t>
      </w:r>
      <w:r w:rsidRPr="008E2CB6">
        <w:rPr>
          <w:rFonts w:ascii="Times New Roman" w:hAnsi="Times New Roman" w:cs="Times New Roman"/>
          <w:i/>
          <w:iCs/>
          <w:sz w:val="24"/>
          <w:szCs w:val="24"/>
          <w:lang w:val="en-US"/>
        </w:rPr>
        <w:t>Molecular ecology resources</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14</w:t>
      </w:r>
      <w:r w:rsidRPr="008E2CB6">
        <w:rPr>
          <w:rFonts w:ascii="Times New Roman" w:hAnsi="Times New Roman" w:cs="Times New Roman"/>
          <w:sz w:val="24"/>
          <w:szCs w:val="24"/>
          <w:lang w:val="en-US"/>
        </w:rPr>
        <w:t>(6), 1160-1170.</w:t>
      </w:r>
    </w:p>
    <w:p w14:paraId="301C1419" w14:textId="77777777" w:rsidR="003F67B3" w:rsidRPr="008E2CB6" w:rsidRDefault="003F67B3" w:rsidP="008E2CB6">
      <w:pPr>
        <w:spacing w:line="480" w:lineRule="auto"/>
        <w:ind w:left="706" w:hanging="706"/>
        <w:jc w:val="both"/>
        <w:rPr>
          <w:rFonts w:ascii="Times New Roman" w:hAnsi="Times New Roman" w:cs="Times New Roman"/>
          <w:sz w:val="24"/>
          <w:szCs w:val="24"/>
          <w:lang w:val="en-US"/>
        </w:rPr>
      </w:pPr>
      <w:proofErr w:type="spellStart"/>
      <w:r w:rsidRPr="008E2CB6">
        <w:rPr>
          <w:rFonts w:ascii="Times New Roman" w:hAnsi="Times New Roman" w:cs="Times New Roman"/>
          <w:sz w:val="24"/>
          <w:szCs w:val="24"/>
          <w:lang w:val="en-US"/>
        </w:rPr>
        <w:t>Colgan</w:t>
      </w:r>
      <w:proofErr w:type="spellEnd"/>
      <w:r w:rsidRPr="008E2CB6">
        <w:rPr>
          <w:rFonts w:ascii="Times New Roman" w:hAnsi="Times New Roman" w:cs="Times New Roman"/>
          <w:sz w:val="24"/>
          <w:szCs w:val="24"/>
          <w:lang w:val="en-US"/>
        </w:rPr>
        <w:t xml:space="preserve">, D. J., </w:t>
      </w:r>
      <w:proofErr w:type="spellStart"/>
      <w:r w:rsidRPr="008E2CB6">
        <w:rPr>
          <w:rFonts w:ascii="Times New Roman" w:hAnsi="Times New Roman" w:cs="Times New Roman"/>
          <w:sz w:val="24"/>
          <w:szCs w:val="24"/>
          <w:lang w:val="en-US"/>
        </w:rPr>
        <w:t>McLauchlan</w:t>
      </w:r>
      <w:proofErr w:type="spellEnd"/>
      <w:r w:rsidRPr="008E2CB6">
        <w:rPr>
          <w:rFonts w:ascii="Times New Roman" w:hAnsi="Times New Roman" w:cs="Times New Roman"/>
          <w:sz w:val="24"/>
          <w:szCs w:val="24"/>
          <w:lang w:val="en-US"/>
        </w:rPr>
        <w:t xml:space="preserve">, A., Wilson, G. D. F., Livingston, S. P., Edgecombe, G. D., </w:t>
      </w:r>
      <w:proofErr w:type="spellStart"/>
      <w:r w:rsidRPr="008E2CB6">
        <w:rPr>
          <w:rFonts w:ascii="Times New Roman" w:hAnsi="Times New Roman" w:cs="Times New Roman"/>
          <w:sz w:val="24"/>
          <w:szCs w:val="24"/>
          <w:lang w:val="en-US"/>
        </w:rPr>
        <w:t>Macaranas</w:t>
      </w:r>
      <w:proofErr w:type="spellEnd"/>
      <w:r w:rsidRPr="008E2CB6">
        <w:rPr>
          <w:rFonts w:ascii="Times New Roman" w:hAnsi="Times New Roman" w:cs="Times New Roman"/>
          <w:sz w:val="24"/>
          <w:szCs w:val="24"/>
          <w:lang w:val="en-US"/>
        </w:rPr>
        <w:t xml:space="preserve">, J., ... &amp; Gray, M. R. (1998). </w:t>
      </w:r>
      <w:proofErr w:type="gramStart"/>
      <w:r w:rsidRPr="008E2CB6">
        <w:rPr>
          <w:rFonts w:ascii="Times New Roman" w:hAnsi="Times New Roman" w:cs="Times New Roman"/>
          <w:sz w:val="24"/>
          <w:szCs w:val="24"/>
          <w:lang w:val="en-US"/>
        </w:rPr>
        <w:t>Histone H3 and U2 snRNA DNA sequences and arthropod molecular evolution.</w:t>
      </w:r>
      <w:proofErr w:type="gramEnd"/>
      <w:r w:rsidRPr="008E2CB6">
        <w:rPr>
          <w:rFonts w:ascii="Times New Roman" w:hAnsi="Times New Roman" w:cs="Times New Roman"/>
          <w:sz w:val="24"/>
          <w:szCs w:val="24"/>
          <w:lang w:val="en-US"/>
        </w:rPr>
        <w:t xml:space="preserve"> </w:t>
      </w:r>
      <w:proofErr w:type="gramStart"/>
      <w:r w:rsidRPr="008E2CB6">
        <w:rPr>
          <w:rFonts w:ascii="Times New Roman" w:hAnsi="Times New Roman" w:cs="Times New Roman"/>
          <w:i/>
          <w:iCs/>
          <w:sz w:val="24"/>
          <w:szCs w:val="24"/>
          <w:lang w:val="en-US"/>
        </w:rPr>
        <w:t>Australian Journal of Zoology</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46</w:t>
      </w:r>
      <w:r w:rsidRPr="008E2CB6">
        <w:rPr>
          <w:rFonts w:ascii="Times New Roman" w:hAnsi="Times New Roman" w:cs="Times New Roman"/>
          <w:sz w:val="24"/>
          <w:szCs w:val="24"/>
          <w:lang w:val="en-US"/>
        </w:rPr>
        <w:t>(5), 419-437.</w:t>
      </w:r>
      <w:proofErr w:type="gramEnd"/>
    </w:p>
    <w:p w14:paraId="403BD0A2" w14:textId="77777777" w:rsidR="006E73B8" w:rsidRPr="008E2CB6" w:rsidRDefault="006E73B8" w:rsidP="008E2CB6">
      <w:pPr>
        <w:spacing w:line="480" w:lineRule="auto"/>
        <w:ind w:left="706" w:hanging="706"/>
        <w:jc w:val="both"/>
        <w:rPr>
          <w:rFonts w:ascii="Times New Roman" w:hAnsi="Times New Roman" w:cs="Times New Roman"/>
          <w:sz w:val="24"/>
          <w:szCs w:val="24"/>
          <w:lang w:val="en-US"/>
        </w:rPr>
      </w:pPr>
      <w:proofErr w:type="gramStart"/>
      <w:r w:rsidRPr="008E2CB6">
        <w:rPr>
          <w:rFonts w:ascii="Times New Roman" w:hAnsi="Times New Roman" w:cs="Times New Roman"/>
          <w:sz w:val="24"/>
          <w:szCs w:val="24"/>
          <w:lang w:val="en-US"/>
        </w:rPr>
        <w:lastRenderedPageBreak/>
        <w:t xml:space="preserve">Crampton-Platt, A., Douglas, W. Y., Zhou, X., &amp; </w:t>
      </w:r>
      <w:proofErr w:type="spellStart"/>
      <w:r w:rsidRPr="008E2CB6">
        <w:rPr>
          <w:rFonts w:ascii="Times New Roman" w:hAnsi="Times New Roman" w:cs="Times New Roman"/>
          <w:sz w:val="24"/>
          <w:szCs w:val="24"/>
          <w:lang w:val="en-US"/>
        </w:rPr>
        <w:t>Vogler</w:t>
      </w:r>
      <w:proofErr w:type="spellEnd"/>
      <w:r w:rsidRPr="008E2CB6">
        <w:rPr>
          <w:rFonts w:ascii="Times New Roman" w:hAnsi="Times New Roman" w:cs="Times New Roman"/>
          <w:sz w:val="24"/>
          <w:szCs w:val="24"/>
          <w:lang w:val="en-US"/>
        </w:rPr>
        <w:t>, A. P. (2016).</w:t>
      </w:r>
      <w:proofErr w:type="gramEnd"/>
      <w:r w:rsidRPr="008E2CB6">
        <w:rPr>
          <w:rFonts w:ascii="Times New Roman" w:hAnsi="Times New Roman" w:cs="Times New Roman"/>
          <w:sz w:val="24"/>
          <w:szCs w:val="24"/>
          <w:lang w:val="en-US"/>
        </w:rPr>
        <w:t xml:space="preserve"> Mitochondrial metagenomics: letting the genes out of the bottle. </w:t>
      </w:r>
      <w:proofErr w:type="spellStart"/>
      <w:proofErr w:type="gramStart"/>
      <w:r w:rsidRPr="008E2CB6">
        <w:rPr>
          <w:rFonts w:ascii="Times New Roman" w:hAnsi="Times New Roman" w:cs="Times New Roman"/>
          <w:i/>
          <w:iCs/>
          <w:sz w:val="24"/>
          <w:szCs w:val="24"/>
          <w:lang w:val="en-US"/>
        </w:rPr>
        <w:t>GigaScience</w:t>
      </w:r>
      <w:proofErr w:type="spellEnd"/>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5</w:t>
      </w:r>
      <w:r w:rsidRPr="008E2CB6">
        <w:rPr>
          <w:rFonts w:ascii="Times New Roman" w:hAnsi="Times New Roman" w:cs="Times New Roman"/>
          <w:sz w:val="24"/>
          <w:szCs w:val="24"/>
          <w:lang w:val="en-US"/>
        </w:rPr>
        <w:t>(1), 1.</w:t>
      </w:r>
      <w:proofErr w:type="gramEnd"/>
    </w:p>
    <w:p w14:paraId="51BFB09D" w14:textId="77777777" w:rsidR="00ED2490" w:rsidRPr="008E2CB6" w:rsidRDefault="00ED2490" w:rsidP="008E2CB6">
      <w:pPr>
        <w:spacing w:line="480" w:lineRule="auto"/>
        <w:ind w:left="706" w:hanging="706"/>
        <w:jc w:val="both"/>
        <w:rPr>
          <w:rFonts w:ascii="Times New Roman" w:hAnsi="Times New Roman" w:cs="Times New Roman"/>
          <w:sz w:val="24"/>
          <w:szCs w:val="24"/>
          <w:lang w:val="en-US"/>
        </w:rPr>
      </w:pPr>
      <w:proofErr w:type="spellStart"/>
      <w:r w:rsidRPr="008E2CB6">
        <w:rPr>
          <w:rFonts w:ascii="Times New Roman" w:hAnsi="Times New Roman" w:cs="Times New Roman"/>
          <w:sz w:val="24"/>
          <w:szCs w:val="24"/>
          <w:lang w:val="en-US"/>
        </w:rPr>
        <w:t>Deagle</w:t>
      </w:r>
      <w:proofErr w:type="spellEnd"/>
      <w:r w:rsidRPr="008E2CB6">
        <w:rPr>
          <w:rFonts w:ascii="Times New Roman" w:hAnsi="Times New Roman" w:cs="Times New Roman"/>
          <w:sz w:val="24"/>
          <w:szCs w:val="24"/>
          <w:lang w:val="en-US"/>
        </w:rPr>
        <w:t xml:space="preserve">, B. E., </w:t>
      </w:r>
      <w:proofErr w:type="spellStart"/>
      <w:r w:rsidRPr="008E2CB6">
        <w:rPr>
          <w:rFonts w:ascii="Times New Roman" w:hAnsi="Times New Roman" w:cs="Times New Roman"/>
          <w:sz w:val="24"/>
          <w:szCs w:val="24"/>
          <w:lang w:val="en-US"/>
        </w:rPr>
        <w:t>Jarman</w:t>
      </w:r>
      <w:proofErr w:type="spellEnd"/>
      <w:r w:rsidRPr="008E2CB6">
        <w:rPr>
          <w:rFonts w:ascii="Times New Roman" w:hAnsi="Times New Roman" w:cs="Times New Roman"/>
          <w:sz w:val="24"/>
          <w:szCs w:val="24"/>
          <w:lang w:val="en-US"/>
        </w:rPr>
        <w:t xml:space="preserve">, S. N., </w:t>
      </w:r>
      <w:proofErr w:type="spellStart"/>
      <w:r w:rsidRPr="008E2CB6">
        <w:rPr>
          <w:rFonts w:ascii="Times New Roman" w:hAnsi="Times New Roman" w:cs="Times New Roman"/>
          <w:sz w:val="24"/>
          <w:szCs w:val="24"/>
          <w:lang w:val="en-US"/>
        </w:rPr>
        <w:t>Coissac</w:t>
      </w:r>
      <w:proofErr w:type="spellEnd"/>
      <w:r w:rsidRPr="008E2CB6">
        <w:rPr>
          <w:rFonts w:ascii="Times New Roman" w:hAnsi="Times New Roman" w:cs="Times New Roman"/>
          <w:sz w:val="24"/>
          <w:szCs w:val="24"/>
          <w:lang w:val="en-US"/>
        </w:rPr>
        <w:t xml:space="preserve">, E., </w:t>
      </w:r>
      <w:proofErr w:type="spellStart"/>
      <w:r w:rsidRPr="008E2CB6">
        <w:rPr>
          <w:rFonts w:ascii="Times New Roman" w:hAnsi="Times New Roman" w:cs="Times New Roman"/>
          <w:sz w:val="24"/>
          <w:szCs w:val="24"/>
          <w:lang w:val="en-US"/>
        </w:rPr>
        <w:t>Pompanon</w:t>
      </w:r>
      <w:proofErr w:type="spellEnd"/>
      <w:r w:rsidRPr="008E2CB6">
        <w:rPr>
          <w:rFonts w:ascii="Times New Roman" w:hAnsi="Times New Roman" w:cs="Times New Roman"/>
          <w:sz w:val="24"/>
          <w:szCs w:val="24"/>
          <w:lang w:val="en-US"/>
        </w:rPr>
        <w:t xml:space="preserve">, F., &amp; </w:t>
      </w:r>
      <w:proofErr w:type="spellStart"/>
      <w:r w:rsidRPr="008E2CB6">
        <w:rPr>
          <w:rFonts w:ascii="Times New Roman" w:hAnsi="Times New Roman" w:cs="Times New Roman"/>
          <w:sz w:val="24"/>
          <w:szCs w:val="24"/>
          <w:lang w:val="en-US"/>
        </w:rPr>
        <w:t>Taberlet</w:t>
      </w:r>
      <w:proofErr w:type="spellEnd"/>
      <w:r w:rsidRPr="008E2CB6">
        <w:rPr>
          <w:rFonts w:ascii="Times New Roman" w:hAnsi="Times New Roman" w:cs="Times New Roman"/>
          <w:sz w:val="24"/>
          <w:szCs w:val="24"/>
          <w:lang w:val="en-US"/>
        </w:rPr>
        <w:t xml:space="preserve">, P. (2014). DNA metabarcoding and the cytochrome c oxidase subunit I marker: not a perfect match. </w:t>
      </w:r>
      <w:r w:rsidRPr="008E2CB6">
        <w:rPr>
          <w:rFonts w:ascii="Times New Roman" w:hAnsi="Times New Roman" w:cs="Times New Roman"/>
          <w:i/>
          <w:iCs/>
          <w:sz w:val="24"/>
          <w:szCs w:val="24"/>
          <w:lang w:val="en-US"/>
        </w:rPr>
        <w:t>Biology letters</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10</w:t>
      </w:r>
      <w:r w:rsidRPr="008E2CB6">
        <w:rPr>
          <w:rFonts w:ascii="Times New Roman" w:hAnsi="Times New Roman" w:cs="Times New Roman"/>
          <w:sz w:val="24"/>
          <w:szCs w:val="24"/>
          <w:lang w:val="en-US"/>
        </w:rPr>
        <w:t>(9), 20140562.</w:t>
      </w:r>
    </w:p>
    <w:p w14:paraId="41E7681A" w14:textId="77777777" w:rsidR="004301BB" w:rsidRPr="008E2CB6" w:rsidRDefault="004301BB" w:rsidP="008E2CB6">
      <w:pPr>
        <w:spacing w:after="0" w:line="480" w:lineRule="auto"/>
        <w:ind w:left="360" w:hanging="360"/>
        <w:jc w:val="both"/>
        <w:rPr>
          <w:rFonts w:ascii="Times New Roman" w:hAnsi="Times New Roman" w:cs="Times New Roman"/>
          <w:sz w:val="24"/>
          <w:szCs w:val="24"/>
          <w:lang w:val="en-US"/>
        </w:rPr>
      </w:pPr>
      <w:proofErr w:type="gramStart"/>
      <w:r w:rsidRPr="008E2CB6">
        <w:rPr>
          <w:rFonts w:ascii="Times New Roman" w:hAnsi="Times New Roman" w:cs="Times New Roman"/>
          <w:sz w:val="24"/>
          <w:szCs w:val="24"/>
          <w:lang w:val="en-US"/>
        </w:rPr>
        <w:t xml:space="preserve">Drummond, A. J., Newcomb, R. D., Buckley, T. R., </w:t>
      </w:r>
      <w:proofErr w:type="spellStart"/>
      <w:r w:rsidRPr="008E2CB6">
        <w:rPr>
          <w:rFonts w:ascii="Times New Roman" w:hAnsi="Times New Roman" w:cs="Times New Roman"/>
          <w:sz w:val="24"/>
          <w:szCs w:val="24"/>
          <w:lang w:val="en-US"/>
        </w:rPr>
        <w:t>Xie</w:t>
      </w:r>
      <w:proofErr w:type="spellEnd"/>
      <w:r w:rsidRPr="008E2CB6">
        <w:rPr>
          <w:rFonts w:ascii="Times New Roman" w:hAnsi="Times New Roman" w:cs="Times New Roman"/>
          <w:sz w:val="24"/>
          <w:szCs w:val="24"/>
          <w:lang w:val="en-US"/>
        </w:rPr>
        <w:t xml:space="preserve">, D., </w:t>
      </w:r>
      <w:proofErr w:type="spellStart"/>
      <w:r w:rsidRPr="008E2CB6">
        <w:rPr>
          <w:rFonts w:ascii="Times New Roman" w:hAnsi="Times New Roman" w:cs="Times New Roman"/>
          <w:sz w:val="24"/>
          <w:szCs w:val="24"/>
          <w:lang w:val="en-US"/>
        </w:rPr>
        <w:t>Dopheide</w:t>
      </w:r>
      <w:proofErr w:type="spellEnd"/>
      <w:r w:rsidRPr="008E2CB6">
        <w:rPr>
          <w:rFonts w:ascii="Times New Roman" w:hAnsi="Times New Roman" w:cs="Times New Roman"/>
          <w:sz w:val="24"/>
          <w:szCs w:val="24"/>
          <w:lang w:val="en-US"/>
        </w:rPr>
        <w:t>, A., Potter, B. C., ... &amp; Park, D. (2015).</w:t>
      </w:r>
      <w:proofErr w:type="gramEnd"/>
      <w:r w:rsidRPr="008E2CB6">
        <w:rPr>
          <w:rFonts w:ascii="Times New Roman" w:hAnsi="Times New Roman" w:cs="Times New Roman"/>
          <w:sz w:val="24"/>
          <w:szCs w:val="24"/>
          <w:lang w:val="en-US"/>
        </w:rPr>
        <w:t xml:space="preserve"> Evaluating a multigene environmental DNA approach for biodiversity assessment. </w:t>
      </w:r>
      <w:proofErr w:type="spellStart"/>
      <w:proofErr w:type="gramStart"/>
      <w:r w:rsidRPr="008E2CB6">
        <w:rPr>
          <w:rFonts w:ascii="Times New Roman" w:hAnsi="Times New Roman" w:cs="Times New Roman"/>
          <w:i/>
          <w:iCs/>
          <w:sz w:val="24"/>
          <w:szCs w:val="24"/>
          <w:lang w:val="en-US"/>
        </w:rPr>
        <w:t>GigaScience</w:t>
      </w:r>
      <w:proofErr w:type="spellEnd"/>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4</w:t>
      </w:r>
      <w:r w:rsidRPr="008E2CB6">
        <w:rPr>
          <w:rFonts w:ascii="Times New Roman" w:hAnsi="Times New Roman" w:cs="Times New Roman"/>
          <w:sz w:val="24"/>
          <w:szCs w:val="24"/>
          <w:lang w:val="en-US"/>
        </w:rPr>
        <w:t>(1), 1.</w:t>
      </w:r>
      <w:proofErr w:type="gramEnd"/>
    </w:p>
    <w:p w14:paraId="65918AF4" w14:textId="77777777" w:rsidR="00ED2490" w:rsidRPr="008E2CB6" w:rsidRDefault="00ED2490" w:rsidP="008E2CB6">
      <w:pPr>
        <w:spacing w:after="0" w:line="480" w:lineRule="auto"/>
        <w:ind w:left="360" w:hanging="360"/>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Edgar, R. C., Haas, B. J., Clemente, J. C., Quince, C., &amp; Knight, R. (2011) UCHIME improves sensitivity and speed of chimera detection. </w:t>
      </w:r>
      <w:proofErr w:type="gramStart"/>
      <w:r w:rsidRPr="008E2CB6">
        <w:rPr>
          <w:rFonts w:ascii="Times New Roman" w:hAnsi="Times New Roman" w:cs="Times New Roman"/>
          <w:i/>
          <w:iCs/>
          <w:sz w:val="24"/>
          <w:szCs w:val="24"/>
          <w:lang w:val="en-US"/>
        </w:rPr>
        <w:t>Bioinformatics</w:t>
      </w:r>
      <w:r w:rsidRPr="008E2CB6">
        <w:rPr>
          <w:rFonts w:ascii="Times New Roman" w:hAnsi="Times New Roman" w:cs="Times New Roman"/>
          <w:sz w:val="24"/>
          <w:szCs w:val="24"/>
          <w:lang w:val="en-US"/>
        </w:rPr>
        <w:t xml:space="preserve">, </w:t>
      </w:r>
      <w:r w:rsidRPr="008E2CB6">
        <w:rPr>
          <w:rFonts w:ascii="Times New Roman" w:hAnsi="Times New Roman" w:cs="Times New Roman"/>
          <w:b/>
          <w:iCs/>
          <w:sz w:val="24"/>
          <w:szCs w:val="24"/>
          <w:lang w:val="en-US"/>
        </w:rPr>
        <w:t>27</w:t>
      </w:r>
      <w:r w:rsidRPr="008E2CB6">
        <w:rPr>
          <w:rFonts w:ascii="Times New Roman" w:hAnsi="Times New Roman" w:cs="Times New Roman"/>
          <w:sz w:val="24"/>
          <w:szCs w:val="24"/>
          <w:lang w:val="en-US"/>
        </w:rPr>
        <w:t>, 2194-2200.</w:t>
      </w:r>
      <w:proofErr w:type="gramEnd"/>
    </w:p>
    <w:p w14:paraId="1B8CA6DB" w14:textId="77777777" w:rsidR="00ED2490" w:rsidRPr="008E2CB6" w:rsidRDefault="00ED2490" w:rsidP="008E2CB6">
      <w:pPr>
        <w:spacing w:line="480" w:lineRule="auto"/>
        <w:ind w:left="706" w:hanging="706"/>
        <w:jc w:val="both"/>
        <w:rPr>
          <w:rFonts w:ascii="Times New Roman" w:hAnsi="Times New Roman" w:cs="Times New Roman"/>
          <w:sz w:val="24"/>
          <w:szCs w:val="24"/>
        </w:rPr>
      </w:pPr>
      <w:proofErr w:type="spellStart"/>
      <w:proofErr w:type="gramStart"/>
      <w:r w:rsidRPr="008E2CB6">
        <w:rPr>
          <w:rFonts w:ascii="Times New Roman" w:hAnsi="Times New Roman" w:cs="Times New Roman"/>
          <w:sz w:val="24"/>
          <w:szCs w:val="24"/>
          <w:lang w:val="en-US"/>
        </w:rPr>
        <w:t>Elbrecht</w:t>
      </w:r>
      <w:proofErr w:type="spellEnd"/>
      <w:r w:rsidRPr="008E2CB6">
        <w:rPr>
          <w:rFonts w:ascii="Times New Roman" w:hAnsi="Times New Roman" w:cs="Times New Roman"/>
          <w:sz w:val="24"/>
          <w:szCs w:val="24"/>
          <w:lang w:val="en-US"/>
        </w:rPr>
        <w:t xml:space="preserve">, V., &amp; </w:t>
      </w:r>
      <w:proofErr w:type="spellStart"/>
      <w:r w:rsidRPr="008E2CB6">
        <w:rPr>
          <w:rFonts w:ascii="Times New Roman" w:hAnsi="Times New Roman" w:cs="Times New Roman"/>
          <w:sz w:val="24"/>
          <w:szCs w:val="24"/>
          <w:lang w:val="en-US"/>
        </w:rPr>
        <w:t>Leese</w:t>
      </w:r>
      <w:proofErr w:type="spellEnd"/>
      <w:r w:rsidRPr="008E2CB6">
        <w:rPr>
          <w:rFonts w:ascii="Times New Roman" w:hAnsi="Times New Roman" w:cs="Times New Roman"/>
          <w:sz w:val="24"/>
          <w:szCs w:val="24"/>
          <w:lang w:val="en-US"/>
        </w:rPr>
        <w:t>, F. (2015).</w:t>
      </w:r>
      <w:proofErr w:type="gramEnd"/>
      <w:r w:rsidRPr="008E2CB6">
        <w:rPr>
          <w:rFonts w:ascii="Times New Roman" w:hAnsi="Times New Roman" w:cs="Times New Roman"/>
          <w:sz w:val="24"/>
          <w:szCs w:val="24"/>
          <w:lang w:val="en-US"/>
        </w:rPr>
        <w:t xml:space="preserve"> Can DNA-based ecosystem assessments quantify species abundance? </w:t>
      </w:r>
      <w:proofErr w:type="gramStart"/>
      <w:r w:rsidRPr="008E2CB6">
        <w:rPr>
          <w:rFonts w:ascii="Times New Roman" w:hAnsi="Times New Roman" w:cs="Times New Roman"/>
          <w:sz w:val="24"/>
          <w:szCs w:val="24"/>
          <w:lang w:val="en-US"/>
        </w:rPr>
        <w:t>Testing primer bias and biomass—sequence relationships with an innovative metabarcoding protocol.</w:t>
      </w:r>
      <w:proofErr w:type="gramEnd"/>
      <w:r w:rsidRPr="008E2CB6">
        <w:rPr>
          <w:rFonts w:ascii="Times New Roman" w:hAnsi="Times New Roman" w:cs="Times New Roman"/>
          <w:sz w:val="24"/>
          <w:szCs w:val="24"/>
          <w:lang w:val="en-US"/>
        </w:rPr>
        <w:t xml:space="preserve"> </w:t>
      </w:r>
      <w:proofErr w:type="spellStart"/>
      <w:r w:rsidRPr="008E2CB6">
        <w:rPr>
          <w:rFonts w:ascii="Times New Roman" w:hAnsi="Times New Roman" w:cs="Times New Roman"/>
          <w:i/>
          <w:iCs/>
          <w:sz w:val="24"/>
          <w:szCs w:val="24"/>
        </w:rPr>
        <w:t>PloS</w:t>
      </w:r>
      <w:proofErr w:type="spellEnd"/>
      <w:r w:rsidRPr="008E2CB6">
        <w:rPr>
          <w:rFonts w:ascii="Times New Roman" w:hAnsi="Times New Roman" w:cs="Times New Roman"/>
          <w:i/>
          <w:iCs/>
          <w:sz w:val="24"/>
          <w:szCs w:val="24"/>
        </w:rPr>
        <w:t xml:space="preserve"> </w:t>
      </w:r>
      <w:proofErr w:type="spellStart"/>
      <w:r w:rsidRPr="008E2CB6">
        <w:rPr>
          <w:rFonts w:ascii="Times New Roman" w:hAnsi="Times New Roman" w:cs="Times New Roman"/>
          <w:i/>
          <w:iCs/>
          <w:sz w:val="24"/>
          <w:szCs w:val="24"/>
        </w:rPr>
        <w:t>one</w:t>
      </w:r>
      <w:proofErr w:type="spellEnd"/>
      <w:r w:rsidRPr="008E2CB6">
        <w:rPr>
          <w:rFonts w:ascii="Times New Roman" w:hAnsi="Times New Roman" w:cs="Times New Roman"/>
          <w:sz w:val="24"/>
          <w:szCs w:val="24"/>
        </w:rPr>
        <w:t xml:space="preserve">, </w:t>
      </w:r>
      <w:r w:rsidRPr="008E2CB6">
        <w:rPr>
          <w:rFonts w:ascii="Times New Roman" w:hAnsi="Times New Roman" w:cs="Times New Roman"/>
          <w:i/>
          <w:iCs/>
          <w:sz w:val="24"/>
          <w:szCs w:val="24"/>
        </w:rPr>
        <w:t>10</w:t>
      </w:r>
      <w:r w:rsidRPr="008E2CB6">
        <w:rPr>
          <w:rFonts w:ascii="Times New Roman" w:hAnsi="Times New Roman" w:cs="Times New Roman"/>
          <w:sz w:val="24"/>
          <w:szCs w:val="24"/>
        </w:rPr>
        <w:t>(7), e0130324.</w:t>
      </w:r>
    </w:p>
    <w:p w14:paraId="7DE9EED4" w14:textId="77777777" w:rsidR="00ED2490" w:rsidRPr="008E2CB6" w:rsidRDefault="00ED2490" w:rsidP="008E2CB6">
      <w:pPr>
        <w:spacing w:line="480" w:lineRule="auto"/>
        <w:ind w:left="706" w:hanging="706"/>
        <w:jc w:val="both"/>
        <w:rPr>
          <w:rFonts w:ascii="Times New Roman" w:hAnsi="Times New Roman" w:cs="Times New Roman"/>
          <w:sz w:val="24"/>
          <w:szCs w:val="24"/>
          <w:lang w:val="en-US"/>
        </w:rPr>
      </w:pPr>
      <w:proofErr w:type="spellStart"/>
      <w:r w:rsidRPr="008E2CB6">
        <w:rPr>
          <w:rFonts w:ascii="Times New Roman" w:hAnsi="Times New Roman" w:cs="Times New Roman"/>
          <w:sz w:val="24"/>
          <w:szCs w:val="24"/>
        </w:rPr>
        <w:t>Elbrecht</w:t>
      </w:r>
      <w:proofErr w:type="spellEnd"/>
      <w:r w:rsidRPr="008E2CB6">
        <w:rPr>
          <w:rFonts w:ascii="Times New Roman" w:hAnsi="Times New Roman" w:cs="Times New Roman"/>
          <w:sz w:val="24"/>
          <w:szCs w:val="24"/>
        </w:rPr>
        <w:t xml:space="preserve">, V., </w:t>
      </w:r>
      <w:proofErr w:type="spellStart"/>
      <w:r w:rsidRPr="008E2CB6">
        <w:rPr>
          <w:rFonts w:ascii="Times New Roman" w:hAnsi="Times New Roman" w:cs="Times New Roman"/>
          <w:sz w:val="24"/>
          <w:szCs w:val="24"/>
        </w:rPr>
        <w:t>Taberlet</w:t>
      </w:r>
      <w:proofErr w:type="spellEnd"/>
      <w:r w:rsidRPr="008E2CB6">
        <w:rPr>
          <w:rFonts w:ascii="Times New Roman" w:hAnsi="Times New Roman" w:cs="Times New Roman"/>
          <w:sz w:val="24"/>
          <w:szCs w:val="24"/>
        </w:rPr>
        <w:t xml:space="preserve">, P., </w:t>
      </w:r>
      <w:proofErr w:type="spellStart"/>
      <w:r w:rsidRPr="008E2CB6">
        <w:rPr>
          <w:rFonts w:ascii="Times New Roman" w:hAnsi="Times New Roman" w:cs="Times New Roman"/>
          <w:sz w:val="24"/>
          <w:szCs w:val="24"/>
        </w:rPr>
        <w:t>Dejean</w:t>
      </w:r>
      <w:proofErr w:type="spellEnd"/>
      <w:r w:rsidRPr="008E2CB6">
        <w:rPr>
          <w:rFonts w:ascii="Times New Roman" w:hAnsi="Times New Roman" w:cs="Times New Roman"/>
          <w:sz w:val="24"/>
          <w:szCs w:val="24"/>
        </w:rPr>
        <w:t xml:space="preserve">, T., </w:t>
      </w:r>
      <w:proofErr w:type="spellStart"/>
      <w:r w:rsidRPr="008E2CB6">
        <w:rPr>
          <w:rFonts w:ascii="Times New Roman" w:hAnsi="Times New Roman" w:cs="Times New Roman"/>
          <w:sz w:val="24"/>
          <w:szCs w:val="24"/>
        </w:rPr>
        <w:t>Valentini</w:t>
      </w:r>
      <w:proofErr w:type="spellEnd"/>
      <w:r w:rsidRPr="008E2CB6">
        <w:rPr>
          <w:rFonts w:ascii="Times New Roman" w:hAnsi="Times New Roman" w:cs="Times New Roman"/>
          <w:sz w:val="24"/>
          <w:szCs w:val="24"/>
        </w:rPr>
        <w:t xml:space="preserve">, A., </w:t>
      </w:r>
      <w:proofErr w:type="spellStart"/>
      <w:r w:rsidRPr="008E2CB6">
        <w:rPr>
          <w:rFonts w:ascii="Times New Roman" w:hAnsi="Times New Roman" w:cs="Times New Roman"/>
          <w:sz w:val="24"/>
          <w:szCs w:val="24"/>
        </w:rPr>
        <w:t>Usseglio-Polatera</w:t>
      </w:r>
      <w:proofErr w:type="spellEnd"/>
      <w:r w:rsidRPr="008E2CB6">
        <w:rPr>
          <w:rFonts w:ascii="Times New Roman" w:hAnsi="Times New Roman" w:cs="Times New Roman"/>
          <w:sz w:val="24"/>
          <w:szCs w:val="24"/>
        </w:rPr>
        <w:t xml:space="preserve">, P., Beisel, J. N., ... </w:t>
      </w:r>
      <w:r w:rsidRPr="008E2CB6">
        <w:rPr>
          <w:rFonts w:ascii="Times New Roman" w:hAnsi="Times New Roman" w:cs="Times New Roman"/>
          <w:sz w:val="24"/>
          <w:szCs w:val="24"/>
          <w:lang w:val="en-US"/>
        </w:rPr>
        <w:t xml:space="preserve">&amp; </w:t>
      </w:r>
      <w:proofErr w:type="spellStart"/>
      <w:r w:rsidRPr="008E2CB6">
        <w:rPr>
          <w:rFonts w:ascii="Times New Roman" w:hAnsi="Times New Roman" w:cs="Times New Roman"/>
          <w:sz w:val="24"/>
          <w:szCs w:val="24"/>
          <w:lang w:val="en-US"/>
        </w:rPr>
        <w:t>Leese</w:t>
      </w:r>
      <w:proofErr w:type="spellEnd"/>
      <w:r w:rsidRPr="008E2CB6">
        <w:rPr>
          <w:rFonts w:ascii="Times New Roman" w:hAnsi="Times New Roman" w:cs="Times New Roman"/>
          <w:sz w:val="24"/>
          <w:szCs w:val="24"/>
          <w:lang w:val="en-US"/>
        </w:rPr>
        <w:t xml:space="preserve">, F. (2016). Testing the potential of a ribosomal 16S marker for DNA metabarcoding of insects. </w:t>
      </w:r>
      <w:proofErr w:type="spellStart"/>
      <w:proofErr w:type="gramStart"/>
      <w:r w:rsidRPr="008E2CB6">
        <w:rPr>
          <w:rFonts w:ascii="Times New Roman" w:hAnsi="Times New Roman" w:cs="Times New Roman"/>
          <w:i/>
          <w:iCs/>
          <w:sz w:val="24"/>
          <w:szCs w:val="24"/>
          <w:lang w:val="en-US"/>
        </w:rPr>
        <w:t>PeerJ</w:t>
      </w:r>
      <w:proofErr w:type="spellEnd"/>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4</w:t>
      </w:r>
      <w:r w:rsidRPr="008E2CB6">
        <w:rPr>
          <w:rFonts w:ascii="Times New Roman" w:hAnsi="Times New Roman" w:cs="Times New Roman"/>
          <w:sz w:val="24"/>
          <w:szCs w:val="24"/>
          <w:lang w:val="en-US"/>
        </w:rPr>
        <w:t>, e1966.</w:t>
      </w:r>
      <w:proofErr w:type="gramEnd"/>
    </w:p>
    <w:p w14:paraId="127C41F7" w14:textId="77777777" w:rsidR="00ED2490" w:rsidRPr="008E2CB6" w:rsidRDefault="00ED2490" w:rsidP="008E2CB6">
      <w:pPr>
        <w:spacing w:line="480" w:lineRule="auto"/>
        <w:ind w:left="706" w:hanging="706"/>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Fonseca, V. G., </w:t>
      </w:r>
      <w:proofErr w:type="spellStart"/>
      <w:r w:rsidRPr="008E2CB6">
        <w:rPr>
          <w:rFonts w:ascii="Times New Roman" w:hAnsi="Times New Roman" w:cs="Times New Roman"/>
          <w:sz w:val="24"/>
          <w:szCs w:val="24"/>
          <w:lang w:val="en-US"/>
        </w:rPr>
        <w:t>Carvalho</w:t>
      </w:r>
      <w:proofErr w:type="spellEnd"/>
      <w:r w:rsidRPr="008E2CB6">
        <w:rPr>
          <w:rFonts w:ascii="Times New Roman" w:hAnsi="Times New Roman" w:cs="Times New Roman"/>
          <w:sz w:val="24"/>
          <w:szCs w:val="24"/>
          <w:lang w:val="en-US"/>
        </w:rPr>
        <w:t xml:space="preserve">, G. R., Sung, W., Johnson, H. F., Power, D. M., Neill, S. P., ... &amp; </w:t>
      </w:r>
      <w:proofErr w:type="spellStart"/>
      <w:r w:rsidRPr="008E2CB6">
        <w:rPr>
          <w:rFonts w:ascii="Times New Roman" w:hAnsi="Times New Roman" w:cs="Times New Roman"/>
          <w:sz w:val="24"/>
          <w:szCs w:val="24"/>
          <w:lang w:val="en-US"/>
        </w:rPr>
        <w:t>Creer</w:t>
      </w:r>
      <w:proofErr w:type="spellEnd"/>
      <w:r w:rsidRPr="008E2CB6">
        <w:rPr>
          <w:rFonts w:ascii="Times New Roman" w:hAnsi="Times New Roman" w:cs="Times New Roman"/>
          <w:sz w:val="24"/>
          <w:szCs w:val="24"/>
          <w:lang w:val="en-US"/>
        </w:rPr>
        <w:t xml:space="preserve">, S. (2010). Second-generation environmental sequencing unmasks marine metazoan biodiversity. </w:t>
      </w:r>
      <w:r w:rsidRPr="008E2CB6">
        <w:rPr>
          <w:rFonts w:ascii="Times New Roman" w:hAnsi="Times New Roman" w:cs="Times New Roman"/>
          <w:i/>
          <w:iCs/>
          <w:sz w:val="24"/>
          <w:szCs w:val="24"/>
          <w:lang w:val="en-US"/>
        </w:rPr>
        <w:t>Nature communications</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1</w:t>
      </w:r>
      <w:r w:rsidRPr="008E2CB6">
        <w:rPr>
          <w:rFonts w:ascii="Times New Roman" w:hAnsi="Times New Roman" w:cs="Times New Roman"/>
          <w:sz w:val="24"/>
          <w:szCs w:val="24"/>
          <w:lang w:val="en-US"/>
        </w:rPr>
        <w:t>, 98.</w:t>
      </w:r>
    </w:p>
    <w:p w14:paraId="43FB5974" w14:textId="77777777" w:rsidR="00ED2490" w:rsidRPr="008E2CB6" w:rsidRDefault="00ED2490" w:rsidP="008E2CB6">
      <w:pPr>
        <w:spacing w:line="480" w:lineRule="auto"/>
        <w:ind w:left="706" w:hanging="706"/>
        <w:jc w:val="both"/>
        <w:rPr>
          <w:rFonts w:ascii="Times New Roman" w:hAnsi="Times New Roman" w:cs="Times New Roman"/>
          <w:sz w:val="24"/>
          <w:szCs w:val="24"/>
          <w:lang w:val="en-US"/>
        </w:rPr>
      </w:pPr>
      <w:proofErr w:type="spellStart"/>
      <w:r w:rsidRPr="008E2CB6">
        <w:rPr>
          <w:rFonts w:ascii="Times New Roman" w:hAnsi="Times New Roman" w:cs="Times New Roman"/>
          <w:sz w:val="24"/>
          <w:szCs w:val="24"/>
          <w:lang w:val="en-US"/>
        </w:rPr>
        <w:t>Folmer</w:t>
      </w:r>
      <w:proofErr w:type="spellEnd"/>
      <w:r w:rsidRPr="008E2CB6">
        <w:rPr>
          <w:rFonts w:ascii="Times New Roman" w:hAnsi="Times New Roman" w:cs="Times New Roman"/>
          <w:sz w:val="24"/>
          <w:szCs w:val="24"/>
          <w:lang w:val="en-US"/>
        </w:rPr>
        <w:t xml:space="preserve">, O. (1994). </w:t>
      </w:r>
      <w:proofErr w:type="gramStart"/>
      <w:r w:rsidRPr="008E2CB6">
        <w:rPr>
          <w:rFonts w:ascii="Times New Roman" w:hAnsi="Times New Roman" w:cs="Times New Roman"/>
          <w:sz w:val="24"/>
          <w:szCs w:val="24"/>
          <w:lang w:val="en-US"/>
        </w:rPr>
        <w:t xml:space="preserve">DNA primers for </w:t>
      </w:r>
      <w:proofErr w:type="spellStart"/>
      <w:r w:rsidRPr="008E2CB6">
        <w:rPr>
          <w:rFonts w:ascii="Times New Roman" w:hAnsi="Times New Roman" w:cs="Times New Roman"/>
          <w:sz w:val="24"/>
          <w:szCs w:val="24"/>
          <w:lang w:val="en-US"/>
        </w:rPr>
        <w:t>ampliation</w:t>
      </w:r>
      <w:proofErr w:type="spellEnd"/>
      <w:r w:rsidRPr="008E2CB6">
        <w:rPr>
          <w:rFonts w:ascii="Times New Roman" w:hAnsi="Times New Roman" w:cs="Times New Roman"/>
          <w:sz w:val="24"/>
          <w:szCs w:val="24"/>
          <w:lang w:val="en-US"/>
        </w:rPr>
        <w:t xml:space="preserve"> of mitochondrial cytochrome oxidase subunit I from diverse metazoan invertebrates.</w:t>
      </w:r>
      <w:proofErr w:type="gramEnd"/>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 xml:space="preserve">Mol. Mar. Biol. </w:t>
      </w:r>
      <w:proofErr w:type="spellStart"/>
      <w:r w:rsidRPr="008E2CB6">
        <w:rPr>
          <w:rFonts w:ascii="Times New Roman" w:hAnsi="Times New Roman" w:cs="Times New Roman"/>
          <w:i/>
          <w:iCs/>
          <w:sz w:val="24"/>
          <w:szCs w:val="24"/>
          <w:lang w:val="en-US"/>
        </w:rPr>
        <w:t>Biotechnol</w:t>
      </w:r>
      <w:proofErr w:type="spellEnd"/>
      <w:proofErr w:type="gramStart"/>
      <w:r w:rsidRPr="008E2CB6">
        <w:rPr>
          <w:rFonts w:ascii="Times New Roman" w:hAnsi="Times New Roman" w:cs="Times New Roman"/>
          <w:i/>
          <w:iCs/>
          <w:sz w:val="24"/>
          <w:szCs w:val="24"/>
          <w:lang w:val="en-US"/>
        </w:rPr>
        <w:t>.</w:t>
      </w:r>
      <w:r w:rsidRPr="008E2CB6">
        <w:rPr>
          <w:rFonts w:ascii="Times New Roman" w:hAnsi="Times New Roman" w:cs="Times New Roman"/>
          <w:sz w:val="24"/>
          <w:szCs w:val="24"/>
          <w:lang w:val="en-US"/>
        </w:rPr>
        <w:t>,</w:t>
      </w:r>
      <w:proofErr w:type="gramEnd"/>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3</w:t>
      </w:r>
      <w:r w:rsidRPr="008E2CB6">
        <w:rPr>
          <w:rFonts w:ascii="Times New Roman" w:hAnsi="Times New Roman" w:cs="Times New Roman"/>
          <w:sz w:val="24"/>
          <w:szCs w:val="24"/>
          <w:lang w:val="en-US"/>
        </w:rPr>
        <w:t>, 294-299.</w:t>
      </w:r>
    </w:p>
    <w:p w14:paraId="1CA37DE0" w14:textId="77777777" w:rsidR="00ED2490" w:rsidRPr="008E2CB6" w:rsidRDefault="00ED2490" w:rsidP="008E2CB6">
      <w:pPr>
        <w:spacing w:line="480" w:lineRule="auto"/>
        <w:ind w:left="706" w:hanging="706"/>
        <w:jc w:val="both"/>
        <w:rPr>
          <w:rFonts w:ascii="Times New Roman" w:hAnsi="Times New Roman" w:cs="Times New Roman"/>
          <w:sz w:val="24"/>
          <w:szCs w:val="24"/>
          <w:lang w:val="en-US"/>
        </w:rPr>
      </w:pPr>
      <w:r w:rsidRPr="009A74FB">
        <w:rPr>
          <w:rFonts w:ascii="Times New Roman" w:hAnsi="Times New Roman" w:cs="Times New Roman"/>
          <w:sz w:val="24"/>
          <w:szCs w:val="24"/>
          <w:lang w:val="en-US"/>
        </w:rPr>
        <w:t xml:space="preserve">Gibson, J., </w:t>
      </w:r>
      <w:proofErr w:type="spellStart"/>
      <w:r w:rsidRPr="009A74FB">
        <w:rPr>
          <w:rFonts w:ascii="Times New Roman" w:hAnsi="Times New Roman" w:cs="Times New Roman"/>
          <w:sz w:val="24"/>
          <w:szCs w:val="24"/>
          <w:lang w:val="en-US"/>
        </w:rPr>
        <w:t>Shokralla</w:t>
      </w:r>
      <w:proofErr w:type="spellEnd"/>
      <w:r w:rsidRPr="009A74FB">
        <w:rPr>
          <w:rFonts w:ascii="Times New Roman" w:hAnsi="Times New Roman" w:cs="Times New Roman"/>
          <w:sz w:val="24"/>
          <w:szCs w:val="24"/>
          <w:lang w:val="en-US"/>
        </w:rPr>
        <w:t xml:space="preserve">, S., Porter, T. M., King, I., van </w:t>
      </w:r>
      <w:proofErr w:type="spellStart"/>
      <w:r w:rsidRPr="009A74FB">
        <w:rPr>
          <w:rFonts w:ascii="Times New Roman" w:hAnsi="Times New Roman" w:cs="Times New Roman"/>
          <w:sz w:val="24"/>
          <w:szCs w:val="24"/>
          <w:lang w:val="en-US"/>
        </w:rPr>
        <w:t>Konynenburg</w:t>
      </w:r>
      <w:proofErr w:type="spellEnd"/>
      <w:r w:rsidRPr="009A74FB">
        <w:rPr>
          <w:rFonts w:ascii="Times New Roman" w:hAnsi="Times New Roman" w:cs="Times New Roman"/>
          <w:sz w:val="24"/>
          <w:szCs w:val="24"/>
          <w:lang w:val="en-US"/>
        </w:rPr>
        <w:t xml:space="preserve">, S., Janzen, D. H., ... </w:t>
      </w:r>
      <w:r w:rsidRPr="008E2CB6">
        <w:rPr>
          <w:rFonts w:ascii="Times New Roman" w:hAnsi="Times New Roman" w:cs="Times New Roman"/>
          <w:sz w:val="24"/>
          <w:szCs w:val="24"/>
          <w:lang w:val="en-US"/>
        </w:rPr>
        <w:t xml:space="preserve">&amp; </w:t>
      </w:r>
      <w:proofErr w:type="spellStart"/>
      <w:r w:rsidRPr="008E2CB6">
        <w:rPr>
          <w:rFonts w:ascii="Times New Roman" w:hAnsi="Times New Roman" w:cs="Times New Roman"/>
          <w:sz w:val="24"/>
          <w:szCs w:val="24"/>
          <w:lang w:val="en-US"/>
        </w:rPr>
        <w:t>Hajibabaei</w:t>
      </w:r>
      <w:proofErr w:type="spellEnd"/>
      <w:r w:rsidRPr="008E2CB6">
        <w:rPr>
          <w:rFonts w:ascii="Times New Roman" w:hAnsi="Times New Roman" w:cs="Times New Roman"/>
          <w:sz w:val="24"/>
          <w:szCs w:val="24"/>
          <w:lang w:val="en-US"/>
        </w:rPr>
        <w:t xml:space="preserve">, M. (2014). </w:t>
      </w:r>
      <w:proofErr w:type="gramStart"/>
      <w:r w:rsidRPr="008E2CB6">
        <w:rPr>
          <w:rFonts w:ascii="Times New Roman" w:hAnsi="Times New Roman" w:cs="Times New Roman"/>
          <w:sz w:val="24"/>
          <w:szCs w:val="24"/>
          <w:lang w:val="en-US"/>
        </w:rPr>
        <w:t xml:space="preserve">Simultaneous assessment of the </w:t>
      </w:r>
      <w:proofErr w:type="spellStart"/>
      <w:r w:rsidRPr="008E2CB6">
        <w:rPr>
          <w:rFonts w:ascii="Times New Roman" w:hAnsi="Times New Roman" w:cs="Times New Roman"/>
          <w:sz w:val="24"/>
          <w:szCs w:val="24"/>
          <w:lang w:val="en-US"/>
        </w:rPr>
        <w:t>macrobiome</w:t>
      </w:r>
      <w:proofErr w:type="spellEnd"/>
      <w:r w:rsidRPr="008E2CB6">
        <w:rPr>
          <w:rFonts w:ascii="Times New Roman" w:hAnsi="Times New Roman" w:cs="Times New Roman"/>
          <w:sz w:val="24"/>
          <w:szCs w:val="24"/>
          <w:lang w:val="en-US"/>
        </w:rPr>
        <w:t xml:space="preserve"> and microbiome </w:t>
      </w:r>
      <w:r w:rsidRPr="008E2CB6">
        <w:rPr>
          <w:rFonts w:ascii="Times New Roman" w:hAnsi="Times New Roman" w:cs="Times New Roman"/>
          <w:sz w:val="24"/>
          <w:szCs w:val="24"/>
          <w:lang w:val="en-US"/>
        </w:rPr>
        <w:lastRenderedPageBreak/>
        <w:t xml:space="preserve">in a bulk sample of tropical arthropods through DNA </w:t>
      </w:r>
      <w:proofErr w:type="spellStart"/>
      <w:r w:rsidRPr="008E2CB6">
        <w:rPr>
          <w:rFonts w:ascii="Times New Roman" w:hAnsi="Times New Roman" w:cs="Times New Roman"/>
          <w:sz w:val="24"/>
          <w:szCs w:val="24"/>
          <w:lang w:val="en-US"/>
        </w:rPr>
        <w:t>metasystematics</w:t>
      </w:r>
      <w:proofErr w:type="spellEnd"/>
      <w:r w:rsidRPr="008E2CB6">
        <w:rPr>
          <w:rFonts w:ascii="Times New Roman" w:hAnsi="Times New Roman" w:cs="Times New Roman"/>
          <w:sz w:val="24"/>
          <w:szCs w:val="24"/>
          <w:lang w:val="en-US"/>
        </w:rPr>
        <w:t>.</w:t>
      </w:r>
      <w:proofErr w:type="gramEnd"/>
      <w:r w:rsidRPr="008E2CB6">
        <w:rPr>
          <w:rFonts w:ascii="Times New Roman" w:hAnsi="Times New Roman" w:cs="Times New Roman"/>
          <w:sz w:val="24"/>
          <w:szCs w:val="24"/>
          <w:lang w:val="en-US"/>
        </w:rPr>
        <w:t xml:space="preserve"> </w:t>
      </w:r>
      <w:proofErr w:type="gramStart"/>
      <w:r w:rsidRPr="008E2CB6">
        <w:rPr>
          <w:rFonts w:ascii="Times New Roman" w:hAnsi="Times New Roman" w:cs="Times New Roman"/>
          <w:i/>
          <w:iCs/>
          <w:sz w:val="24"/>
          <w:szCs w:val="24"/>
          <w:lang w:val="en-US"/>
        </w:rPr>
        <w:t>Proceedings of the National Academy of Sciences</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111</w:t>
      </w:r>
      <w:r w:rsidRPr="008E2CB6">
        <w:rPr>
          <w:rFonts w:ascii="Times New Roman" w:hAnsi="Times New Roman" w:cs="Times New Roman"/>
          <w:sz w:val="24"/>
          <w:szCs w:val="24"/>
          <w:lang w:val="en-US"/>
        </w:rPr>
        <w:t>(22), 8007-8012.</w:t>
      </w:r>
      <w:proofErr w:type="gramEnd"/>
    </w:p>
    <w:p w14:paraId="4A1A3406" w14:textId="0F6679E6" w:rsidR="004D0550" w:rsidRPr="008E2CB6" w:rsidRDefault="004D0550" w:rsidP="008E2CB6">
      <w:pPr>
        <w:spacing w:line="480" w:lineRule="auto"/>
        <w:ind w:left="706" w:hanging="706"/>
        <w:jc w:val="both"/>
        <w:rPr>
          <w:rFonts w:ascii="Times New Roman" w:eastAsia="Times New Roman" w:hAnsi="Times New Roman" w:cs="Times New Roman"/>
          <w:sz w:val="24"/>
          <w:szCs w:val="24"/>
          <w:lang w:val="en-US"/>
        </w:rPr>
      </w:pPr>
      <w:proofErr w:type="spellStart"/>
      <w:r w:rsidRPr="008E2CB6">
        <w:rPr>
          <w:rFonts w:ascii="Times New Roman" w:eastAsia="Times New Roman" w:hAnsi="Times New Roman" w:cs="Times New Roman"/>
          <w:sz w:val="24"/>
          <w:szCs w:val="24"/>
          <w:lang w:val="en-US"/>
        </w:rPr>
        <w:t>Giner</w:t>
      </w:r>
      <w:proofErr w:type="spellEnd"/>
      <w:r w:rsidRPr="008E2CB6">
        <w:rPr>
          <w:rFonts w:ascii="Times New Roman" w:eastAsia="Times New Roman" w:hAnsi="Times New Roman" w:cs="Times New Roman"/>
          <w:sz w:val="24"/>
          <w:szCs w:val="24"/>
          <w:lang w:val="en-US"/>
        </w:rPr>
        <w:t xml:space="preserve">, Caterina R., Irene </w:t>
      </w:r>
      <w:proofErr w:type="spellStart"/>
      <w:r w:rsidRPr="008E2CB6">
        <w:rPr>
          <w:rFonts w:ascii="Times New Roman" w:eastAsia="Times New Roman" w:hAnsi="Times New Roman" w:cs="Times New Roman"/>
          <w:sz w:val="24"/>
          <w:szCs w:val="24"/>
          <w:lang w:val="en-US"/>
        </w:rPr>
        <w:t>Forn</w:t>
      </w:r>
      <w:proofErr w:type="spellEnd"/>
      <w:r w:rsidRPr="008E2CB6">
        <w:rPr>
          <w:rFonts w:ascii="Times New Roman" w:eastAsia="Times New Roman" w:hAnsi="Times New Roman" w:cs="Times New Roman"/>
          <w:sz w:val="24"/>
          <w:szCs w:val="24"/>
          <w:lang w:val="en-US"/>
        </w:rPr>
        <w:t xml:space="preserve">, Sarah </w:t>
      </w:r>
      <w:proofErr w:type="spellStart"/>
      <w:r w:rsidRPr="008E2CB6">
        <w:rPr>
          <w:rFonts w:ascii="Times New Roman" w:eastAsia="Times New Roman" w:hAnsi="Times New Roman" w:cs="Times New Roman"/>
          <w:sz w:val="24"/>
          <w:szCs w:val="24"/>
          <w:lang w:val="en-US"/>
        </w:rPr>
        <w:t>Romac</w:t>
      </w:r>
      <w:proofErr w:type="spellEnd"/>
      <w:r w:rsidRPr="008E2CB6">
        <w:rPr>
          <w:rFonts w:ascii="Times New Roman" w:eastAsia="Times New Roman" w:hAnsi="Times New Roman" w:cs="Times New Roman"/>
          <w:sz w:val="24"/>
          <w:szCs w:val="24"/>
          <w:lang w:val="en-US"/>
        </w:rPr>
        <w:t xml:space="preserve">, Ramiro </w:t>
      </w:r>
      <w:proofErr w:type="spellStart"/>
      <w:r w:rsidRPr="008E2CB6">
        <w:rPr>
          <w:rFonts w:ascii="Times New Roman" w:eastAsia="Times New Roman" w:hAnsi="Times New Roman" w:cs="Times New Roman"/>
          <w:sz w:val="24"/>
          <w:szCs w:val="24"/>
          <w:lang w:val="en-US"/>
        </w:rPr>
        <w:t>Logares</w:t>
      </w:r>
      <w:proofErr w:type="spellEnd"/>
      <w:r w:rsidRPr="008E2CB6">
        <w:rPr>
          <w:rFonts w:ascii="Times New Roman" w:eastAsia="Times New Roman" w:hAnsi="Times New Roman" w:cs="Times New Roman"/>
          <w:sz w:val="24"/>
          <w:szCs w:val="24"/>
          <w:lang w:val="en-US"/>
        </w:rPr>
        <w:t xml:space="preserve">, </w:t>
      </w:r>
      <w:proofErr w:type="spellStart"/>
      <w:r w:rsidRPr="008E2CB6">
        <w:rPr>
          <w:rFonts w:ascii="Times New Roman" w:eastAsia="Times New Roman" w:hAnsi="Times New Roman" w:cs="Times New Roman"/>
          <w:sz w:val="24"/>
          <w:szCs w:val="24"/>
          <w:lang w:val="en-US"/>
        </w:rPr>
        <w:t>Colomban</w:t>
      </w:r>
      <w:proofErr w:type="spellEnd"/>
      <w:r w:rsidRPr="008E2CB6">
        <w:rPr>
          <w:rFonts w:ascii="Times New Roman" w:eastAsia="Times New Roman" w:hAnsi="Times New Roman" w:cs="Times New Roman"/>
          <w:sz w:val="24"/>
          <w:szCs w:val="24"/>
          <w:lang w:val="en-US"/>
        </w:rPr>
        <w:t xml:space="preserve"> de Vargas, und Ramon </w:t>
      </w:r>
      <w:proofErr w:type="spellStart"/>
      <w:r w:rsidRPr="008E2CB6">
        <w:rPr>
          <w:rFonts w:ascii="Times New Roman" w:eastAsia="Times New Roman" w:hAnsi="Times New Roman" w:cs="Times New Roman"/>
          <w:sz w:val="24"/>
          <w:szCs w:val="24"/>
          <w:lang w:val="en-US"/>
        </w:rPr>
        <w:t>Massana</w:t>
      </w:r>
      <w:proofErr w:type="spellEnd"/>
      <w:r w:rsidRPr="008E2CB6">
        <w:rPr>
          <w:rFonts w:ascii="Times New Roman" w:eastAsia="Times New Roman" w:hAnsi="Times New Roman" w:cs="Times New Roman"/>
          <w:sz w:val="24"/>
          <w:szCs w:val="24"/>
          <w:lang w:val="en-US"/>
        </w:rPr>
        <w:t xml:space="preserve"> (2016). </w:t>
      </w:r>
      <w:proofErr w:type="gramStart"/>
      <w:r w:rsidRPr="008E2CB6">
        <w:rPr>
          <w:rFonts w:ascii="Times New Roman" w:eastAsia="Times New Roman" w:hAnsi="Times New Roman" w:cs="Times New Roman"/>
          <w:sz w:val="24"/>
          <w:szCs w:val="24"/>
          <w:lang w:val="en-US"/>
        </w:rPr>
        <w:t xml:space="preserve">„Environmental Sequencing Provides Reasonable Estimates of the Relative Abundance of Specific </w:t>
      </w:r>
      <w:proofErr w:type="spellStart"/>
      <w:r w:rsidRPr="008E2CB6">
        <w:rPr>
          <w:rFonts w:ascii="Times New Roman" w:eastAsia="Times New Roman" w:hAnsi="Times New Roman" w:cs="Times New Roman"/>
          <w:sz w:val="24"/>
          <w:szCs w:val="24"/>
          <w:lang w:val="en-US"/>
        </w:rPr>
        <w:t>Picoeukaryotes</w:t>
      </w:r>
      <w:proofErr w:type="spellEnd"/>
      <w:r w:rsidRPr="008E2CB6">
        <w:rPr>
          <w:rFonts w:ascii="Times New Roman" w:eastAsia="Times New Roman" w:hAnsi="Times New Roman" w:cs="Times New Roman"/>
          <w:sz w:val="24"/>
          <w:szCs w:val="24"/>
          <w:lang w:val="en-US"/>
        </w:rPr>
        <w:t>“.</w:t>
      </w:r>
      <w:proofErr w:type="gramEnd"/>
      <w:r w:rsidRPr="008E2CB6">
        <w:rPr>
          <w:rFonts w:ascii="Times New Roman" w:eastAsia="Times New Roman" w:hAnsi="Times New Roman" w:cs="Times New Roman"/>
          <w:sz w:val="24"/>
          <w:szCs w:val="24"/>
          <w:lang w:val="en-US"/>
        </w:rPr>
        <w:t xml:space="preserve"> </w:t>
      </w:r>
      <w:proofErr w:type="gramStart"/>
      <w:r w:rsidRPr="008E2CB6">
        <w:rPr>
          <w:rFonts w:ascii="Times New Roman" w:eastAsia="Times New Roman" w:hAnsi="Times New Roman" w:cs="Times New Roman"/>
          <w:i/>
          <w:iCs/>
          <w:sz w:val="24"/>
          <w:szCs w:val="24"/>
          <w:lang w:val="en-US"/>
        </w:rPr>
        <w:t>Applied and Environmental Microbiology</w:t>
      </w:r>
      <w:r w:rsidRPr="008E2CB6">
        <w:rPr>
          <w:rFonts w:ascii="Times New Roman" w:eastAsia="Times New Roman" w:hAnsi="Times New Roman" w:cs="Times New Roman"/>
          <w:sz w:val="24"/>
          <w:szCs w:val="24"/>
          <w:lang w:val="en-US"/>
        </w:rPr>
        <w:t>, AEM.00560-16.</w:t>
      </w:r>
      <w:proofErr w:type="gramEnd"/>
    </w:p>
    <w:p w14:paraId="4720BFD5" w14:textId="785759BA" w:rsidR="004301BB" w:rsidRPr="008E2CB6" w:rsidRDefault="004301BB" w:rsidP="008E2CB6">
      <w:pPr>
        <w:spacing w:after="0" w:line="480" w:lineRule="auto"/>
        <w:ind w:left="360" w:hanging="360"/>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Gómez</w:t>
      </w:r>
      <w:r w:rsidRPr="008E2CB6">
        <w:rPr>
          <w:rFonts w:ascii="Cambria Math" w:hAnsi="Cambria Math" w:cs="Cambria Math"/>
          <w:sz w:val="24"/>
          <w:szCs w:val="24"/>
          <w:lang w:val="en-US"/>
        </w:rPr>
        <w:t>‐</w:t>
      </w:r>
      <w:r w:rsidRPr="008E2CB6">
        <w:rPr>
          <w:rFonts w:ascii="Times New Roman" w:hAnsi="Times New Roman" w:cs="Times New Roman"/>
          <w:sz w:val="24"/>
          <w:szCs w:val="24"/>
          <w:lang w:val="en-US"/>
        </w:rPr>
        <w:t>Rodríguez, C., Crampton</w:t>
      </w:r>
      <w:r w:rsidRPr="008E2CB6">
        <w:rPr>
          <w:rFonts w:ascii="Cambria Math" w:hAnsi="Cambria Math" w:cs="Cambria Math"/>
          <w:sz w:val="24"/>
          <w:szCs w:val="24"/>
          <w:lang w:val="en-US"/>
        </w:rPr>
        <w:t>‐</w:t>
      </w:r>
      <w:r w:rsidRPr="008E2CB6">
        <w:rPr>
          <w:rFonts w:ascii="Times New Roman" w:hAnsi="Times New Roman" w:cs="Times New Roman"/>
          <w:sz w:val="24"/>
          <w:szCs w:val="24"/>
          <w:lang w:val="en-US"/>
        </w:rPr>
        <w:t xml:space="preserve">Platt, A., Timmermans, M. J., </w:t>
      </w:r>
      <w:proofErr w:type="spellStart"/>
      <w:r w:rsidRPr="008E2CB6">
        <w:rPr>
          <w:rFonts w:ascii="Times New Roman" w:hAnsi="Times New Roman" w:cs="Times New Roman"/>
          <w:sz w:val="24"/>
          <w:szCs w:val="24"/>
          <w:lang w:val="en-US"/>
        </w:rPr>
        <w:t>Baselga</w:t>
      </w:r>
      <w:proofErr w:type="spellEnd"/>
      <w:r w:rsidRPr="008E2CB6">
        <w:rPr>
          <w:rFonts w:ascii="Times New Roman" w:hAnsi="Times New Roman" w:cs="Times New Roman"/>
          <w:sz w:val="24"/>
          <w:szCs w:val="24"/>
          <w:lang w:val="en-US"/>
        </w:rPr>
        <w:t xml:space="preserve">, A., &amp; </w:t>
      </w:r>
      <w:proofErr w:type="spellStart"/>
      <w:r w:rsidRPr="008E2CB6">
        <w:rPr>
          <w:rFonts w:ascii="Times New Roman" w:hAnsi="Times New Roman" w:cs="Times New Roman"/>
          <w:sz w:val="24"/>
          <w:szCs w:val="24"/>
          <w:lang w:val="en-US"/>
        </w:rPr>
        <w:t>Vogler</w:t>
      </w:r>
      <w:proofErr w:type="spellEnd"/>
      <w:r w:rsidRPr="008E2CB6">
        <w:rPr>
          <w:rFonts w:ascii="Times New Roman" w:hAnsi="Times New Roman" w:cs="Times New Roman"/>
          <w:sz w:val="24"/>
          <w:szCs w:val="24"/>
          <w:lang w:val="en-US"/>
        </w:rPr>
        <w:t xml:space="preserve">, A. P. (2015). Validating the power of mitochondrial metagenomics for community ecology and </w:t>
      </w:r>
      <w:proofErr w:type="spellStart"/>
      <w:r w:rsidRPr="008E2CB6">
        <w:rPr>
          <w:rFonts w:ascii="Times New Roman" w:hAnsi="Times New Roman" w:cs="Times New Roman"/>
          <w:sz w:val="24"/>
          <w:szCs w:val="24"/>
          <w:lang w:val="en-US"/>
        </w:rPr>
        <w:t>phylogenetics</w:t>
      </w:r>
      <w:proofErr w:type="spellEnd"/>
      <w:r w:rsidRPr="008E2CB6">
        <w:rPr>
          <w:rFonts w:ascii="Times New Roman" w:hAnsi="Times New Roman" w:cs="Times New Roman"/>
          <w:sz w:val="24"/>
          <w:szCs w:val="24"/>
          <w:lang w:val="en-US"/>
        </w:rPr>
        <w:t xml:space="preserve"> of complex assemblages. </w:t>
      </w:r>
      <w:proofErr w:type="gramStart"/>
      <w:r w:rsidRPr="008E2CB6">
        <w:rPr>
          <w:rFonts w:ascii="Times New Roman" w:hAnsi="Times New Roman" w:cs="Times New Roman"/>
          <w:i/>
          <w:iCs/>
          <w:sz w:val="24"/>
          <w:szCs w:val="24"/>
          <w:lang w:val="en-US"/>
        </w:rPr>
        <w:t>Methods in Ecology and Evolution</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6</w:t>
      </w:r>
      <w:r w:rsidRPr="008E2CB6">
        <w:rPr>
          <w:rFonts w:ascii="Times New Roman" w:hAnsi="Times New Roman" w:cs="Times New Roman"/>
          <w:sz w:val="24"/>
          <w:szCs w:val="24"/>
          <w:lang w:val="en-US"/>
        </w:rPr>
        <w:t>(8), 883-894.</w:t>
      </w:r>
      <w:proofErr w:type="gramEnd"/>
    </w:p>
    <w:p w14:paraId="4E6C36D4" w14:textId="77777777" w:rsidR="00ED2490" w:rsidRPr="008E2CB6" w:rsidRDefault="00ED2490" w:rsidP="008E2CB6">
      <w:pPr>
        <w:spacing w:after="0" w:line="480" w:lineRule="auto"/>
        <w:ind w:left="360" w:hanging="360"/>
        <w:jc w:val="both"/>
        <w:rPr>
          <w:rFonts w:ascii="Times New Roman" w:hAnsi="Times New Roman" w:cs="Times New Roman"/>
          <w:sz w:val="24"/>
          <w:szCs w:val="24"/>
          <w:lang w:val="en-US"/>
        </w:rPr>
      </w:pPr>
      <w:proofErr w:type="gramStart"/>
      <w:r w:rsidRPr="008E2CB6">
        <w:rPr>
          <w:rFonts w:ascii="Times New Roman" w:hAnsi="Times New Roman" w:cs="Times New Roman"/>
          <w:sz w:val="24"/>
          <w:szCs w:val="24"/>
          <w:lang w:val="en-US"/>
        </w:rPr>
        <w:t xml:space="preserve">Gordon, A. &amp; Hannon, G.J. (2010) </w:t>
      </w:r>
      <w:proofErr w:type="spellStart"/>
      <w:r w:rsidRPr="008E2CB6">
        <w:rPr>
          <w:rFonts w:ascii="Times New Roman" w:hAnsi="Times New Roman" w:cs="Times New Roman"/>
          <w:sz w:val="24"/>
          <w:szCs w:val="24"/>
          <w:lang w:val="en-US"/>
        </w:rPr>
        <w:t>Fastx</w:t>
      </w:r>
      <w:proofErr w:type="spellEnd"/>
      <w:r w:rsidRPr="008E2CB6">
        <w:rPr>
          <w:rFonts w:ascii="Times New Roman" w:hAnsi="Times New Roman" w:cs="Times New Roman"/>
          <w:sz w:val="24"/>
          <w:szCs w:val="24"/>
          <w:lang w:val="en-US"/>
        </w:rPr>
        <w:t>-toolkit.</w:t>
      </w:r>
      <w:proofErr w:type="gramEnd"/>
      <w:r w:rsidRPr="008E2CB6">
        <w:rPr>
          <w:rFonts w:ascii="Times New Roman" w:hAnsi="Times New Roman" w:cs="Times New Roman"/>
          <w:sz w:val="24"/>
          <w:szCs w:val="24"/>
          <w:lang w:val="en-US"/>
        </w:rPr>
        <w:t xml:space="preserve"> </w:t>
      </w:r>
      <w:r w:rsidRPr="008E2CB6">
        <w:rPr>
          <w:rFonts w:ascii="Times New Roman" w:hAnsi="Times New Roman" w:cs="Times New Roman"/>
          <w:i/>
          <w:sz w:val="24"/>
          <w:szCs w:val="24"/>
          <w:lang w:val="en-US"/>
        </w:rPr>
        <w:t xml:space="preserve">Computer Program Distributed by the Author, Website http://hannonlab. </w:t>
      </w:r>
      <w:proofErr w:type="spellStart"/>
      <w:proofErr w:type="gramStart"/>
      <w:r w:rsidRPr="008E2CB6">
        <w:rPr>
          <w:rFonts w:ascii="Times New Roman" w:hAnsi="Times New Roman" w:cs="Times New Roman"/>
          <w:i/>
          <w:sz w:val="24"/>
          <w:szCs w:val="24"/>
          <w:lang w:val="en-US"/>
        </w:rPr>
        <w:t>cshl</w:t>
      </w:r>
      <w:proofErr w:type="spellEnd"/>
      <w:proofErr w:type="gramEnd"/>
      <w:r w:rsidRPr="008E2CB6">
        <w:rPr>
          <w:rFonts w:ascii="Times New Roman" w:hAnsi="Times New Roman" w:cs="Times New Roman"/>
          <w:i/>
          <w:sz w:val="24"/>
          <w:szCs w:val="24"/>
          <w:lang w:val="en-US"/>
        </w:rPr>
        <w:t xml:space="preserve">. </w:t>
      </w:r>
      <w:proofErr w:type="spellStart"/>
      <w:proofErr w:type="gramStart"/>
      <w:r w:rsidRPr="008E2CB6">
        <w:rPr>
          <w:rFonts w:ascii="Times New Roman" w:hAnsi="Times New Roman" w:cs="Times New Roman"/>
          <w:i/>
          <w:sz w:val="24"/>
          <w:szCs w:val="24"/>
          <w:lang w:val="en-US"/>
        </w:rPr>
        <w:t>edu</w:t>
      </w:r>
      <w:proofErr w:type="spellEnd"/>
      <w:proofErr w:type="gramEnd"/>
      <w:r w:rsidRPr="008E2CB6">
        <w:rPr>
          <w:rFonts w:ascii="Times New Roman" w:hAnsi="Times New Roman" w:cs="Times New Roman"/>
          <w:i/>
          <w:sz w:val="24"/>
          <w:szCs w:val="24"/>
          <w:lang w:val="en-US"/>
        </w:rPr>
        <w:t>/</w:t>
      </w:r>
      <w:proofErr w:type="spellStart"/>
      <w:r w:rsidRPr="008E2CB6">
        <w:rPr>
          <w:rFonts w:ascii="Times New Roman" w:hAnsi="Times New Roman" w:cs="Times New Roman"/>
          <w:i/>
          <w:sz w:val="24"/>
          <w:szCs w:val="24"/>
          <w:lang w:val="en-US"/>
        </w:rPr>
        <w:t>fastx_toolkit</w:t>
      </w:r>
      <w:proofErr w:type="spellEnd"/>
      <w:r w:rsidRPr="008E2CB6">
        <w:rPr>
          <w:rFonts w:ascii="Times New Roman" w:hAnsi="Times New Roman" w:cs="Times New Roman"/>
          <w:i/>
          <w:sz w:val="24"/>
          <w:szCs w:val="24"/>
          <w:lang w:val="en-US"/>
        </w:rPr>
        <w:t xml:space="preserve">/index. </w:t>
      </w:r>
      <w:proofErr w:type="gramStart"/>
      <w:r w:rsidRPr="008E2CB6">
        <w:rPr>
          <w:rFonts w:ascii="Times New Roman" w:hAnsi="Times New Roman" w:cs="Times New Roman"/>
          <w:i/>
          <w:sz w:val="24"/>
          <w:szCs w:val="24"/>
          <w:lang w:val="en-US"/>
        </w:rPr>
        <w:t>html</w:t>
      </w:r>
      <w:proofErr w:type="gramEnd"/>
      <w:r w:rsidRPr="008E2CB6">
        <w:rPr>
          <w:rFonts w:ascii="Times New Roman" w:hAnsi="Times New Roman" w:cs="Times New Roman"/>
          <w:i/>
          <w:sz w:val="24"/>
          <w:szCs w:val="24"/>
          <w:lang w:val="en-US"/>
        </w:rPr>
        <w:t xml:space="preserve"> [accessed 2014–2015]</w:t>
      </w:r>
      <w:r w:rsidRPr="008E2CB6">
        <w:rPr>
          <w:rFonts w:ascii="Times New Roman" w:hAnsi="Times New Roman" w:cs="Times New Roman"/>
          <w:sz w:val="24"/>
          <w:szCs w:val="24"/>
          <w:lang w:val="en-US"/>
        </w:rPr>
        <w:t>.</w:t>
      </w:r>
    </w:p>
    <w:p w14:paraId="288044CC" w14:textId="77777777" w:rsidR="00ED2490" w:rsidRPr="008E2CB6" w:rsidRDefault="00ED2490" w:rsidP="008E2CB6">
      <w:pPr>
        <w:spacing w:line="480" w:lineRule="auto"/>
        <w:ind w:left="706" w:hanging="706"/>
        <w:jc w:val="both"/>
        <w:rPr>
          <w:rFonts w:ascii="Times New Roman" w:hAnsi="Times New Roman" w:cs="Times New Roman"/>
          <w:sz w:val="24"/>
          <w:szCs w:val="24"/>
          <w:lang w:val="en-US"/>
        </w:rPr>
      </w:pPr>
      <w:proofErr w:type="gramStart"/>
      <w:r w:rsidRPr="008E2CB6">
        <w:rPr>
          <w:rFonts w:ascii="Times New Roman" w:hAnsi="Times New Roman" w:cs="Times New Roman"/>
          <w:sz w:val="24"/>
          <w:szCs w:val="24"/>
          <w:lang w:val="en-US"/>
        </w:rPr>
        <w:t xml:space="preserve">Hebert, P. D., </w:t>
      </w:r>
      <w:proofErr w:type="spellStart"/>
      <w:r w:rsidRPr="008E2CB6">
        <w:rPr>
          <w:rFonts w:ascii="Times New Roman" w:hAnsi="Times New Roman" w:cs="Times New Roman"/>
          <w:sz w:val="24"/>
          <w:szCs w:val="24"/>
          <w:lang w:val="en-US"/>
        </w:rPr>
        <w:t>Ratnasingham</w:t>
      </w:r>
      <w:proofErr w:type="spellEnd"/>
      <w:r w:rsidRPr="008E2CB6">
        <w:rPr>
          <w:rFonts w:ascii="Times New Roman" w:hAnsi="Times New Roman" w:cs="Times New Roman"/>
          <w:sz w:val="24"/>
          <w:szCs w:val="24"/>
          <w:lang w:val="en-US"/>
        </w:rPr>
        <w:t xml:space="preserve">, S., &amp; de </w:t>
      </w:r>
      <w:proofErr w:type="spellStart"/>
      <w:r w:rsidRPr="008E2CB6">
        <w:rPr>
          <w:rFonts w:ascii="Times New Roman" w:hAnsi="Times New Roman" w:cs="Times New Roman"/>
          <w:sz w:val="24"/>
          <w:szCs w:val="24"/>
          <w:lang w:val="en-US"/>
        </w:rPr>
        <w:t>Waard</w:t>
      </w:r>
      <w:proofErr w:type="spellEnd"/>
      <w:r w:rsidRPr="008E2CB6">
        <w:rPr>
          <w:rFonts w:ascii="Times New Roman" w:hAnsi="Times New Roman" w:cs="Times New Roman"/>
          <w:sz w:val="24"/>
          <w:szCs w:val="24"/>
          <w:lang w:val="en-US"/>
        </w:rPr>
        <w:t>, J. R. (2003).</w:t>
      </w:r>
      <w:proofErr w:type="gramEnd"/>
      <w:r w:rsidRPr="008E2CB6">
        <w:rPr>
          <w:rFonts w:ascii="Times New Roman" w:hAnsi="Times New Roman" w:cs="Times New Roman"/>
          <w:sz w:val="24"/>
          <w:szCs w:val="24"/>
          <w:lang w:val="en-US"/>
        </w:rPr>
        <w:t xml:space="preserve"> Barcoding animal life: cytochrome c oxidase subunit 1 divergences among closely related species. </w:t>
      </w:r>
      <w:r w:rsidRPr="008E2CB6">
        <w:rPr>
          <w:rFonts w:ascii="Times New Roman" w:hAnsi="Times New Roman" w:cs="Times New Roman"/>
          <w:i/>
          <w:iCs/>
          <w:sz w:val="24"/>
          <w:szCs w:val="24"/>
          <w:lang w:val="en-US"/>
        </w:rPr>
        <w:t>Proceedings of the Royal Society of London B: Biological Sciences</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270</w:t>
      </w:r>
      <w:r w:rsidRPr="008E2CB6">
        <w:rPr>
          <w:rFonts w:ascii="Times New Roman" w:hAnsi="Times New Roman" w:cs="Times New Roman"/>
          <w:sz w:val="24"/>
          <w:szCs w:val="24"/>
          <w:lang w:val="en-US"/>
        </w:rPr>
        <w:t>(</w:t>
      </w:r>
      <w:proofErr w:type="spellStart"/>
      <w:r w:rsidRPr="008E2CB6">
        <w:rPr>
          <w:rFonts w:ascii="Times New Roman" w:hAnsi="Times New Roman" w:cs="Times New Roman"/>
          <w:sz w:val="24"/>
          <w:szCs w:val="24"/>
          <w:lang w:val="en-US"/>
        </w:rPr>
        <w:t>Suppl</w:t>
      </w:r>
      <w:proofErr w:type="spellEnd"/>
      <w:r w:rsidRPr="008E2CB6">
        <w:rPr>
          <w:rFonts w:ascii="Times New Roman" w:hAnsi="Times New Roman" w:cs="Times New Roman"/>
          <w:sz w:val="24"/>
          <w:szCs w:val="24"/>
          <w:lang w:val="en-US"/>
        </w:rPr>
        <w:t xml:space="preserve"> 1), S96-S99.</w:t>
      </w:r>
    </w:p>
    <w:p w14:paraId="5BDC2185" w14:textId="77777777" w:rsidR="00ED2490" w:rsidRPr="008E2CB6" w:rsidRDefault="00ED2490" w:rsidP="008E2CB6">
      <w:pPr>
        <w:spacing w:line="480" w:lineRule="auto"/>
        <w:ind w:left="706" w:hanging="706"/>
        <w:jc w:val="both"/>
        <w:rPr>
          <w:rFonts w:ascii="Times New Roman" w:hAnsi="Times New Roman" w:cs="Times New Roman"/>
          <w:sz w:val="24"/>
          <w:szCs w:val="24"/>
          <w:lang w:val="en-US"/>
        </w:rPr>
      </w:pPr>
      <w:r w:rsidRPr="008E2CB6">
        <w:rPr>
          <w:rFonts w:ascii="Times New Roman" w:hAnsi="Times New Roman" w:cs="Times New Roman"/>
          <w:sz w:val="24"/>
          <w:szCs w:val="24"/>
        </w:rPr>
        <w:t xml:space="preserve">Hebert, P. D., </w:t>
      </w:r>
      <w:proofErr w:type="spellStart"/>
      <w:r w:rsidRPr="008E2CB6">
        <w:rPr>
          <w:rFonts w:ascii="Times New Roman" w:hAnsi="Times New Roman" w:cs="Times New Roman"/>
          <w:sz w:val="24"/>
          <w:szCs w:val="24"/>
        </w:rPr>
        <w:t>Penton</w:t>
      </w:r>
      <w:proofErr w:type="spellEnd"/>
      <w:r w:rsidRPr="008E2CB6">
        <w:rPr>
          <w:rFonts w:ascii="Times New Roman" w:hAnsi="Times New Roman" w:cs="Times New Roman"/>
          <w:sz w:val="24"/>
          <w:szCs w:val="24"/>
        </w:rPr>
        <w:t>, E</w:t>
      </w:r>
      <w:proofErr w:type="gramStart"/>
      <w:r w:rsidRPr="008E2CB6">
        <w:rPr>
          <w:rFonts w:ascii="Times New Roman" w:hAnsi="Times New Roman" w:cs="Times New Roman"/>
          <w:sz w:val="24"/>
          <w:szCs w:val="24"/>
        </w:rPr>
        <w:t>. H.,</w:t>
      </w:r>
      <w:proofErr w:type="gramEnd"/>
      <w:r w:rsidRPr="008E2CB6">
        <w:rPr>
          <w:rFonts w:ascii="Times New Roman" w:hAnsi="Times New Roman" w:cs="Times New Roman"/>
          <w:sz w:val="24"/>
          <w:szCs w:val="24"/>
        </w:rPr>
        <w:t xml:space="preserve"> Burns, J. M., Janzen, D. H., &amp; Hallwachs, W. (2004). </w:t>
      </w:r>
      <w:r w:rsidRPr="008E2CB6">
        <w:rPr>
          <w:rFonts w:ascii="Times New Roman" w:hAnsi="Times New Roman" w:cs="Times New Roman"/>
          <w:sz w:val="24"/>
          <w:szCs w:val="24"/>
          <w:lang w:val="en-US"/>
        </w:rPr>
        <w:t xml:space="preserve">Ten species in one: DNA barcoding reveals cryptic species in the </w:t>
      </w:r>
      <w:proofErr w:type="spellStart"/>
      <w:proofErr w:type="gramStart"/>
      <w:r w:rsidRPr="008E2CB6">
        <w:rPr>
          <w:rFonts w:ascii="Times New Roman" w:hAnsi="Times New Roman" w:cs="Times New Roman"/>
          <w:sz w:val="24"/>
          <w:szCs w:val="24"/>
          <w:lang w:val="en-US"/>
        </w:rPr>
        <w:t>neotropical</w:t>
      </w:r>
      <w:proofErr w:type="spellEnd"/>
      <w:proofErr w:type="gramEnd"/>
      <w:r w:rsidRPr="008E2CB6">
        <w:rPr>
          <w:rFonts w:ascii="Times New Roman" w:hAnsi="Times New Roman" w:cs="Times New Roman"/>
          <w:sz w:val="24"/>
          <w:szCs w:val="24"/>
          <w:lang w:val="en-US"/>
        </w:rPr>
        <w:t xml:space="preserve"> skipper butterfly </w:t>
      </w:r>
      <w:proofErr w:type="spellStart"/>
      <w:r w:rsidRPr="008E2CB6">
        <w:rPr>
          <w:rFonts w:ascii="Times New Roman" w:hAnsi="Times New Roman" w:cs="Times New Roman"/>
          <w:sz w:val="24"/>
          <w:szCs w:val="24"/>
          <w:lang w:val="en-US"/>
        </w:rPr>
        <w:t>Astraptes</w:t>
      </w:r>
      <w:proofErr w:type="spellEnd"/>
      <w:r w:rsidRPr="008E2CB6">
        <w:rPr>
          <w:rFonts w:ascii="Times New Roman" w:hAnsi="Times New Roman" w:cs="Times New Roman"/>
          <w:sz w:val="24"/>
          <w:szCs w:val="24"/>
          <w:lang w:val="en-US"/>
        </w:rPr>
        <w:t xml:space="preserve"> </w:t>
      </w:r>
      <w:proofErr w:type="spellStart"/>
      <w:r w:rsidRPr="008E2CB6">
        <w:rPr>
          <w:rFonts w:ascii="Times New Roman" w:hAnsi="Times New Roman" w:cs="Times New Roman"/>
          <w:sz w:val="24"/>
          <w:szCs w:val="24"/>
          <w:lang w:val="en-US"/>
        </w:rPr>
        <w:t>fulgerator</w:t>
      </w:r>
      <w:proofErr w:type="spellEnd"/>
      <w:r w:rsidRPr="008E2CB6">
        <w:rPr>
          <w:rFonts w:ascii="Times New Roman" w:hAnsi="Times New Roman" w:cs="Times New Roman"/>
          <w:sz w:val="24"/>
          <w:szCs w:val="24"/>
          <w:lang w:val="en-US"/>
        </w:rPr>
        <w:t xml:space="preserve">. </w:t>
      </w:r>
      <w:proofErr w:type="gramStart"/>
      <w:r w:rsidRPr="008E2CB6">
        <w:rPr>
          <w:rFonts w:ascii="Times New Roman" w:hAnsi="Times New Roman" w:cs="Times New Roman"/>
          <w:i/>
          <w:iCs/>
          <w:sz w:val="24"/>
          <w:szCs w:val="24"/>
          <w:lang w:val="en-US"/>
        </w:rPr>
        <w:t>Proceedings of the National Academy of Sciences of the United States of America</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101</w:t>
      </w:r>
      <w:r w:rsidRPr="008E2CB6">
        <w:rPr>
          <w:rFonts w:ascii="Times New Roman" w:hAnsi="Times New Roman" w:cs="Times New Roman"/>
          <w:sz w:val="24"/>
          <w:szCs w:val="24"/>
          <w:lang w:val="en-US"/>
        </w:rPr>
        <w:t>(41), 14812-14817.</w:t>
      </w:r>
      <w:proofErr w:type="gramEnd"/>
      <w:r w:rsidRPr="008E2CB6">
        <w:rPr>
          <w:rFonts w:ascii="Times New Roman" w:hAnsi="Times New Roman" w:cs="Times New Roman"/>
          <w:sz w:val="24"/>
          <w:szCs w:val="24"/>
          <w:lang w:val="en-US"/>
        </w:rPr>
        <w:t xml:space="preserve"> </w:t>
      </w:r>
    </w:p>
    <w:p w14:paraId="26FEDC3C" w14:textId="77777777" w:rsidR="00494A21" w:rsidRPr="008E2CB6" w:rsidRDefault="00ED2490" w:rsidP="008E2CB6">
      <w:pPr>
        <w:spacing w:line="480" w:lineRule="auto"/>
        <w:ind w:left="706" w:hanging="706"/>
        <w:jc w:val="both"/>
        <w:rPr>
          <w:rFonts w:ascii="Times New Roman" w:hAnsi="Times New Roman" w:cs="Times New Roman"/>
          <w:sz w:val="24"/>
          <w:szCs w:val="24"/>
          <w:lang w:val="en-US"/>
        </w:rPr>
      </w:pPr>
      <w:proofErr w:type="spellStart"/>
      <w:r w:rsidRPr="008E2CB6">
        <w:rPr>
          <w:rFonts w:ascii="Times New Roman" w:hAnsi="Times New Roman" w:cs="Times New Roman"/>
          <w:sz w:val="24"/>
          <w:szCs w:val="24"/>
          <w:lang w:val="en-US"/>
        </w:rPr>
        <w:t>Heid</w:t>
      </w:r>
      <w:proofErr w:type="spellEnd"/>
      <w:r w:rsidRPr="008E2CB6">
        <w:rPr>
          <w:rFonts w:ascii="Times New Roman" w:hAnsi="Times New Roman" w:cs="Times New Roman"/>
          <w:sz w:val="24"/>
          <w:szCs w:val="24"/>
          <w:lang w:val="en-US"/>
        </w:rPr>
        <w:t xml:space="preserve">, C. A., Stevens, J., </w:t>
      </w:r>
      <w:proofErr w:type="spellStart"/>
      <w:r w:rsidRPr="008E2CB6">
        <w:rPr>
          <w:rFonts w:ascii="Times New Roman" w:hAnsi="Times New Roman" w:cs="Times New Roman"/>
          <w:sz w:val="24"/>
          <w:szCs w:val="24"/>
          <w:lang w:val="en-US"/>
        </w:rPr>
        <w:t>Livak</w:t>
      </w:r>
      <w:proofErr w:type="spellEnd"/>
      <w:r w:rsidRPr="008E2CB6">
        <w:rPr>
          <w:rFonts w:ascii="Times New Roman" w:hAnsi="Times New Roman" w:cs="Times New Roman"/>
          <w:sz w:val="24"/>
          <w:szCs w:val="24"/>
          <w:lang w:val="en-US"/>
        </w:rPr>
        <w:t xml:space="preserve">, K. J., &amp; Williams, P. M. (1996). Real time quantitative PCR. </w:t>
      </w:r>
      <w:r w:rsidRPr="008E2CB6">
        <w:rPr>
          <w:rFonts w:ascii="Times New Roman" w:hAnsi="Times New Roman" w:cs="Times New Roman"/>
          <w:i/>
          <w:iCs/>
          <w:sz w:val="24"/>
          <w:szCs w:val="24"/>
          <w:lang w:val="en-US"/>
        </w:rPr>
        <w:t>Genome research</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6</w:t>
      </w:r>
      <w:r w:rsidRPr="008E2CB6">
        <w:rPr>
          <w:rFonts w:ascii="Times New Roman" w:hAnsi="Times New Roman" w:cs="Times New Roman"/>
          <w:sz w:val="24"/>
          <w:szCs w:val="24"/>
          <w:lang w:val="en-US"/>
        </w:rPr>
        <w:t>(10), 986-994.</w:t>
      </w:r>
    </w:p>
    <w:p w14:paraId="1A53B960" w14:textId="77777777" w:rsidR="002D0952" w:rsidRPr="008E2CB6" w:rsidRDefault="002D0952" w:rsidP="008E2CB6">
      <w:pPr>
        <w:spacing w:line="480" w:lineRule="auto"/>
        <w:ind w:left="706" w:hanging="706"/>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Hurst, G. D., &amp; </w:t>
      </w:r>
      <w:proofErr w:type="spellStart"/>
      <w:r w:rsidRPr="008E2CB6">
        <w:rPr>
          <w:rFonts w:ascii="Times New Roman" w:hAnsi="Times New Roman" w:cs="Times New Roman"/>
          <w:sz w:val="24"/>
          <w:szCs w:val="24"/>
          <w:lang w:val="en-US"/>
        </w:rPr>
        <w:t>Jiggins</w:t>
      </w:r>
      <w:proofErr w:type="spellEnd"/>
      <w:r w:rsidRPr="008E2CB6">
        <w:rPr>
          <w:rFonts w:ascii="Times New Roman" w:hAnsi="Times New Roman" w:cs="Times New Roman"/>
          <w:sz w:val="24"/>
          <w:szCs w:val="24"/>
          <w:lang w:val="en-US"/>
        </w:rPr>
        <w:t xml:space="preserve">, F. M. (2005). Problems with mitochondrial DNA as a marker in population, phylogeographic and phylogenetic studies: the effects of inherited </w:t>
      </w:r>
      <w:r w:rsidRPr="008E2CB6">
        <w:rPr>
          <w:rFonts w:ascii="Times New Roman" w:hAnsi="Times New Roman" w:cs="Times New Roman"/>
          <w:sz w:val="24"/>
          <w:szCs w:val="24"/>
          <w:lang w:val="en-US"/>
        </w:rPr>
        <w:lastRenderedPageBreak/>
        <w:t xml:space="preserve">symbionts. </w:t>
      </w:r>
      <w:r w:rsidRPr="008E2CB6">
        <w:rPr>
          <w:rFonts w:ascii="Times New Roman" w:hAnsi="Times New Roman" w:cs="Times New Roman"/>
          <w:i/>
          <w:iCs/>
          <w:sz w:val="24"/>
          <w:szCs w:val="24"/>
          <w:lang w:val="en-US"/>
        </w:rPr>
        <w:t>Proceedings of the Royal Society of London B: Biological Sciences</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272</w:t>
      </w:r>
      <w:r w:rsidRPr="008E2CB6">
        <w:rPr>
          <w:rFonts w:ascii="Times New Roman" w:hAnsi="Times New Roman" w:cs="Times New Roman"/>
          <w:sz w:val="24"/>
          <w:szCs w:val="24"/>
          <w:lang w:val="en-US"/>
        </w:rPr>
        <w:t>(1572), 1525-1534.</w:t>
      </w:r>
    </w:p>
    <w:p w14:paraId="18FB479B" w14:textId="77777777" w:rsidR="00494A21" w:rsidRPr="008E2CB6" w:rsidRDefault="00494A21" w:rsidP="008E2CB6">
      <w:pPr>
        <w:spacing w:line="480" w:lineRule="auto"/>
        <w:ind w:left="706" w:hanging="706"/>
        <w:jc w:val="both"/>
        <w:rPr>
          <w:rFonts w:ascii="Times New Roman" w:hAnsi="Times New Roman" w:cs="Times New Roman"/>
          <w:sz w:val="24"/>
          <w:szCs w:val="24"/>
          <w:lang w:val="en-US"/>
        </w:rPr>
      </w:pPr>
      <w:proofErr w:type="gramStart"/>
      <w:r w:rsidRPr="008E2CB6">
        <w:rPr>
          <w:rFonts w:ascii="Times New Roman" w:hAnsi="Times New Roman" w:cs="Times New Roman"/>
          <w:sz w:val="24"/>
          <w:szCs w:val="24"/>
          <w:lang w:val="en-US"/>
        </w:rPr>
        <w:t xml:space="preserve">Ji, Y., Ashton, L., </w:t>
      </w:r>
      <w:proofErr w:type="spellStart"/>
      <w:r w:rsidRPr="008E2CB6">
        <w:rPr>
          <w:rFonts w:ascii="Times New Roman" w:hAnsi="Times New Roman" w:cs="Times New Roman"/>
          <w:sz w:val="24"/>
          <w:szCs w:val="24"/>
          <w:lang w:val="en-US"/>
        </w:rPr>
        <w:t>Pedley</w:t>
      </w:r>
      <w:proofErr w:type="spellEnd"/>
      <w:r w:rsidRPr="008E2CB6">
        <w:rPr>
          <w:rFonts w:ascii="Times New Roman" w:hAnsi="Times New Roman" w:cs="Times New Roman"/>
          <w:sz w:val="24"/>
          <w:szCs w:val="24"/>
          <w:lang w:val="en-US"/>
        </w:rPr>
        <w:t>, S. M., Edwards, D. P., Tang, Y., Nakamura, A., ... &amp; Larsen, T. H. (2013).</w:t>
      </w:r>
      <w:proofErr w:type="gramEnd"/>
      <w:r w:rsidRPr="008E2CB6">
        <w:rPr>
          <w:rFonts w:ascii="Times New Roman" w:hAnsi="Times New Roman" w:cs="Times New Roman"/>
          <w:sz w:val="24"/>
          <w:szCs w:val="24"/>
          <w:lang w:val="en-US"/>
        </w:rPr>
        <w:t xml:space="preserve"> </w:t>
      </w:r>
      <w:proofErr w:type="gramStart"/>
      <w:r w:rsidRPr="008E2CB6">
        <w:rPr>
          <w:rFonts w:ascii="Times New Roman" w:hAnsi="Times New Roman" w:cs="Times New Roman"/>
          <w:sz w:val="24"/>
          <w:szCs w:val="24"/>
          <w:lang w:val="en-US"/>
        </w:rPr>
        <w:t>Reliable, verifiable and efficient monitoring of biodiversity via metabarcoding.</w:t>
      </w:r>
      <w:proofErr w:type="gramEnd"/>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Ecology letters</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16</w:t>
      </w:r>
      <w:r w:rsidRPr="008E2CB6">
        <w:rPr>
          <w:rFonts w:ascii="Times New Roman" w:hAnsi="Times New Roman" w:cs="Times New Roman"/>
          <w:sz w:val="24"/>
          <w:szCs w:val="24"/>
          <w:lang w:val="en-US"/>
        </w:rPr>
        <w:t>(10), 1245-1257.</w:t>
      </w:r>
    </w:p>
    <w:p w14:paraId="7AF6D3D5" w14:textId="77777777" w:rsidR="008C5555" w:rsidRPr="008E2CB6" w:rsidRDefault="008C5555" w:rsidP="008E2CB6">
      <w:pPr>
        <w:spacing w:line="480" w:lineRule="auto"/>
        <w:ind w:left="706" w:hanging="706"/>
        <w:jc w:val="both"/>
        <w:rPr>
          <w:rFonts w:ascii="Times New Roman" w:hAnsi="Times New Roman" w:cs="Times New Roman"/>
          <w:b/>
          <w:sz w:val="24"/>
          <w:szCs w:val="24"/>
          <w:lang w:val="en-US"/>
        </w:rPr>
      </w:pPr>
      <w:proofErr w:type="spellStart"/>
      <w:r w:rsidRPr="008E2CB6">
        <w:rPr>
          <w:rFonts w:ascii="Times New Roman" w:hAnsi="Times New Roman" w:cs="Times New Roman"/>
          <w:sz w:val="24"/>
          <w:szCs w:val="24"/>
          <w:lang w:val="en-US"/>
        </w:rPr>
        <w:t>Kartzinel</w:t>
      </w:r>
      <w:proofErr w:type="spellEnd"/>
      <w:r w:rsidRPr="008E2CB6">
        <w:rPr>
          <w:rFonts w:ascii="Times New Roman" w:hAnsi="Times New Roman" w:cs="Times New Roman"/>
          <w:sz w:val="24"/>
          <w:szCs w:val="24"/>
          <w:lang w:val="en-US"/>
        </w:rPr>
        <w:t xml:space="preserve">, T. R., Chen, P. A., Coverdale, T. C., Erickson, D. L., Kress, W. J., Kuzmina, M. L., ... &amp; Pringle, R. M. (2015). DNA metabarcoding illuminates dietary niche partitioning by African large herbivores. </w:t>
      </w:r>
      <w:proofErr w:type="gramStart"/>
      <w:r w:rsidRPr="008E2CB6">
        <w:rPr>
          <w:rFonts w:ascii="Times New Roman" w:hAnsi="Times New Roman" w:cs="Times New Roman"/>
          <w:i/>
          <w:iCs/>
          <w:sz w:val="24"/>
          <w:szCs w:val="24"/>
          <w:lang w:val="en-US"/>
        </w:rPr>
        <w:t>Proceedings of the National Academy of Sciences</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112</w:t>
      </w:r>
      <w:r w:rsidRPr="008E2CB6">
        <w:rPr>
          <w:rFonts w:ascii="Times New Roman" w:hAnsi="Times New Roman" w:cs="Times New Roman"/>
          <w:sz w:val="24"/>
          <w:szCs w:val="24"/>
          <w:lang w:val="en-US"/>
        </w:rPr>
        <w:t>(26), 8019-8024.</w:t>
      </w:r>
      <w:proofErr w:type="gramEnd"/>
    </w:p>
    <w:p w14:paraId="6A297A01" w14:textId="77777777" w:rsidR="00E578CC" w:rsidRPr="008E2CB6" w:rsidRDefault="00E578CC" w:rsidP="008E2CB6">
      <w:pPr>
        <w:spacing w:line="480" w:lineRule="auto"/>
        <w:ind w:left="706" w:hanging="706"/>
        <w:jc w:val="both"/>
        <w:rPr>
          <w:rFonts w:ascii="Times New Roman" w:hAnsi="Times New Roman" w:cs="Times New Roman"/>
          <w:sz w:val="24"/>
          <w:szCs w:val="24"/>
          <w:lang w:val="en-US"/>
        </w:rPr>
      </w:pPr>
      <w:proofErr w:type="spellStart"/>
      <w:proofErr w:type="gramStart"/>
      <w:r w:rsidRPr="008E2CB6">
        <w:rPr>
          <w:rFonts w:ascii="Times New Roman" w:hAnsi="Times New Roman" w:cs="Times New Roman"/>
          <w:sz w:val="24"/>
          <w:szCs w:val="24"/>
          <w:lang w:val="en-US"/>
        </w:rPr>
        <w:t>Kembel</w:t>
      </w:r>
      <w:proofErr w:type="spellEnd"/>
      <w:r w:rsidRPr="008E2CB6">
        <w:rPr>
          <w:rFonts w:ascii="Times New Roman" w:hAnsi="Times New Roman" w:cs="Times New Roman"/>
          <w:sz w:val="24"/>
          <w:szCs w:val="24"/>
          <w:lang w:val="en-US"/>
        </w:rPr>
        <w:t xml:space="preserve">, S. W., Wu, M., </w:t>
      </w:r>
      <w:proofErr w:type="spellStart"/>
      <w:r w:rsidRPr="008E2CB6">
        <w:rPr>
          <w:rFonts w:ascii="Times New Roman" w:hAnsi="Times New Roman" w:cs="Times New Roman"/>
          <w:sz w:val="24"/>
          <w:szCs w:val="24"/>
          <w:lang w:val="en-US"/>
        </w:rPr>
        <w:t>Eisen</w:t>
      </w:r>
      <w:proofErr w:type="spellEnd"/>
      <w:r w:rsidRPr="008E2CB6">
        <w:rPr>
          <w:rFonts w:ascii="Times New Roman" w:hAnsi="Times New Roman" w:cs="Times New Roman"/>
          <w:sz w:val="24"/>
          <w:szCs w:val="24"/>
          <w:lang w:val="en-US"/>
        </w:rPr>
        <w:t>, J. A., &amp; Green, J. L. (2012).</w:t>
      </w:r>
      <w:proofErr w:type="gramEnd"/>
      <w:r w:rsidRPr="008E2CB6">
        <w:rPr>
          <w:rFonts w:ascii="Times New Roman" w:hAnsi="Times New Roman" w:cs="Times New Roman"/>
          <w:sz w:val="24"/>
          <w:szCs w:val="24"/>
          <w:lang w:val="en-US"/>
        </w:rPr>
        <w:t xml:space="preserve"> Incorporating 16S gene copy number information improves estimates of microbial diversity and abundance. </w:t>
      </w:r>
      <w:proofErr w:type="spellStart"/>
      <w:r w:rsidRPr="008E2CB6">
        <w:rPr>
          <w:rFonts w:ascii="Times New Roman" w:hAnsi="Times New Roman" w:cs="Times New Roman"/>
          <w:i/>
          <w:iCs/>
          <w:sz w:val="24"/>
          <w:szCs w:val="24"/>
          <w:lang w:val="en-US"/>
        </w:rPr>
        <w:t>PLoS</w:t>
      </w:r>
      <w:proofErr w:type="spellEnd"/>
      <w:r w:rsidRPr="008E2CB6">
        <w:rPr>
          <w:rFonts w:ascii="Times New Roman" w:hAnsi="Times New Roman" w:cs="Times New Roman"/>
          <w:i/>
          <w:iCs/>
          <w:sz w:val="24"/>
          <w:szCs w:val="24"/>
          <w:lang w:val="en-US"/>
        </w:rPr>
        <w:t xml:space="preserve"> </w:t>
      </w:r>
      <w:proofErr w:type="spellStart"/>
      <w:r w:rsidRPr="008E2CB6">
        <w:rPr>
          <w:rFonts w:ascii="Times New Roman" w:hAnsi="Times New Roman" w:cs="Times New Roman"/>
          <w:i/>
          <w:iCs/>
          <w:sz w:val="24"/>
          <w:szCs w:val="24"/>
          <w:lang w:val="en-US"/>
        </w:rPr>
        <w:t>Comput</w:t>
      </w:r>
      <w:proofErr w:type="spellEnd"/>
      <w:r w:rsidRPr="008E2CB6">
        <w:rPr>
          <w:rFonts w:ascii="Times New Roman" w:hAnsi="Times New Roman" w:cs="Times New Roman"/>
          <w:i/>
          <w:iCs/>
          <w:sz w:val="24"/>
          <w:szCs w:val="24"/>
          <w:lang w:val="en-US"/>
        </w:rPr>
        <w:t xml:space="preserve"> </w:t>
      </w:r>
      <w:proofErr w:type="spellStart"/>
      <w:r w:rsidRPr="008E2CB6">
        <w:rPr>
          <w:rFonts w:ascii="Times New Roman" w:hAnsi="Times New Roman" w:cs="Times New Roman"/>
          <w:i/>
          <w:iCs/>
          <w:sz w:val="24"/>
          <w:szCs w:val="24"/>
          <w:lang w:val="en-US"/>
        </w:rPr>
        <w:t>Biol</w:t>
      </w:r>
      <w:proofErr w:type="spellEnd"/>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8</w:t>
      </w:r>
      <w:r w:rsidRPr="008E2CB6">
        <w:rPr>
          <w:rFonts w:ascii="Times New Roman" w:hAnsi="Times New Roman" w:cs="Times New Roman"/>
          <w:sz w:val="24"/>
          <w:szCs w:val="24"/>
          <w:lang w:val="en-US"/>
        </w:rPr>
        <w:t>(10), e1002743.</w:t>
      </w:r>
    </w:p>
    <w:p w14:paraId="543A5A4B" w14:textId="77777777" w:rsidR="00ED2490" w:rsidRPr="008E2CB6" w:rsidRDefault="00ED2490" w:rsidP="008E2CB6">
      <w:pPr>
        <w:spacing w:line="480" w:lineRule="auto"/>
        <w:ind w:left="706" w:hanging="706"/>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Kocher, T. D., Thomas, W. K., Meyer, A., Edwards, S. V., </w:t>
      </w:r>
      <w:proofErr w:type="spellStart"/>
      <w:r w:rsidRPr="008E2CB6">
        <w:rPr>
          <w:rFonts w:ascii="Times New Roman" w:hAnsi="Times New Roman" w:cs="Times New Roman"/>
          <w:sz w:val="24"/>
          <w:szCs w:val="24"/>
          <w:lang w:val="en-US"/>
        </w:rPr>
        <w:t>Pääbo</w:t>
      </w:r>
      <w:proofErr w:type="spellEnd"/>
      <w:r w:rsidRPr="008E2CB6">
        <w:rPr>
          <w:rFonts w:ascii="Times New Roman" w:hAnsi="Times New Roman" w:cs="Times New Roman"/>
          <w:sz w:val="24"/>
          <w:szCs w:val="24"/>
          <w:lang w:val="en-US"/>
        </w:rPr>
        <w:t xml:space="preserve">, S., </w:t>
      </w:r>
      <w:proofErr w:type="spellStart"/>
      <w:r w:rsidRPr="008E2CB6">
        <w:rPr>
          <w:rFonts w:ascii="Times New Roman" w:hAnsi="Times New Roman" w:cs="Times New Roman"/>
          <w:sz w:val="24"/>
          <w:szCs w:val="24"/>
          <w:lang w:val="en-US"/>
        </w:rPr>
        <w:t>Villablanca</w:t>
      </w:r>
      <w:proofErr w:type="spellEnd"/>
      <w:r w:rsidRPr="008E2CB6">
        <w:rPr>
          <w:rFonts w:ascii="Times New Roman" w:hAnsi="Times New Roman" w:cs="Times New Roman"/>
          <w:sz w:val="24"/>
          <w:szCs w:val="24"/>
          <w:lang w:val="en-US"/>
        </w:rPr>
        <w:t xml:space="preserve">, F. X., &amp; Wilson, A. C. (1989). Dynamics of mitochondrial DNA evolution in animals: amplification and sequencing with conserved primers. </w:t>
      </w:r>
      <w:proofErr w:type="gramStart"/>
      <w:r w:rsidRPr="008E2CB6">
        <w:rPr>
          <w:rFonts w:ascii="Times New Roman" w:hAnsi="Times New Roman" w:cs="Times New Roman"/>
          <w:i/>
          <w:iCs/>
          <w:sz w:val="24"/>
          <w:szCs w:val="24"/>
          <w:lang w:val="en-US"/>
        </w:rPr>
        <w:t>Proceedings of the National Academy of Sciences</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86</w:t>
      </w:r>
      <w:r w:rsidRPr="008E2CB6">
        <w:rPr>
          <w:rFonts w:ascii="Times New Roman" w:hAnsi="Times New Roman" w:cs="Times New Roman"/>
          <w:sz w:val="24"/>
          <w:szCs w:val="24"/>
          <w:lang w:val="en-US"/>
        </w:rPr>
        <w:t>(16), 6196-6200.</w:t>
      </w:r>
      <w:proofErr w:type="gramEnd"/>
    </w:p>
    <w:p w14:paraId="21F982E8" w14:textId="25ABAF22" w:rsidR="003B4F13" w:rsidRPr="003B4F13" w:rsidRDefault="003B4F13" w:rsidP="008E2CB6">
      <w:pPr>
        <w:spacing w:after="0" w:line="480" w:lineRule="auto"/>
        <w:ind w:left="360" w:hanging="360"/>
        <w:jc w:val="both"/>
        <w:rPr>
          <w:rFonts w:ascii="Times New Roman" w:hAnsi="Times New Roman" w:cs="Times New Roman"/>
          <w:sz w:val="24"/>
          <w:szCs w:val="24"/>
          <w:lang w:val="en-US"/>
        </w:rPr>
      </w:pPr>
      <w:r w:rsidRPr="00BB54E8">
        <w:rPr>
          <w:rFonts w:ascii="Times New Roman" w:hAnsi="Times New Roman" w:cs="Times New Roman"/>
          <w:sz w:val="24"/>
          <w:szCs w:val="24"/>
          <w:lang w:val="en-US"/>
        </w:rPr>
        <w:t xml:space="preserve">Krehenwinkel, H., Kennedy, S., </w:t>
      </w:r>
      <w:proofErr w:type="spellStart"/>
      <w:r w:rsidRPr="00BB54E8">
        <w:rPr>
          <w:rFonts w:ascii="Times New Roman" w:hAnsi="Times New Roman" w:cs="Times New Roman"/>
          <w:sz w:val="24"/>
          <w:szCs w:val="24"/>
          <w:lang w:val="en-US"/>
        </w:rPr>
        <w:t>Pekár</w:t>
      </w:r>
      <w:proofErr w:type="spellEnd"/>
      <w:r w:rsidRPr="00BB54E8">
        <w:rPr>
          <w:rFonts w:ascii="Times New Roman" w:hAnsi="Times New Roman" w:cs="Times New Roman"/>
          <w:sz w:val="24"/>
          <w:szCs w:val="24"/>
          <w:lang w:val="en-US"/>
        </w:rPr>
        <w:t xml:space="preserve">, S., &amp; Gillespie, R. G. (2016). </w:t>
      </w:r>
      <w:r w:rsidRPr="003B4F13">
        <w:rPr>
          <w:rFonts w:ascii="Times New Roman" w:hAnsi="Times New Roman" w:cs="Times New Roman"/>
          <w:sz w:val="24"/>
          <w:szCs w:val="24"/>
          <w:lang w:val="en-US"/>
        </w:rPr>
        <w:t>A cost</w:t>
      </w:r>
      <w:r w:rsidRPr="003B4F13">
        <w:rPr>
          <w:rFonts w:ascii="Cambria Math" w:hAnsi="Cambria Math" w:cs="Cambria Math"/>
          <w:sz w:val="24"/>
          <w:szCs w:val="24"/>
          <w:lang w:val="en-US"/>
        </w:rPr>
        <w:t>‐</w:t>
      </w:r>
      <w:r w:rsidRPr="003B4F13">
        <w:rPr>
          <w:rFonts w:ascii="Times New Roman" w:hAnsi="Times New Roman" w:cs="Times New Roman"/>
          <w:sz w:val="24"/>
          <w:szCs w:val="24"/>
          <w:lang w:val="en-US"/>
        </w:rPr>
        <w:t>efficient and simple protocol to enrich prey DNA from extractions of predatory arthropods for large</w:t>
      </w:r>
      <w:r w:rsidRPr="003B4F13">
        <w:rPr>
          <w:rFonts w:ascii="Cambria Math" w:hAnsi="Cambria Math" w:cs="Cambria Math"/>
          <w:sz w:val="24"/>
          <w:szCs w:val="24"/>
          <w:lang w:val="en-US"/>
        </w:rPr>
        <w:t>‐</w:t>
      </w:r>
      <w:r w:rsidRPr="003B4F13">
        <w:rPr>
          <w:rFonts w:ascii="Times New Roman" w:hAnsi="Times New Roman" w:cs="Times New Roman"/>
          <w:sz w:val="24"/>
          <w:szCs w:val="24"/>
          <w:lang w:val="en-US"/>
        </w:rPr>
        <w:t xml:space="preserve">scale gut content analysis by Illumina sequencing. </w:t>
      </w:r>
      <w:proofErr w:type="gramStart"/>
      <w:r w:rsidRPr="00BB54E8">
        <w:rPr>
          <w:rFonts w:ascii="Times New Roman" w:hAnsi="Times New Roman" w:cs="Times New Roman"/>
          <w:i/>
          <w:iCs/>
          <w:sz w:val="24"/>
          <w:szCs w:val="24"/>
          <w:lang w:val="en-US"/>
        </w:rPr>
        <w:t>Methods in Ecology and Evolution</w:t>
      </w:r>
      <w:r w:rsidRPr="00BB54E8">
        <w:rPr>
          <w:rFonts w:ascii="Times New Roman" w:hAnsi="Times New Roman" w:cs="Times New Roman"/>
          <w:sz w:val="24"/>
          <w:szCs w:val="24"/>
          <w:lang w:val="en-US"/>
        </w:rPr>
        <w:t>.</w:t>
      </w:r>
      <w:proofErr w:type="gramEnd"/>
    </w:p>
    <w:p w14:paraId="5DA6D898" w14:textId="5DE7D594" w:rsidR="002542E7" w:rsidRPr="008E2CB6" w:rsidRDefault="002542E7" w:rsidP="008E2CB6">
      <w:pPr>
        <w:spacing w:after="0" w:line="480" w:lineRule="auto"/>
        <w:ind w:left="360" w:hanging="360"/>
        <w:jc w:val="both"/>
        <w:rPr>
          <w:rFonts w:ascii="Times New Roman" w:hAnsi="Times New Roman" w:cs="Times New Roman"/>
          <w:sz w:val="24"/>
          <w:szCs w:val="24"/>
          <w:lang w:val="pt-BR"/>
        </w:rPr>
      </w:pPr>
      <w:r w:rsidRPr="008E2CB6">
        <w:rPr>
          <w:rFonts w:ascii="Times New Roman" w:hAnsi="Times New Roman" w:cs="Times New Roman"/>
          <w:sz w:val="24"/>
          <w:szCs w:val="24"/>
          <w:lang w:val="en-US"/>
        </w:rPr>
        <w:t xml:space="preserve">Kress, W. J., </w:t>
      </w:r>
      <w:proofErr w:type="spellStart"/>
      <w:r w:rsidRPr="008E2CB6">
        <w:rPr>
          <w:rFonts w:ascii="Times New Roman" w:hAnsi="Times New Roman" w:cs="Times New Roman"/>
          <w:sz w:val="24"/>
          <w:szCs w:val="24"/>
          <w:lang w:val="en-US"/>
        </w:rPr>
        <w:t>García-Robledo</w:t>
      </w:r>
      <w:proofErr w:type="spellEnd"/>
      <w:r w:rsidRPr="008E2CB6">
        <w:rPr>
          <w:rFonts w:ascii="Times New Roman" w:hAnsi="Times New Roman" w:cs="Times New Roman"/>
          <w:sz w:val="24"/>
          <w:szCs w:val="24"/>
          <w:lang w:val="en-US"/>
        </w:rPr>
        <w:t xml:space="preserve">, C., </w:t>
      </w:r>
      <w:proofErr w:type="spellStart"/>
      <w:r w:rsidRPr="008E2CB6">
        <w:rPr>
          <w:rFonts w:ascii="Times New Roman" w:hAnsi="Times New Roman" w:cs="Times New Roman"/>
          <w:sz w:val="24"/>
          <w:szCs w:val="24"/>
          <w:lang w:val="en-US"/>
        </w:rPr>
        <w:t>Uriarte</w:t>
      </w:r>
      <w:proofErr w:type="spellEnd"/>
      <w:r w:rsidRPr="008E2CB6">
        <w:rPr>
          <w:rFonts w:ascii="Times New Roman" w:hAnsi="Times New Roman" w:cs="Times New Roman"/>
          <w:sz w:val="24"/>
          <w:szCs w:val="24"/>
          <w:lang w:val="en-US"/>
        </w:rPr>
        <w:t xml:space="preserve">, M., &amp; Erickson, D. L. (2015). </w:t>
      </w:r>
      <w:proofErr w:type="gramStart"/>
      <w:r w:rsidRPr="008E2CB6">
        <w:rPr>
          <w:rFonts w:ascii="Times New Roman" w:hAnsi="Times New Roman" w:cs="Times New Roman"/>
          <w:sz w:val="24"/>
          <w:szCs w:val="24"/>
          <w:lang w:val="en-US"/>
        </w:rPr>
        <w:t>DNA barcodes for ecology, evolution, and conservation.</w:t>
      </w:r>
      <w:proofErr w:type="gramEnd"/>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Trends in ecology &amp; evolution</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30</w:t>
      </w:r>
      <w:r w:rsidRPr="008E2CB6">
        <w:rPr>
          <w:rFonts w:ascii="Times New Roman" w:hAnsi="Times New Roman" w:cs="Times New Roman"/>
          <w:sz w:val="24"/>
          <w:szCs w:val="24"/>
          <w:lang w:val="en-US"/>
        </w:rPr>
        <w:t>(1), 25-35.</w:t>
      </w:r>
    </w:p>
    <w:p w14:paraId="64D027E4" w14:textId="77777777" w:rsidR="00ED2490" w:rsidRPr="008E2CB6" w:rsidRDefault="00ED2490" w:rsidP="008E2CB6">
      <w:pPr>
        <w:spacing w:after="0" w:line="480" w:lineRule="auto"/>
        <w:ind w:left="360" w:hanging="360"/>
        <w:jc w:val="both"/>
        <w:rPr>
          <w:rFonts w:ascii="Times New Roman" w:hAnsi="Times New Roman" w:cs="Times New Roman"/>
          <w:sz w:val="24"/>
          <w:szCs w:val="24"/>
          <w:lang w:val="pt-BR"/>
        </w:rPr>
      </w:pPr>
      <w:r w:rsidRPr="008E2CB6">
        <w:rPr>
          <w:rFonts w:ascii="Times New Roman" w:hAnsi="Times New Roman" w:cs="Times New Roman"/>
          <w:sz w:val="24"/>
          <w:szCs w:val="24"/>
          <w:lang w:val="pt-BR"/>
        </w:rPr>
        <w:t xml:space="preserve">Lange, V., Böhme, I., Hofmann, J., Lang, K., Sauter, J., Schöne, B., Paul, P., Albrecht, V., Andreas, J.M., Baier, D.M., Nething, J., Ehninger, U., Schwarzelt, C., Pingel, J., </w:t>
      </w:r>
      <w:r w:rsidRPr="008E2CB6">
        <w:rPr>
          <w:rFonts w:ascii="Times New Roman" w:hAnsi="Times New Roman" w:cs="Times New Roman"/>
          <w:sz w:val="24"/>
          <w:szCs w:val="24"/>
          <w:lang w:val="pt-BR"/>
        </w:rPr>
        <w:lastRenderedPageBreak/>
        <w:t xml:space="preserve">Ehninger, G. &amp; Schmidt, A.H. (2014) Cost-efficient high-throughput HLA typing by MiSeq amplicon sequencing. </w:t>
      </w:r>
      <w:r w:rsidRPr="008E2CB6">
        <w:rPr>
          <w:rFonts w:ascii="Times New Roman" w:hAnsi="Times New Roman" w:cs="Times New Roman"/>
          <w:i/>
          <w:sz w:val="24"/>
          <w:szCs w:val="24"/>
          <w:lang w:val="pt-BR"/>
        </w:rPr>
        <w:t>BMC Genomics</w:t>
      </w:r>
      <w:r w:rsidRPr="008E2CB6">
        <w:rPr>
          <w:rFonts w:ascii="Times New Roman" w:hAnsi="Times New Roman" w:cs="Times New Roman"/>
          <w:sz w:val="24"/>
          <w:szCs w:val="24"/>
          <w:lang w:val="pt-BR"/>
        </w:rPr>
        <w:t xml:space="preserve">, </w:t>
      </w:r>
      <w:r w:rsidRPr="008E2CB6">
        <w:rPr>
          <w:rFonts w:ascii="Times New Roman" w:hAnsi="Times New Roman" w:cs="Times New Roman"/>
          <w:b/>
          <w:sz w:val="24"/>
          <w:szCs w:val="24"/>
          <w:lang w:val="pt-BR"/>
        </w:rPr>
        <w:t>15</w:t>
      </w:r>
      <w:r w:rsidRPr="008E2CB6">
        <w:rPr>
          <w:rFonts w:ascii="Times New Roman" w:hAnsi="Times New Roman" w:cs="Times New Roman"/>
          <w:sz w:val="24"/>
          <w:szCs w:val="24"/>
          <w:lang w:val="pt-BR"/>
        </w:rPr>
        <w:t>, 63.</w:t>
      </w:r>
    </w:p>
    <w:p w14:paraId="20974C84" w14:textId="77777777" w:rsidR="00ED2490" w:rsidRPr="008E2CB6" w:rsidRDefault="00ED2490" w:rsidP="008E2CB6">
      <w:pPr>
        <w:spacing w:after="0" w:line="480" w:lineRule="auto"/>
        <w:ind w:left="360" w:hanging="360"/>
        <w:jc w:val="both"/>
        <w:rPr>
          <w:rFonts w:ascii="Times New Roman" w:hAnsi="Times New Roman" w:cs="Times New Roman"/>
          <w:sz w:val="24"/>
          <w:szCs w:val="24"/>
          <w:lang w:val="en-US"/>
        </w:rPr>
      </w:pPr>
      <w:proofErr w:type="spellStart"/>
      <w:r w:rsidRPr="008E2CB6">
        <w:rPr>
          <w:rFonts w:ascii="Times New Roman" w:hAnsi="Times New Roman" w:cs="Times New Roman"/>
          <w:sz w:val="24"/>
          <w:szCs w:val="24"/>
          <w:lang w:val="en-US"/>
        </w:rPr>
        <w:t>Leray</w:t>
      </w:r>
      <w:proofErr w:type="spellEnd"/>
      <w:r w:rsidRPr="008E2CB6">
        <w:rPr>
          <w:rFonts w:ascii="Times New Roman" w:hAnsi="Times New Roman" w:cs="Times New Roman"/>
          <w:sz w:val="24"/>
          <w:szCs w:val="24"/>
          <w:lang w:val="en-US"/>
        </w:rPr>
        <w:t xml:space="preserve">, M., Yang, J.Y., Meyer, C.P., Mills, S.C., </w:t>
      </w:r>
      <w:proofErr w:type="spellStart"/>
      <w:r w:rsidRPr="008E2CB6">
        <w:rPr>
          <w:rFonts w:ascii="Times New Roman" w:hAnsi="Times New Roman" w:cs="Times New Roman"/>
          <w:sz w:val="24"/>
          <w:szCs w:val="24"/>
          <w:lang w:val="en-US"/>
        </w:rPr>
        <w:t>Agudelo</w:t>
      </w:r>
      <w:proofErr w:type="spellEnd"/>
      <w:r w:rsidRPr="008E2CB6">
        <w:rPr>
          <w:rFonts w:ascii="Times New Roman" w:hAnsi="Times New Roman" w:cs="Times New Roman"/>
          <w:sz w:val="24"/>
          <w:szCs w:val="24"/>
          <w:lang w:val="en-US"/>
        </w:rPr>
        <w:t xml:space="preserve">, N., </w:t>
      </w:r>
      <w:proofErr w:type="spellStart"/>
      <w:r w:rsidRPr="008E2CB6">
        <w:rPr>
          <w:rFonts w:ascii="Times New Roman" w:hAnsi="Times New Roman" w:cs="Times New Roman"/>
          <w:sz w:val="24"/>
          <w:szCs w:val="24"/>
          <w:lang w:val="en-US"/>
        </w:rPr>
        <w:t>Ranwez</w:t>
      </w:r>
      <w:proofErr w:type="spellEnd"/>
      <w:r w:rsidRPr="008E2CB6">
        <w:rPr>
          <w:rFonts w:ascii="Times New Roman" w:hAnsi="Times New Roman" w:cs="Times New Roman"/>
          <w:sz w:val="24"/>
          <w:szCs w:val="24"/>
          <w:lang w:val="en-US"/>
        </w:rPr>
        <w:t xml:space="preserve">, V., Boehm, J.T. &amp; Machida, R.J. (2013) A new versatile primer set targeting a short fragment of the mitochondrial COI region for metabarcoding metazoan diversity: application for characterizing coral reef fish gut contents. </w:t>
      </w:r>
      <w:proofErr w:type="gramStart"/>
      <w:r w:rsidRPr="008E2CB6">
        <w:rPr>
          <w:rFonts w:ascii="Times New Roman" w:hAnsi="Times New Roman" w:cs="Times New Roman"/>
          <w:i/>
          <w:sz w:val="24"/>
          <w:szCs w:val="24"/>
          <w:lang w:val="en-US"/>
        </w:rPr>
        <w:t>Frontiers in Zoology</w:t>
      </w:r>
      <w:r w:rsidRPr="008E2CB6">
        <w:rPr>
          <w:rFonts w:ascii="Times New Roman" w:hAnsi="Times New Roman" w:cs="Times New Roman"/>
          <w:sz w:val="24"/>
          <w:szCs w:val="24"/>
          <w:lang w:val="en-US"/>
        </w:rPr>
        <w:t xml:space="preserve">, </w:t>
      </w:r>
      <w:r w:rsidRPr="008E2CB6">
        <w:rPr>
          <w:rFonts w:ascii="Times New Roman" w:hAnsi="Times New Roman" w:cs="Times New Roman"/>
          <w:b/>
          <w:sz w:val="24"/>
          <w:szCs w:val="24"/>
          <w:lang w:val="en-US"/>
        </w:rPr>
        <w:t>10</w:t>
      </w:r>
      <w:r w:rsidRPr="008E2CB6">
        <w:rPr>
          <w:rFonts w:ascii="Times New Roman" w:hAnsi="Times New Roman" w:cs="Times New Roman"/>
          <w:sz w:val="24"/>
          <w:szCs w:val="24"/>
          <w:lang w:val="en-US"/>
        </w:rPr>
        <w:t>, 1-14.</w:t>
      </w:r>
      <w:proofErr w:type="gramEnd"/>
    </w:p>
    <w:p w14:paraId="675F3300" w14:textId="77777777" w:rsidR="00ED2490" w:rsidRPr="008E2CB6" w:rsidRDefault="00ED2490" w:rsidP="008E2CB6">
      <w:pPr>
        <w:spacing w:line="480" w:lineRule="auto"/>
        <w:ind w:left="706" w:hanging="706"/>
        <w:jc w:val="both"/>
        <w:rPr>
          <w:rFonts w:ascii="Times New Roman" w:hAnsi="Times New Roman" w:cs="Times New Roman"/>
          <w:sz w:val="24"/>
          <w:szCs w:val="24"/>
          <w:lang w:val="en-US"/>
        </w:rPr>
      </w:pPr>
      <w:proofErr w:type="spellStart"/>
      <w:proofErr w:type="gramStart"/>
      <w:r w:rsidRPr="008E2CB6">
        <w:rPr>
          <w:rFonts w:ascii="Times New Roman" w:hAnsi="Times New Roman" w:cs="Times New Roman"/>
          <w:sz w:val="24"/>
          <w:szCs w:val="24"/>
          <w:lang w:val="en-US"/>
        </w:rPr>
        <w:t>Leray</w:t>
      </w:r>
      <w:proofErr w:type="spellEnd"/>
      <w:r w:rsidRPr="008E2CB6">
        <w:rPr>
          <w:rFonts w:ascii="Times New Roman" w:hAnsi="Times New Roman" w:cs="Times New Roman"/>
          <w:sz w:val="24"/>
          <w:szCs w:val="24"/>
          <w:lang w:val="en-US"/>
        </w:rPr>
        <w:t>, M., &amp; Knowlton, N. (2015).</w:t>
      </w:r>
      <w:proofErr w:type="gramEnd"/>
      <w:r w:rsidRPr="008E2CB6">
        <w:rPr>
          <w:rFonts w:ascii="Times New Roman" w:hAnsi="Times New Roman" w:cs="Times New Roman"/>
          <w:sz w:val="24"/>
          <w:szCs w:val="24"/>
          <w:lang w:val="en-US"/>
        </w:rPr>
        <w:t xml:space="preserve"> DNA barcoding and metabarcoding of standardized samples reveal patterns of marine benthic diversity. </w:t>
      </w:r>
      <w:proofErr w:type="gramStart"/>
      <w:r w:rsidRPr="008E2CB6">
        <w:rPr>
          <w:rFonts w:ascii="Times New Roman" w:hAnsi="Times New Roman" w:cs="Times New Roman"/>
          <w:i/>
          <w:iCs/>
          <w:sz w:val="24"/>
          <w:szCs w:val="24"/>
          <w:lang w:val="en-US"/>
        </w:rPr>
        <w:t>Proceedings of the National Academy of Sciences</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112</w:t>
      </w:r>
      <w:r w:rsidRPr="008E2CB6">
        <w:rPr>
          <w:rFonts w:ascii="Times New Roman" w:hAnsi="Times New Roman" w:cs="Times New Roman"/>
          <w:sz w:val="24"/>
          <w:szCs w:val="24"/>
          <w:lang w:val="en-US"/>
        </w:rPr>
        <w:t>(7), 2076-2081.</w:t>
      </w:r>
      <w:proofErr w:type="gramEnd"/>
    </w:p>
    <w:p w14:paraId="4A34790A" w14:textId="77777777" w:rsidR="00ED2490" w:rsidRPr="008E2CB6" w:rsidRDefault="00ED2490" w:rsidP="008E2CB6">
      <w:pPr>
        <w:spacing w:line="480" w:lineRule="auto"/>
        <w:ind w:left="706" w:hanging="706"/>
        <w:jc w:val="both"/>
        <w:rPr>
          <w:rFonts w:ascii="Times New Roman" w:hAnsi="Times New Roman" w:cs="Times New Roman"/>
          <w:sz w:val="24"/>
          <w:szCs w:val="24"/>
        </w:rPr>
      </w:pPr>
      <w:r w:rsidRPr="008E2CB6">
        <w:rPr>
          <w:rFonts w:ascii="Times New Roman" w:hAnsi="Times New Roman" w:cs="Times New Roman"/>
          <w:sz w:val="24"/>
          <w:szCs w:val="24"/>
          <w:lang w:val="en-US"/>
        </w:rPr>
        <w:t xml:space="preserve">Machida, R. J., &amp; Knowlton, N. (2012). PCR Primers for metazoan nuclear 18S and 28S ribosomal DNA sequences. </w:t>
      </w:r>
      <w:proofErr w:type="spellStart"/>
      <w:r w:rsidRPr="008E2CB6">
        <w:rPr>
          <w:rFonts w:ascii="Times New Roman" w:hAnsi="Times New Roman" w:cs="Times New Roman"/>
          <w:i/>
          <w:iCs/>
          <w:sz w:val="24"/>
          <w:szCs w:val="24"/>
        </w:rPr>
        <w:t>PLoS</w:t>
      </w:r>
      <w:proofErr w:type="spellEnd"/>
      <w:r w:rsidRPr="008E2CB6">
        <w:rPr>
          <w:rFonts w:ascii="Times New Roman" w:hAnsi="Times New Roman" w:cs="Times New Roman"/>
          <w:i/>
          <w:iCs/>
          <w:sz w:val="24"/>
          <w:szCs w:val="24"/>
        </w:rPr>
        <w:t xml:space="preserve"> </w:t>
      </w:r>
      <w:proofErr w:type="spellStart"/>
      <w:r w:rsidRPr="008E2CB6">
        <w:rPr>
          <w:rFonts w:ascii="Times New Roman" w:hAnsi="Times New Roman" w:cs="Times New Roman"/>
          <w:i/>
          <w:iCs/>
          <w:sz w:val="24"/>
          <w:szCs w:val="24"/>
        </w:rPr>
        <w:t>one</w:t>
      </w:r>
      <w:proofErr w:type="spellEnd"/>
      <w:r w:rsidRPr="008E2CB6">
        <w:rPr>
          <w:rFonts w:ascii="Times New Roman" w:hAnsi="Times New Roman" w:cs="Times New Roman"/>
          <w:sz w:val="24"/>
          <w:szCs w:val="24"/>
        </w:rPr>
        <w:t xml:space="preserve">, </w:t>
      </w:r>
      <w:r w:rsidRPr="008E2CB6">
        <w:rPr>
          <w:rFonts w:ascii="Times New Roman" w:hAnsi="Times New Roman" w:cs="Times New Roman"/>
          <w:i/>
          <w:iCs/>
          <w:sz w:val="24"/>
          <w:szCs w:val="24"/>
        </w:rPr>
        <w:t>7</w:t>
      </w:r>
      <w:r w:rsidRPr="008E2CB6">
        <w:rPr>
          <w:rFonts w:ascii="Times New Roman" w:hAnsi="Times New Roman" w:cs="Times New Roman"/>
          <w:sz w:val="24"/>
          <w:szCs w:val="24"/>
        </w:rPr>
        <w:t>(9), e46180.</w:t>
      </w:r>
    </w:p>
    <w:p w14:paraId="5A146001" w14:textId="77777777" w:rsidR="0056502B" w:rsidRPr="008E2CB6" w:rsidRDefault="0056502B" w:rsidP="008E2CB6">
      <w:pPr>
        <w:spacing w:after="0" w:line="480" w:lineRule="auto"/>
        <w:ind w:left="706" w:hanging="706"/>
        <w:jc w:val="both"/>
        <w:rPr>
          <w:rFonts w:ascii="Times New Roman" w:eastAsia="Times New Roman" w:hAnsi="Times New Roman" w:cs="Times New Roman"/>
          <w:sz w:val="24"/>
          <w:szCs w:val="24"/>
          <w:lang w:val="en-US"/>
        </w:rPr>
      </w:pPr>
      <w:proofErr w:type="spellStart"/>
      <w:r w:rsidRPr="008E2CB6">
        <w:rPr>
          <w:rFonts w:ascii="Times New Roman" w:hAnsi="Times New Roman" w:cs="Times New Roman"/>
          <w:sz w:val="24"/>
          <w:szCs w:val="24"/>
        </w:rPr>
        <w:t>Morinière</w:t>
      </w:r>
      <w:proofErr w:type="spellEnd"/>
      <w:r w:rsidRPr="008E2CB6">
        <w:rPr>
          <w:rFonts w:ascii="Times New Roman" w:hAnsi="Times New Roman" w:cs="Times New Roman"/>
          <w:sz w:val="24"/>
          <w:szCs w:val="24"/>
        </w:rPr>
        <w:t xml:space="preserve">, J., de </w:t>
      </w:r>
      <w:proofErr w:type="spellStart"/>
      <w:r w:rsidRPr="008E2CB6">
        <w:rPr>
          <w:rFonts w:ascii="Times New Roman" w:hAnsi="Times New Roman" w:cs="Times New Roman"/>
          <w:sz w:val="24"/>
          <w:szCs w:val="24"/>
        </w:rPr>
        <w:t>Araujo</w:t>
      </w:r>
      <w:proofErr w:type="spellEnd"/>
      <w:r w:rsidRPr="008E2CB6">
        <w:rPr>
          <w:rFonts w:ascii="Times New Roman" w:hAnsi="Times New Roman" w:cs="Times New Roman"/>
          <w:sz w:val="24"/>
          <w:szCs w:val="24"/>
        </w:rPr>
        <w:t xml:space="preserve">, B. C., Lam, A. W., Hausmann, A., Balke, M., Schmidt, S., ... </w:t>
      </w:r>
      <w:r w:rsidRPr="008E2CB6">
        <w:rPr>
          <w:rFonts w:ascii="Times New Roman" w:hAnsi="Times New Roman" w:cs="Times New Roman"/>
          <w:sz w:val="24"/>
          <w:szCs w:val="24"/>
          <w:lang w:val="en-US"/>
        </w:rPr>
        <w:t xml:space="preserve">&amp; </w:t>
      </w:r>
      <w:proofErr w:type="spellStart"/>
      <w:r w:rsidRPr="008E2CB6">
        <w:rPr>
          <w:rFonts w:ascii="Times New Roman" w:hAnsi="Times New Roman" w:cs="Times New Roman"/>
          <w:sz w:val="24"/>
          <w:szCs w:val="24"/>
          <w:lang w:val="en-US"/>
        </w:rPr>
        <w:t>Haszprunar</w:t>
      </w:r>
      <w:proofErr w:type="spellEnd"/>
      <w:r w:rsidRPr="008E2CB6">
        <w:rPr>
          <w:rFonts w:ascii="Times New Roman" w:hAnsi="Times New Roman" w:cs="Times New Roman"/>
          <w:sz w:val="24"/>
          <w:szCs w:val="24"/>
          <w:lang w:val="en-US"/>
        </w:rPr>
        <w:t xml:space="preserve">, G. (2016). Species Identification in Malaise Trap Samples by DNA Barcoding Based on NGS Technologies and a Scoring Matrix. </w:t>
      </w:r>
      <w:proofErr w:type="spellStart"/>
      <w:r w:rsidRPr="008E2CB6">
        <w:rPr>
          <w:rFonts w:ascii="Times New Roman" w:hAnsi="Times New Roman" w:cs="Times New Roman"/>
          <w:i/>
          <w:iCs/>
          <w:sz w:val="24"/>
          <w:szCs w:val="24"/>
          <w:lang w:val="en-US"/>
        </w:rPr>
        <w:t>PloS</w:t>
      </w:r>
      <w:proofErr w:type="spellEnd"/>
      <w:r w:rsidRPr="008E2CB6">
        <w:rPr>
          <w:rFonts w:ascii="Times New Roman" w:hAnsi="Times New Roman" w:cs="Times New Roman"/>
          <w:i/>
          <w:iCs/>
          <w:sz w:val="24"/>
          <w:szCs w:val="24"/>
          <w:lang w:val="en-US"/>
        </w:rPr>
        <w:t xml:space="preserve"> one</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11</w:t>
      </w:r>
      <w:r w:rsidRPr="008E2CB6">
        <w:rPr>
          <w:rFonts w:ascii="Times New Roman" w:hAnsi="Times New Roman" w:cs="Times New Roman"/>
          <w:sz w:val="24"/>
          <w:szCs w:val="24"/>
          <w:lang w:val="en-US"/>
        </w:rPr>
        <w:t>(5), e0155497.</w:t>
      </w:r>
    </w:p>
    <w:p w14:paraId="5AB3EB5E" w14:textId="77777777" w:rsidR="00EC1B15" w:rsidRPr="008E2CB6" w:rsidRDefault="00EC1B15" w:rsidP="008E2CB6">
      <w:pPr>
        <w:spacing w:after="0" w:line="480" w:lineRule="auto"/>
        <w:ind w:left="706" w:hanging="706"/>
        <w:jc w:val="both"/>
        <w:rPr>
          <w:rFonts w:ascii="Times New Roman" w:eastAsia="Times New Roman" w:hAnsi="Times New Roman" w:cs="Times New Roman"/>
          <w:sz w:val="24"/>
          <w:szCs w:val="24"/>
          <w:lang w:val="en-US"/>
        </w:rPr>
      </w:pPr>
      <w:proofErr w:type="gramStart"/>
      <w:r w:rsidRPr="008E2CB6">
        <w:rPr>
          <w:rFonts w:ascii="Times New Roman" w:hAnsi="Times New Roman" w:cs="Times New Roman"/>
          <w:sz w:val="24"/>
          <w:szCs w:val="24"/>
          <w:lang w:val="en-US"/>
        </w:rPr>
        <w:t xml:space="preserve">Nilsson, R. H., </w:t>
      </w:r>
      <w:proofErr w:type="spellStart"/>
      <w:r w:rsidRPr="008E2CB6">
        <w:rPr>
          <w:rFonts w:ascii="Times New Roman" w:hAnsi="Times New Roman" w:cs="Times New Roman"/>
          <w:sz w:val="24"/>
          <w:szCs w:val="24"/>
          <w:lang w:val="en-US"/>
        </w:rPr>
        <w:t>Ryberg</w:t>
      </w:r>
      <w:proofErr w:type="spellEnd"/>
      <w:r w:rsidRPr="008E2CB6">
        <w:rPr>
          <w:rFonts w:ascii="Times New Roman" w:hAnsi="Times New Roman" w:cs="Times New Roman"/>
          <w:sz w:val="24"/>
          <w:szCs w:val="24"/>
          <w:lang w:val="en-US"/>
        </w:rPr>
        <w:t xml:space="preserve">, M., </w:t>
      </w:r>
      <w:proofErr w:type="spellStart"/>
      <w:r w:rsidRPr="008E2CB6">
        <w:rPr>
          <w:rFonts w:ascii="Times New Roman" w:hAnsi="Times New Roman" w:cs="Times New Roman"/>
          <w:sz w:val="24"/>
          <w:szCs w:val="24"/>
          <w:lang w:val="en-US"/>
        </w:rPr>
        <w:t>Abarenkov</w:t>
      </w:r>
      <w:proofErr w:type="spellEnd"/>
      <w:r w:rsidRPr="008E2CB6">
        <w:rPr>
          <w:rFonts w:ascii="Times New Roman" w:hAnsi="Times New Roman" w:cs="Times New Roman"/>
          <w:sz w:val="24"/>
          <w:szCs w:val="24"/>
          <w:lang w:val="en-US"/>
        </w:rPr>
        <w:t xml:space="preserve">, K., </w:t>
      </w:r>
      <w:proofErr w:type="spellStart"/>
      <w:r w:rsidRPr="008E2CB6">
        <w:rPr>
          <w:rFonts w:ascii="Times New Roman" w:hAnsi="Times New Roman" w:cs="Times New Roman"/>
          <w:sz w:val="24"/>
          <w:szCs w:val="24"/>
          <w:lang w:val="en-US"/>
        </w:rPr>
        <w:t>Sjökvist</w:t>
      </w:r>
      <w:proofErr w:type="spellEnd"/>
      <w:r w:rsidRPr="008E2CB6">
        <w:rPr>
          <w:rFonts w:ascii="Times New Roman" w:hAnsi="Times New Roman" w:cs="Times New Roman"/>
          <w:sz w:val="24"/>
          <w:szCs w:val="24"/>
          <w:lang w:val="en-US"/>
        </w:rPr>
        <w:t xml:space="preserve">, E., &amp; </w:t>
      </w:r>
      <w:proofErr w:type="spellStart"/>
      <w:r w:rsidRPr="008E2CB6">
        <w:rPr>
          <w:rFonts w:ascii="Times New Roman" w:hAnsi="Times New Roman" w:cs="Times New Roman"/>
          <w:sz w:val="24"/>
          <w:szCs w:val="24"/>
          <w:lang w:val="en-US"/>
        </w:rPr>
        <w:t>Kristiansson</w:t>
      </w:r>
      <w:proofErr w:type="spellEnd"/>
      <w:r w:rsidRPr="008E2CB6">
        <w:rPr>
          <w:rFonts w:ascii="Times New Roman" w:hAnsi="Times New Roman" w:cs="Times New Roman"/>
          <w:sz w:val="24"/>
          <w:szCs w:val="24"/>
          <w:lang w:val="en-US"/>
        </w:rPr>
        <w:t>, E. (2009).</w:t>
      </w:r>
      <w:proofErr w:type="gramEnd"/>
      <w:r w:rsidRPr="008E2CB6">
        <w:rPr>
          <w:rFonts w:ascii="Times New Roman" w:hAnsi="Times New Roman" w:cs="Times New Roman"/>
          <w:sz w:val="24"/>
          <w:szCs w:val="24"/>
          <w:lang w:val="en-US"/>
        </w:rPr>
        <w:t xml:space="preserve"> </w:t>
      </w:r>
      <w:proofErr w:type="gramStart"/>
      <w:r w:rsidRPr="008E2CB6">
        <w:rPr>
          <w:rFonts w:ascii="Times New Roman" w:hAnsi="Times New Roman" w:cs="Times New Roman"/>
          <w:sz w:val="24"/>
          <w:szCs w:val="24"/>
          <w:lang w:val="en-US"/>
        </w:rPr>
        <w:t>The ITS region as a target for characterization of fungal communities using emerging sequencing technologies.</w:t>
      </w:r>
      <w:proofErr w:type="gramEnd"/>
      <w:r w:rsidRPr="008E2CB6">
        <w:rPr>
          <w:rFonts w:ascii="Times New Roman" w:hAnsi="Times New Roman" w:cs="Times New Roman"/>
          <w:sz w:val="24"/>
          <w:szCs w:val="24"/>
          <w:lang w:val="en-US"/>
        </w:rPr>
        <w:t xml:space="preserve"> </w:t>
      </w:r>
      <w:proofErr w:type="gramStart"/>
      <w:r w:rsidRPr="008E2CB6">
        <w:rPr>
          <w:rFonts w:ascii="Times New Roman" w:hAnsi="Times New Roman" w:cs="Times New Roman"/>
          <w:i/>
          <w:iCs/>
          <w:sz w:val="24"/>
          <w:szCs w:val="24"/>
          <w:lang w:val="en-US"/>
        </w:rPr>
        <w:t>FEMS Microbiology Letters</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296</w:t>
      </w:r>
      <w:r w:rsidRPr="008E2CB6">
        <w:rPr>
          <w:rFonts w:ascii="Times New Roman" w:hAnsi="Times New Roman" w:cs="Times New Roman"/>
          <w:sz w:val="24"/>
          <w:szCs w:val="24"/>
          <w:lang w:val="en-US"/>
        </w:rPr>
        <w:t>(1), 97-101.</w:t>
      </w:r>
      <w:proofErr w:type="gramEnd"/>
    </w:p>
    <w:p w14:paraId="4359494B" w14:textId="77777777" w:rsidR="00ED2490" w:rsidRPr="008E2CB6" w:rsidRDefault="00ED2490" w:rsidP="008E2CB6">
      <w:pPr>
        <w:spacing w:after="0" w:line="480" w:lineRule="auto"/>
        <w:ind w:left="706" w:hanging="706"/>
        <w:jc w:val="both"/>
        <w:rPr>
          <w:rFonts w:ascii="Times New Roman" w:eastAsia="Times New Roman" w:hAnsi="Times New Roman" w:cs="Times New Roman"/>
          <w:sz w:val="24"/>
          <w:szCs w:val="24"/>
        </w:rPr>
      </w:pPr>
      <w:proofErr w:type="spellStart"/>
      <w:proofErr w:type="gramStart"/>
      <w:r w:rsidRPr="008E2CB6">
        <w:rPr>
          <w:rFonts w:ascii="Times New Roman" w:eastAsia="Times New Roman" w:hAnsi="Times New Roman" w:cs="Times New Roman"/>
          <w:sz w:val="24"/>
          <w:szCs w:val="24"/>
          <w:lang w:val="en-US"/>
        </w:rPr>
        <w:t>Palumbi</w:t>
      </w:r>
      <w:proofErr w:type="spellEnd"/>
      <w:r w:rsidRPr="008E2CB6">
        <w:rPr>
          <w:rFonts w:ascii="Times New Roman" w:eastAsia="Times New Roman" w:hAnsi="Times New Roman" w:cs="Times New Roman"/>
          <w:sz w:val="24"/>
          <w:szCs w:val="24"/>
          <w:lang w:val="en-US"/>
        </w:rPr>
        <w:t xml:space="preserve">, S. R., Martin, A., Romano, S., McMillan, W. O., </w:t>
      </w:r>
      <w:proofErr w:type="spellStart"/>
      <w:r w:rsidRPr="008E2CB6">
        <w:rPr>
          <w:rFonts w:ascii="Times New Roman" w:eastAsia="Times New Roman" w:hAnsi="Times New Roman" w:cs="Times New Roman"/>
          <w:sz w:val="24"/>
          <w:szCs w:val="24"/>
          <w:lang w:val="en-US"/>
        </w:rPr>
        <w:t>Stice</w:t>
      </w:r>
      <w:proofErr w:type="spellEnd"/>
      <w:r w:rsidRPr="008E2CB6">
        <w:rPr>
          <w:rFonts w:ascii="Times New Roman" w:eastAsia="Times New Roman" w:hAnsi="Times New Roman" w:cs="Times New Roman"/>
          <w:sz w:val="24"/>
          <w:szCs w:val="24"/>
          <w:lang w:val="en-US"/>
        </w:rPr>
        <w:t>, L. &amp; Grabowski, G. (1991).</w:t>
      </w:r>
      <w:proofErr w:type="gramEnd"/>
      <w:r w:rsidRPr="008E2CB6">
        <w:rPr>
          <w:rFonts w:ascii="Times New Roman" w:eastAsia="Times New Roman" w:hAnsi="Times New Roman" w:cs="Times New Roman"/>
          <w:sz w:val="24"/>
          <w:szCs w:val="24"/>
          <w:lang w:val="en-US"/>
        </w:rPr>
        <w:t xml:space="preserve"> </w:t>
      </w:r>
      <w:proofErr w:type="gramStart"/>
      <w:r w:rsidRPr="008E2CB6">
        <w:rPr>
          <w:rFonts w:ascii="Times New Roman" w:eastAsia="Times New Roman" w:hAnsi="Times New Roman" w:cs="Times New Roman"/>
          <w:sz w:val="24"/>
          <w:szCs w:val="24"/>
          <w:lang w:val="en-US"/>
        </w:rPr>
        <w:t>The Simple Fool's Guide to PCR, Version 2.0.</w:t>
      </w:r>
      <w:proofErr w:type="gramEnd"/>
      <w:r w:rsidRPr="008E2CB6">
        <w:rPr>
          <w:rFonts w:ascii="Times New Roman" w:eastAsia="Times New Roman" w:hAnsi="Times New Roman" w:cs="Times New Roman"/>
          <w:sz w:val="24"/>
          <w:szCs w:val="24"/>
          <w:lang w:val="en-US"/>
        </w:rPr>
        <w:t xml:space="preserve"> Privately published, Univ. </w:t>
      </w:r>
      <w:r w:rsidRPr="008E2CB6">
        <w:rPr>
          <w:rFonts w:ascii="Times New Roman" w:eastAsia="Times New Roman" w:hAnsi="Times New Roman" w:cs="Times New Roman"/>
          <w:sz w:val="24"/>
          <w:szCs w:val="24"/>
        </w:rPr>
        <w:t>Hawaii</w:t>
      </w:r>
    </w:p>
    <w:p w14:paraId="535D9B69" w14:textId="77777777" w:rsidR="00971F41" w:rsidRPr="008E2CB6" w:rsidRDefault="00971F41" w:rsidP="008E2CB6">
      <w:pPr>
        <w:spacing w:line="480" w:lineRule="auto"/>
        <w:ind w:left="706" w:hanging="706"/>
        <w:jc w:val="both"/>
        <w:rPr>
          <w:rFonts w:ascii="Times New Roman" w:hAnsi="Times New Roman" w:cs="Times New Roman"/>
          <w:sz w:val="24"/>
          <w:szCs w:val="24"/>
          <w:lang w:val="en-US"/>
        </w:rPr>
      </w:pPr>
      <w:r w:rsidRPr="008E2CB6">
        <w:rPr>
          <w:rFonts w:ascii="Times New Roman" w:hAnsi="Times New Roman" w:cs="Times New Roman"/>
          <w:sz w:val="24"/>
          <w:szCs w:val="24"/>
        </w:rPr>
        <w:t xml:space="preserve">Piotrowski, A., Bruder, C. E., Andersson, R., de </w:t>
      </w:r>
      <w:proofErr w:type="spellStart"/>
      <w:r w:rsidRPr="008E2CB6">
        <w:rPr>
          <w:rFonts w:ascii="Times New Roman" w:hAnsi="Times New Roman" w:cs="Times New Roman"/>
          <w:sz w:val="24"/>
          <w:szCs w:val="24"/>
        </w:rPr>
        <w:t>Ståhl</w:t>
      </w:r>
      <w:proofErr w:type="spellEnd"/>
      <w:r w:rsidRPr="008E2CB6">
        <w:rPr>
          <w:rFonts w:ascii="Times New Roman" w:hAnsi="Times New Roman" w:cs="Times New Roman"/>
          <w:sz w:val="24"/>
          <w:szCs w:val="24"/>
        </w:rPr>
        <w:t xml:space="preserve">, T. D., Menzel, U., </w:t>
      </w:r>
      <w:proofErr w:type="spellStart"/>
      <w:r w:rsidRPr="008E2CB6">
        <w:rPr>
          <w:rFonts w:ascii="Times New Roman" w:hAnsi="Times New Roman" w:cs="Times New Roman"/>
          <w:sz w:val="24"/>
          <w:szCs w:val="24"/>
        </w:rPr>
        <w:t>Sandgren</w:t>
      </w:r>
      <w:proofErr w:type="spellEnd"/>
      <w:r w:rsidRPr="008E2CB6">
        <w:rPr>
          <w:rFonts w:ascii="Times New Roman" w:hAnsi="Times New Roman" w:cs="Times New Roman"/>
          <w:sz w:val="24"/>
          <w:szCs w:val="24"/>
        </w:rPr>
        <w:t xml:space="preserve">, J., ... </w:t>
      </w:r>
      <w:r w:rsidRPr="008E2CB6">
        <w:rPr>
          <w:rFonts w:ascii="Times New Roman" w:hAnsi="Times New Roman" w:cs="Times New Roman"/>
          <w:sz w:val="24"/>
          <w:szCs w:val="24"/>
          <w:lang w:val="en-US"/>
        </w:rPr>
        <w:t xml:space="preserve">&amp; Bartoszewski, R. (2008). Somatic mosaicism for copy number variation in differentiated human tissues. </w:t>
      </w:r>
      <w:r w:rsidRPr="008E2CB6">
        <w:rPr>
          <w:rFonts w:ascii="Times New Roman" w:hAnsi="Times New Roman" w:cs="Times New Roman"/>
          <w:i/>
          <w:iCs/>
          <w:sz w:val="24"/>
          <w:szCs w:val="24"/>
          <w:lang w:val="en-US"/>
        </w:rPr>
        <w:t>Human mutation</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29</w:t>
      </w:r>
      <w:r w:rsidRPr="008E2CB6">
        <w:rPr>
          <w:rFonts w:ascii="Times New Roman" w:hAnsi="Times New Roman" w:cs="Times New Roman"/>
          <w:sz w:val="24"/>
          <w:szCs w:val="24"/>
          <w:lang w:val="en-US"/>
        </w:rPr>
        <w:t>(9), 1118-1124.</w:t>
      </w:r>
    </w:p>
    <w:p w14:paraId="491FEAD4" w14:textId="77777777" w:rsidR="00ED2490" w:rsidRPr="008E2CB6" w:rsidRDefault="00ED2490" w:rsidP="008E2CB6">
      <w:pPr>
        <w:spacing w:line="480" w:lineRule="auto"/>
        <w:ind w:left="706" w:hanging="706"/>
        <w:jc w:val="both"/>
        <w:rPr>
          <w:rFonts w:ascii="Times New Roman" w:hAnsi="Times New Roman" w:cs="Times New Roman"/>
          <w:b/>
          <w:sz w:val="24"/>
          <w:szCs w:val="24"/>
          <w:lang w:val="en-US"/>
        </w:rPr>
      </w:pPr>
      <w:proofErr w:type="spellStart"/>
      <w:proofErr w:type="gramStart"/>
      <w:r w:rsidRPr="008E2CB6">
        <w:rPr>
          <w:rFonts w:ascii="Times New Roman" w:hAnsi="Times New Roman" w:cs="Times New Roman"/>
          <w:sz w:val="24"/>
          <w:szCs w:val="24"/>
          <w:lang w:val="en-US"/>
        </w:rPr>
        <w:t>Ratnasingham</w:t>
      </w:r>
      <w:proofErr w:type="spellEnd"/>
      <w:r w:rsidRPr="008E2CB6">
        <w:rPr>
          <w:rFonts w:ascii="Times New Roman" w:hAnsi="Times New Roman" w:cs="Times New Roman"/>
          <w:sz w:val="24"/>
          <w:szCs w:val="24"/>
          <w:lang w:val="en-US"/>
        </w:rPr>
        <w:t>, S., &amp; Hebert, P. D. (2007).</w:t>
      </w:r>
      <w:proofErr w:type="gramEnd"/>
      <w:r w:rsidRPr="008E2CB6">
        <w:rPr>
          <w:rFonts w:ascii="Times New Roman" w:hAnsi="Times New Roman" w:cs="Times New Roman"/>
          <w:sz w:val="24"/>
          <w:szCs w:val="24"/>
          <w:lang w:val="en-US"/>
        </w:rPr>
        <w:t xml:space="preserve"> BOLD: The Barcode of Life Data System (http://www. </w:t>
      </w:r>
      <w:proofErr w:type="spellStart"/>
      <w:r w:rsidRPr="008E2CB6">
        <w:rPr>
          <w:rFonts w:ascii="Times New Roman" w:hAnsi="Times New Roman" w:cs="Times New Roman"/>
          <w:sz w:val="24"/>
          <w:szCs w:val="24"/>
          <w:lang w:val="en-US"/>
        </w:rPr>
        <w:t>barcodinglife</w:t>
      </w:r>
      <w:proofErr w:type="spellEnd"/>
      <w:r w:rsidRPr="008E2CB6">
        <w:rPr>
          <w:rFonts w:ascii="Times New Roman" w:hAnsi="Times New Roman" w:cs="Times New Roman"/>
          <w:sz w:val="24"/>
          <w:szCs w:val="24"/>
          <w:lang w:val="en-US"/>
        </w:rPr>
        <w:t xml:space="preserve">. org). </w:t>
      </w:r>
      <w:r w:rsidRPr="008E2CB6">
        <w:rPr>
          <w:rFonts w:ascii="Times New Roman" w:hAnsi="Times New Roman" w:cs="Times New Roman"/>
          <w:i/>
          <w:iCs/>
          <w:sz w:val="24"/>
          <w:szCs w:val="24"/>
          <w:lang w:val="en-US"/>
        </w:rPr>
        <w:t>Molecular ecology notes</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7</w:t>
      </w:r>
      <w:r w:rsidRPr="008E2CB6">
        <w:rPr>
          <w:rFonts w:ascii="Times New Roman" w:hAnsi="Times New Roman" w:cs="Times New Roman"/>
          <w:sz w:val="24"/>
          <w:szCs w:val="24"/>
          <w:lang w:val="en-US"/>
        </w:rPr>
        <w:t>(3), 355-364.</w:t>
      </w:r>
    </w:p>
    <w:p w14:paraId="68809F21" w14:textId="77777777" w:rsidR="000B56AF" w:rsidRPr="008E2CB6" w:rsidRDefault="000B56AF" w:rsidP="008E2CB6">
      <w:pPr>
        <w:spacing w:line="480" w:lineRule="auto"/>
        <w:ind w:left="706" w:hanging="706"/>
        <w:jc w:val="both"/>
        <w:rPr>
          <w:rFonts w:ascii="Times New Roman" w:hAnsi="Times New Roman" w:cs="Times New Roman"/>
          <w:sz w:val="24"/>
          <w:szCs w:val="24"/>
          <w:lang w:val="en-US"/>
        </w:rPr>
      </w:pPr>
      <w:proofErr w:type="gramStart"/>
      <w:r w:rsidRPr="008E2CB6">
        <w:rPr>
          <w:rFonts w:ascii="Times New Roman" w:hAnsi="Times New Roman" w:cs="Times New Roman"/>
          <w:sz w:val="24"/>
          <w:szCs w:val="24"/>
          <w:lang w:val="en-US"/>
        </w:rPr>
        <w:lastRenderedPageBreak/>
        <w:t xml:space="preserve">Rogers, S. O., &amp; </w:t>
      </w:r>
      <w:proofErr w:type="spellStart"/>
      <w:r w:rsidRPr="008E2CB6">
        <w:rPr>
          <w:rFonts w:ascii="Times New Roman" w:hAnsi="Times New Roman" w:cs="Times New Roman"/>
          <w:sz w:val="24"/>
          <w:szCs w:val="24"/>
          <w:lang w:val="en-US"/>
        </w:rPr>
        <w:t>Bendich</w:t>
      </w:r>
      <w:proofErr w:type="spellEnd"/>
      <w:r w:rsidRPr="008E2CB6">
        <w:rPr>
          <w:rFonts w:ascii="Times New Roman" w:hAnsi="Times New Roman" w:cs="Times New Roman"/>
          <w:sz w:val="24"/>
          <w:szCs w:val="24"/>
          <w:lang w:val="en-US"/>
        </w:rPr>
        <w:t>, A. J. (1987).</w:t>
      </w:r>
      <w:proofErr w:type="gramEnd"/>
      <w:r w:rsidRPr="008E2CB6">
        <w:rPr>
          <w:rFonts w:ascii="Times New Roman" w:hAnsi="Times New Roman" w:cs="Times New Roman"/>
          <w:sz w:val="24"/>
          <w:szCs w:val="24"/>
          <w:lang w:val="en-US"/>
        </w:rPr>
        <w:t xml:space="preserve"> Ribosomal RNA genes in plants: variability in copy number and in the intergenic spacer. </w:t>
      </w:r>
      <w:r w:rsidRPr="008E2CB6">
        <w:rPr>
          <w:rFonts w:ascii="Times New Roman" w:hAnsi="Times New Roman" w:cs="Times New Roman"/>
          <w:i/>
          <w:iCs/>
          <w:sz w:val="24"/>
          <w:szCs w:val="24"/>
          <w:lang w:val="en-US"/>
        </w:rPr>
        <w:t>Plant Molecular Biology</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9</w:t>
      </w:r>
      <w:r w:rsidRPr="008E2CB6">
        <w:rPr>
          <w:rFonts w:ascii="Times New Roman" w:hAnsi="Times New Roman" w:cs="Times New Roman"/>
          <w:sz w:val="24"/>
          <w:szCs w:val="24"/>
          <w:lang w:val="en-US"/>
        </w:rPr>
        <w:t xml:space="preserve">(5), </w:t>
      </w:r>
      <w:proofErr w:type="gramStart"/>
      <w:r w:rsidRPr="008E2CB6">
        <w:rPr>
          <w:rFonts w:ascii="Times New Roman" w:hAnsi="Times New Roman" w:cs="Times New Roman"/>
          <w:sz w:val="24"/>
          <w:szCs w:val="24"/>
          <w:lang w:val="en-US"/>
        </w:rPr>
        <w:t>509</w:t>
      </w:r>
      <w:proofErr w:type="gramEnd"/>
      <w:r w:rsidRPr="008E2CB6">
        <w:rPr>
          <w:rFonts w:ascii="Times New Roman" w:hAnsi="Times New Roman" w:cs="Times New Roman"/>
          <w:sz w:val="24"/>
          <w:szCs w:val="24"/>
          <w:lang w:val="en-US"/>
        </w:rPr>
        <w:t>-520.</w:t>
      </w:r>
    </w:p>
    <w:p w14:paraId="2965A635" w14:textId="77777777" w:rsidR="002542E7" w:rsidRPr="008E2CB6" w:rsidRDefault="002542E7" w:rsidP="008E2CB6">
      <w:pPr>
        <w:spacing w:line="480" w:lineRule="auto"/>
        <w:ind w:left="706" w:hanging="706"/>
        <w:jc w:val="both"/>
        <w:rPr>
          <w:rFonts w:ascii="Times New Roman" w:hAnsi="Times New Roman" w:cs="Times New Roman"/>
          <w:sz w:val="24"/>
          <w:szCs w:val="24"/>
          <w:lang w:val="en-US"/>
        </w:rPr>
      </w:pPr>
      <w:proofErr w:type="spellStart"/>
      <w:proofErr w:type="gramStart"/>
      <w:r w:rsidRPr="008E2CB6">
        <w:rPr>
          <w:rFonts w:ascii="Times New Roman" w:hAnsi="Times New Roman" w:cs="Times New Roman"/>
          <w:sz w:val="24"/>
          <w:szCs w:val="24"/>
          <w:lang w:val="en-US"/>
        </w:rPr>
        <w:t>Shokralla</w:t>
      </w:r>
      <w:proofErr w:type="spellEnd"/>
      <w:r w:rsidRPr="008E2CB6">
        <w:rPr>
          <w:rFonts w:ascii="Times New Roman" w:hAnsi="Times New Roman" w:cs="Times New Roman"/>
          <w:sz w:val="24"/>
          <w:szCs w:val="24"/>
          <w:lang w:val="en-US"/>
        </w:rPr>
        <w:t xml:space="preserve">, S., Spall, J. L., Gibson, J. F., &amp; </w:t>
      </w:r>
      <w:proofErr w:type="spellStart"/>
      <w:r w:rsidRPr="008E2CB6">
        <w:rPr>
          <w:rFonts w:ascii="Times New Roman" w:hAnsi="Times New Roman" w:cs="Times New Roman"/>
          <w:sz w:val="24"/>
          <w:szCs w:val="24"/>
          <w:lang w:val="en-US"/>
        </w:rPr>
        <w:t>Hajibabaei</w:t>
      </w:r>
      <w:proofErr w:type="spellEnd"/>
      <w:r w:rsidRPr="008E2CB6">
        <w:rPr>
          <w:rFonts w:ascii="Times New Roman" w:hAnsi="Times New Roman" w:cs="Times New Roman"/>
          <w:sz w:val="24"/>
          <w:szCs w:val="24"/>
          <w:lang w:val="en-US"/>
        </w:rPr>
        <w:t>, M. (2012).</w:t>
      </w:r>
      <w:proofErr w:type="gramEnd"/>
      <w:r w:rsidRPr="008E2CB6">
        <w:rPr>
          <w:rFonts w:ascii="Times New Roman" w:hAnsi="Times New Roman" w:cs="Times New Roman"/>
          <w:sz w:val="24"/>
          <w:szCs w:val="24"/>
          <w:lang w:val="en-US"/>
        </w:rPr>
        <w:t xml:space="preserve"> </w:t>
      </w:r>
      <w:proofErr w:type="gramStart"/>
      <w:r w:rsidRPr="008E2CB6">
        <w:rPr>
          <w:rFonts w:ascii="Times New Roman" w:hAnsi="Times New Roman" w:cs="Times New Roman"/>
          <w:sz w:val="24"/>
          <w:szCs w:val="24"/>
          <w:lang w:val="en-US"/>
        </w:rPr>
        <w:t>Next</w:t>
      </w:r>
      <w:r w:rsidRPr="008E2CB6">
        <w:rPr>
          <w:rFonts w:ascii="Cambria Math" w:hAnsi="Cambria Math" w:cs="Cambria Math"/>
          <w:sz w:val="24"/>
          <w:szCs w:val="24"/>
          <w:lang w:val="en-US"/>
        </w:rPr>
        <w:t>‐</w:t>
      </w:r>
      <w:r w:rsidRPr="008E2CB6">
        <w:rPr>
          <w:rFonts w:ascii="Times New Roman" w:hAnsi="Times New Roman" w:cs="Times New Roman"/>
          <w:sz w:val="24"/>
          <w:szCs w:val="24"/>
          <w:lang w:val="en-US"/>
        </w:rPr>
        <w:t>generation sequencing technologies for environmental DNA research.</w:t>
      </w:r>
      <w:proofErr w:type="gramEnd"/>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Molecular ecology</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21</w:t>
      </w:r>
      <w:r w:rsidRPr="008E2CB6">
        <w:rPr>
          <w:rFonts w:ascii="Times New Roman" w:hAnsi="Times New Roman" w:cs="Times New Roman"/>
          <w:sz w:val="24"/>
          <w:szCs w:val="24"/>
          <w:lang w:val="en-US"/>
        </w:rPr>
        <w:t>(8), 1794-1805.</w:t>
      </w:r>
    </w:p>
    <w:p w14:paraId="6880B4B5" w14:textId="1DAB6ED6" w:rsidR="004D0550" w:rsidRPr="008E2CB6" w:rsidRDefault="00ED2490" w:rsidP="008E2CB6">
      <w:pPr>
        <w:spacing w:line="480" w:lineRule="auto"/>
        <w:ind w:left="706" w:hanging="706"/>
        <w:jc w:val="both"/>
        <w:rPr>
          <w:rFonts w:ascii="Times New Roman" w:hAnsi="Times New Roman" w:cs="Times New Roman"/>
          <w:sz w:val="24"/>
          <w:szCs w:val="24"/>
          <w:lang w:val="en-US"/>
        </w:rPr>
      </w:pPr>
      <w:proofErr w:type="spellStart"/>
      <w:r w:rsidRPr="008E2CB6">
        <w:rPr>
          <w:rFonts w:ascii="Times New Roman" w:hAnsi="Times New Roman" w:cs="Times New Roman"/>
          <w:sz w:val="24"/>
          <w:szCs w:val="24"/>
        </w:rPr>
        <w:t>Shokralla</w:t>
      </w:r>
      <w:proofErr w:type="spellEnd"/>
      <w:r w:rsidRPr="008E2CB6">
        <w:rPr>
          <w:rFonts w:ascii="Times New Roman" w:hAnsi="Times New Roman" w:cs="Times New Roman"/>
          <w:sz w:val="24"/>
          <w:szCs w:val="24"/>
        </w:rPr>
        <w:t xml:space="preserve">, S., Porter, T. M., Gibson, J. F., </w:t>
      </w:r>
      <w:proofErr w:type="spellStart"/>
      <w:r w:rsidRPr="008E2CB6">
        <w:rPr>
          <w:rFonts w:ascii="Times New Roman" w:hAnsi="Times New Roman" w:cs="Times New Roman"/>
          <w:sz w:val="24"/>
          <w:szCs w:val="24"/>
        </w:rPr>
        <w:t>Dobosz</w:t>
      </w:r>
      <w:proofErr w:type="spellEnd"/>
      <w:r w:rsidRPr="008E2CB6">
        <w:rPr>
          <w:rFonts w:ascii="Times New Roman" w:hAnsi="Times New Roman" w:cs="Times New Roman"/>
          <w:sz w:val="24"/>
          <w:szCs w:val="24"/>
        </w:rPr>
        <w:t xml:space="preserve">, R., Janzen, D. H., Hallwachs, W., ... </w:t>
      </w:r>
      <w:r w:rsidRPr="008E2CB6">
        <w:rPr>
          <w:rFonts w:ascii="Times New Roman" w:hAnsi="Times New Roman" w:cs="Times New Roman"/>
          <w:sz w:val="24"/>
          <w:szCs w:val="24"/>
          <w:lang w:val="en-US"/>
        </w:rPr>
        <w:t xml:space="preserve">&amp; </w:t>
      </w:r>
      <w:proofErr w:type="spellStart"/>
      <w:r w:rsidRPr="008E2CB6">
        <w:rPr>
          <w:rFonts w:ascii="Times New Roman" w:hAnsi="Times New Roman" w:cs="Times New Roman"/>
          <w:sz w:val="24"/>
          <w:szCs w:val="24"/>
          <w:lang w:val="en-US"/>
        </w:rPr>
        <w:t>Hajibabaei</w:t>
      </w:r>
      <w:proofErr w:type="spellEnd"/>
      <w:r w:rsidRPr="008E2CB6">
        <w:rPr>
          <w:rFonts w:ascii="Times New Roman" w:hAnsi="Times New Roman" w:cs="Times New Roman"/>
          <w:sz w:val="24"/>
          <w:szCs w:val="24"/>
          <w:lang w:val="en-US"/>
        </w:rPr>
        <w:t xml:space="preserve">, M. (2015). Massively parallel multiplex DNA sequencing for specimen identification using an Illumina MiSeq platform. </w:t>
      </w:r>
      <w:r w:rsidRPr="008E2CB6">
        <w:rPr>
          <w:rFonts w:ascii="Times New Roman" w:hAnsi="Times New Roman" w:cs="Times New Roman"/>
          <w:i/>
          <w:iCs/>
          <w:sz w:val="24"/>
          <w:szCs w:val="24"/>
          <w:lang w:val="en-US"/>
        </w:rPr>
        <w:t>Scientific reports</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5</w:t>
      </w:r>
      <w:r w:rsidRPr="008E2CB6">
        <w:rPr>
          <w:rFonts w:ascii="Times New Roman" w:hAnsi="Times New Roman" w:cs="Times New Roman"/>
          <w:sz w:val="24"/>
          <w:szCs w:val="24"/>
          <w:lang w:val="en-US"/>
        </w:rPr>
        <w:t>.</w:t>
      </w:r>
    </w:p>
    <w:p w14:paraId="296FF6B9" w14:textId="055AC163" w:rsidR="004D0550" w:rsidRPr="008E2CB6" w:rsidRDefault="004D0550" w:rsidP="008E2CB6">
      <w:pPr>
        <w:spacing w:line="480" w:lineRule="auto"/>
        <w:ind w:left="706" w:hanging="706"/>
        <w:jc w:val="both"/>
        <w:rPr>
          <w:rFonts w:ascii="Times New Roman" w:eastAsia="Times New Roman" w:hAnsi="Times New Roman" w:cs="Times New Roman"/>
          <w:sz w:val="24"/>
          <w:szCs w:val="24"/>
          <w:lang w:val="en-US"/>
        </w:rPr>
      </w:pPr>
      <w:proofErr w:type="spellStart"/>
      <w:proofErr w:type="gramStart"/>
      <w:r w:rsidRPr="008E2CB6">
        <w:rPr>
          <w:rFonts w:ascii="Times New Roman" w:eastAsia="Times New Roman" w:hAnsi="Times New Roman" w:cs="Times New Roman"/>
          <w:sz w:val="24"/>
          <w:szCs w:val="24"/>
          <w:lang w:val="en-US"/>
        </w:rPr>
        <w:t>Sohn</w:t>
      </w:r>
      <w:proofErr w:type="spellEnd"/>
      <w:r w:rsidRPr="008E2CB6">
        <w:rPr>
          <w:rFonts w:ascii="Times New Roman" w:eastAsia="Times New Roman" w:hAnsi="Times New Roman" w:cs="Times New Roman"/>
          <w:sz w:val="24"/>
          <w:szCs w:val="24"/>
          <w:lang w:val="en-US"/>
        </w:rPr>
        <w:t xml:space="preserve">, Michael B., </w:t>
      </w:r>
      <w:proofErr w:type="spellStart"/>
      <w:r w:rsidRPr="008E2CB6">
        <w:rPr>
          <w:rFonts w:ascii="Times New Roman" w:eastAsia="Times New Roman" w:hAnsi="Times New Roman" w:cs="Times New Roman"/>
          <w:sz w:val="24"/>
          <w:szCs w:val="24"/>
          <w:lang w:val="en-US"/>
        </w:rPr>
        <w:t>Lingling</w:t>
      </w:r>
      <w:proofErr w:type="spellEnd"/>
      <w:r w:rsidRPr="008E2CB6">
        <w:rPr>
          <w:rFonts w:ascii="Times New Roman" w:eastAsia="Times New Roman" w:hAnsi="Times New Roman" w:cs="Times New Roman"/>
          <w:sz w:val="24"/>
          <w:szCs w:val="24"/>
          <w:lang w:val="en-US"/>
        </w:rPr>
        <w:t xml:space="preserve"> An, </w:t>
      </w:r>
      <w:proofErr w:type="spellStart"/>
      <w:r w:rsidRPr="008E2CB6">
        <w:rPr>
          <w:rFonts w:ascii="Times New Roman" w:eastAsia="Times New Roman" w:hAnsi="Times New Roman" w:cs="Times New Roman"/>
          <w:sz w:val="24"/>
          <w:szCs w:val="24"/>
          <w:lang w:val="en-US"/>
        </w:rPr>
        <w:t>Naruekamol</w:t>
      </w:r>
      <w:proofErr w:type="spellEnd"/>
      <w:r w:rsidRPr="008E2CB6">
        <w:rPr>
          <w:rFonts w:ascii="Times New Roman" w:eastAsia="Times New Roman" w:hAnsi="Times New Roman" w:cs="Times New Roman"/>
          <w:sz w:val="24"/>
          <w:szCs w:val="24"/>
          <w:lang w:val="en-US"/>
        </w:rPr>
        <w:t xml:space="preserve"> </w:t>
      </w:r>
      <w:proofErr w:type="spellStart"/>
      <w:r w:rsidRPr="008E2CB6">
        <w:rPr>
          <w:rFonts w:ascii="Times New Roman" w:eastAsia="Times New Roman" w:hAnsi="Times New Roman" w:cs="Times New Roman"/>
          <w:sz w:val="24"/>
          <w:szCs w:val="24"/>
          <w:lang w:val="en-US"/>
        </w:rPr>
        <w:t>Pookhao</w:t>
      </w:r>
      <w:proofErr w:type="spellEnd"/>
      <w:r w:rsidRPr="008E2CB6">
        <w:rPr>
          <w:rFonts w:ascii="Times New Roman" w:eastAsia="Times New Roman" w:hAnsi="Times New Roman" w:cs="Times New Roman"/>
          <w:sz w:val="24"/>
          <w:szCs w:val="24"/>
          <w:lang w:val="en-US"/>
        </w:rPr>
        <w:t xml:space="preserve">, und </w:t>
      </w:r>
      <w:proofErr w:type="spellStart"/>
      <w:r w:rsidRPr="008E2CB6">
        <w:rPr>
          <w:rFonts w:ascii="Times New Roman" w:eastAsia="Times New Roman" w:hAnsi="Times New Roman" w:cs="Times New Roman"/>
          <w:sz w:val="24"/>
          <w:szCs w:val="24"/>
          <w:lang w:val="en-US"/>
        </w:rPr>
        <w:t>Qike</w:t>
      </w:r>
      <w:proofErr w:type="spellEnd"/>
      <w:r w:rsidRPr="008E2CB6">
        <w:rPr>
          <w:rFonts w:ascii="Times New Roman" w:eastAsia="Times New Roman" w:hAnsi="Times New Roman" w:cs="Times New Roman"/>
          <w:sz w:val="24"/>
          <w:szCs w:val="24"/>
          <w:lang w:val="en-US"/>
        </w:rPr>
        <w:t xml:space="preserve"> Li</w:t>
      </w:r>
      <w:r w:rsidR="00212953" w:rsidRPr="008E2CB6">
        <w:rPr>
          <w:rFonts w:ascii="Times New Roman" w:eastAsia="Times New Roman" w:hAnsi="Times New Roman" w:cs="Times New Roman"/>
          <w:sz w:val="24"/>
          <w:szCs w:val="24"/>
          <w:lang w:val="en-US"/>
        </w:rPr>
        <w:t xml:space="preserve"> (2014).</w:t>
      </w:r>
      <w:proofErr w:type="gramEnd"/>
      <w:r w:rsidR="00212953" w:rsidRPr="008E2CB6">
        <w:rPr>
          <w:rFonts w:ascii="Times New Roman" w:eastAsia="Times New Roman" w:hAnsi="Times New Roman" w:cs="Times New Roman"/>
          <w:sz w:val="24"/>
          <w:szCs w:val="24"/>
          <w:lang w:val="en-US"/>
        </w:rPr>
        <w:t xml:space="preserve"> </w:t>
      </w:r>
      <w:r w:rsidRPr="008E2CB6">
        <w:rPr>
          <w:rFonts w:ascii="Times New Roman" w:eastAsia="Times New Roman" w:hAnsi="Times New Roman" w:cs="Times New Roman"/>
          <w:sz w:val="24"/>
          <w:szCs w:val="24"/>
          <w:lang w:val="en-US"/>
        </w:rPr>
        <w:t xml:space="preserve">Accurate genome relative abundance estimation for closely related </w:t>
      </w:r>
      <w:r w:rsidR="00212953" w:rsidRPr="008E2CB6">
        <w:rPr>
          <w:rFonts w:ascii="Times New Roman" w:eastAsia="Times New Roman" w:hAnsi="Times New Roman" w:cs="Times New Roman"/>
          <w:sz w:val="24"/>
          <w:szCs w:val="24"/>
          <w:lang w:val="en-US"/>
        </w:rPr>
        <w:t xml:space="preserve">species in a </w:t>
      </w:r>
      <w:proofErr w:type="spellStart"/>
      <w:r w:rsidR="00212953" w:rsidRPr="008E2CB6">
        <w:rPr>
          <w:rFonts w:ascii="Times New Roman" w:eastAsia="Times New Roman" w:hAnsi="Times New Roman" w:cs="Times New Roman"/>
          <w:sz w:val="24"/>
          <w:szCs w:val="24"/>
          <w:lang w:val="en-US"/>
        </w:rPr>
        <w:t>metagenomic</w:t>
      </w:r>
      <w:proofErr w:type="spellEnd"/>
      <w:r w:rsidR="00212953" w:rsidRPr="008E2CB6">
        <w:rPr>
          <w:rFonts w:ascii="Times New Roman" w:eastAsia="Times New Roman" w:hAnsi="Times New Roman" w:cs="Times New Roman"/>
          <w:sz w:val="24"/>
          <w:szCs w:val="24"/>
          <w:lang w:val="en-US"/>
        </w:rPr>
        <w:t xml:space="preserve"> sample</w:t>
      </w:r>
      <w:r w:rsidRPr="008E2CB6">
        <w:rPr>
          <w:rFonts w:ascii="Times New Roman" w:eastAsia="Times New Roman" w:hAnsi="Times New Roman" w:cs="Times New Roman"/>
          <w:sz w:val="24"/>
          <w:szCs w:val="24"/>
          <w:lang w:val="en-US"/>
        </w:rPr>
        <w:t xml:space="preserve">. </w:t>
      </w:r>
      <w:r w:rsidRPr="008E2CB6">
        <w:rPr>
          <w:rFonts w:ascii="Times New Roman" w:eastAsia="Times New Roman" w:hAnsi="Times New Roman" w:cs="Times New Roman"/>
          <w:i/>
          <w:iCs/>
          <w:sz w:val="24"/>
          <w:szCs w:val="24"/>
          <w:lang w:val="en-US"/>
        </w:rPr>
        <w:t>BMC Bioinformatics</w:t>
      </w:r>
      <w:r w:rsidR="00212953" w:rsidRPr="008E2CB6">
        <w:rPr>
          <w:rFonts w:ascii="Times New Roman" w:eastAsia="Times New Roman" w:hAnsi="Times New Roman" w:cs="Times New Roman"/>
          <w:sz w:val="24"/>
          <w:szCs w:val="24"/>
          <w:lang w:val="en-US"/>
        </w:rPr>
        <w:t xml:space="preserve"> 15: 242</w:t>
      </w:r>
      <w:r w:rsidRPr="008E2CB6">
        <w:rPr>
          <w:rFonts w:ascii="Times New Roman" w:eastAsia="Times New Roman" w:hAnsi="Times New Roman" w:cs="Times New Roman"/>
          <w:sz w:val="24"/>
          <w:szCs w:val="24"/>
          <w:lang w:val="en-US"/>
        </w:rPr>
        <w:t>.</w:t>
      </w:r>
    </w:p>
    <w:p w14:paraId="6B014336" w14:textId="0B2451BF" w:rsidR="00726F90" w:rsidRPr="008E2CB6" w:rsidRDefault="00726F90" w:rsidP="008E2CB6">
      <w:pPr>
        <w:spacing w:line="480" w:lineRule="auto"/>
        <w:ind w:left="706" w:hanging="706"/>
        <w:jc w:val="both"/>
        <w:rPr>
          <w:rFonts w:ascii="Times New Roman" w:hAnsi="Times New Roman" w:cs="Times New Roman"/>
          <w:sz w:val="24"/>
          <w:szCs w:val="24"/>
          <w:lang w:val="en-US"/>
        </w:rPr>
      </w:pPr>
      <w:proofErr w:type="spellStart"/>
      <w:r w:rsidRPr="008E2CB6">
        <w:rPr>
          <w:rFonts w:ascii="Times New Roman" w:hAnsi="Times New Roman" w:cs="Times New Roman"/>
          <w:sz w:val="24"/>
          <w:szCs w:val="24"/>
          <w:lang w:val="en-US"/>
        </w:rPr>
        <w:t>Stadhouders</w:t>
      </w:r>
      <w:proofErr w:type="spellEnd"/>
      <w:r w:rsidRPr="008E2CB6">
        <w:rPr>
          <w:rFonts w:ascii="Times New Roman" w:hAnsi="Times New Roman" w:cs="Times New Roman"/>
          <w:sz w:val="24"/>
          <w:szCs w:val="24"/>
          <w:lang w:val="en-US"/>
        </w:rPr>
        <w:t xml:space="preserve">, R., Pas, S. D., </w:t>
      </w:r>
      <w:proofErr w:type="spellStart"/>
      <w:r w:rsidRPr="008E2CB6">
        <w:rPr>
          <w:rFonts w:ascii="Times New Roman" w:hAnsi="Times New Roman" w:cs="Times New Roman"/>
          <w:sz w:val="24"/>
          <w:szCs w:val="24"/>
          <w:lang w:val="en-US"/>
        </w:rPr>
        <w:t>Anber</w:t>
      </w:r>
      <w:proofErr w:type="spellEnd"/>
      <w:r w:rsidRPr="008E2CB6">
        <w:rPr>
          <w:rFonts w:ascii="Times New Roman" w:hAnsi="Times New Roman" w:cs="Times New Roman"/>
          <w:sz w:val="24"/>
          <w:szCs w:val="24"/>
          <w:lang w:val="en-US"/>
        </w:rPr>
        <w:t xml:space="preserve">, J., </w:t>
      </w:r>
      <w:proofErr w:type="spellStart"/>
      <w:r w:rsidRPr="008E2CB6">
        <w:rPr>
          <w:rFonts w:ascii="Times New Roman" w:hAnsi="Times New Roman" w:cs="Times New Roman"/>
          <w:sz w:val="24"/>
          <w:szCs w:val="24"/>
          <w:lang w:val="en-US"/>
        </w:rPr>
        <w:t>Voermans</w:t>
      </w:r>
      <w:proofErr w:type="spellEnd"/>
      <w:r w:rsidRPr="008E2CB6">
        <w:rPr>
          <w:rFonts w:ascii="Times New Roman" w:hAnsi="Times New Roman" w:cs="Times New Roman"/>
          <w:sz w:val="24"/>
          <w:szCs w:val="24"/>
          <w:lang w:val="en-US"/>
        </w:rPr>
        <w:t xml:space="preserve">, J., </w:t>
      </w:r>
      <w:proofErr w:type="spellStart"/>
      <w:r w:rsidRPr="008E2CB6">
        <w:rPr>
          <w:rFonts w:ascii="Times New Roman" w:hAnsi="Times New Roman" w:cs="Times New Roman"/>
          <w:sz w:val="24"/>
          <w:szCs w:val="24"/>
          <w:lang w:val="en-US"/>
        </w:rPr>
        <w:t>Mes</w:t>
      </w:r>
      <w:proofErr w:type="spellEnd"/>
      <w:r w:rsidRPr="008E2CB6">
        <w:rPr>
          <w:rFonts w:ascii="Times New Roman" w:hAnsi="Times New Roman" w:cs="Times New Roman"/>
          <w:sz w:val="24"/>
          <w:szCs w:val="24"/>
          <w:lang w:val="en-US"/>
        </w:rPr>
        <w:t xml:space="preserve">, T. H., &amp; </w:t>
      </w:r>
      <w:proofErr w:type="spellStart"/>
      <w:r w:rsidRPr="008E2CB6">
        <w:rPr>
          <w:rFonts w:ascii="Times New Roman" w:hAnsi="Times New Roman" w:cs="Times New Roman"/>
          <w:sz w:val="24"/>
          <w:szCs w:val="24"/>
          <w:lang w:val="en-US"/>
        </w:rPr>
        <w:t>Schutten</w:t>
      </w:r>
      <w:proofErr w:type="spellEnd"/>
      <w:r w:rsidRPr="008E2CB6">
        <w:rPr>
          <w:rFonts w:ascii="Times New Roman" w:hAnsi="Times New Roman" w:cs="Times New Roman"/>
          <w:sz w:val="24"/>
          <w:szCs w:val="24"/>
          <w:lang w:val="en-US"/>
        </w:rPr>
        <w:t xml:space="preserve">, M. (2010). The effect of primer-template mismatches on the detection and quantification of nucleic acids using the 5′ nuclease assay. </w:t>
      </w:r>
      <w:proofErr w:type="gramStart"/>
      <w:r w:rsidRPr="008E2CB6">
        <w:rPr>
          <w:rFonts w:ascii="Times New Roman" w:hAnsi="Times New Roman" w:cs="Times New Roman"/>
          <w:i/>
          <w:iCs/>
          <w:sz w:val="24"/>
          <w:szCs w:val="24"/>
          <w:lang w:val="en-US"/>
        </w:rPr>
        <w:t>The Journal of Molecular Diagnostics</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12</w:t>
      </w:r>
      <w:r w:rsidRPr="008E2CB6">
        <w:rPr>
          <w:rFonts w:ascii="Times New Roman" w:hAnsi="Times New Roman" w:cs="Times New Roman"/>
          <w:sz w:val="24"/>
          <w:szCs w:val="24"/>
          <w:lang w:val="en-US"/>
        </w:rPr>
        <w:t>(1), 109-117.</w:t>
      </w:r>
      <w:proofErr w:type="gramEnd"/>
    </w:p>
    <w:p w14:paraId="2A7C6501" w14:textId="77777777" w:rsidR="00ED2490" w:rsidRPr="008E2CB6" w:rsidRDefault="00ED2490" w:rsidP="008E2CB6">
      <w:pPr>
        <w:spacing w:line="480" w:lineRule="auto"/>
        <w:ind w:left="706" w:hanging="706"/>
        <w:jc w:val="both"/>
        <w:rPr>
          <w:rFonts w:ascii="Times New Roman" w:hAnsi="Times New Roman" w:cs="Times New Roman"/>
          <w:sz w:val="24"/>
          <w:szCs w:val="24"/>
          <w:lang w:val="en-US"/>
        </w:rPr>
      </w:pPr>
      <w:proofErr w:type="spellStart"/>
      <w:proofErr w:type="gramStart"/>
      <w:r w:rsidRPr="008E2CB6">
        <w:rPr>
          <w:rFonts w:ascii="Times New Roman" w:hAnsi="Times New Roman" w:cs="Times New Roman"/>
          <w:sz w:val="24"/>
          <w:szCs w:val="24"/>
          <w:lang w:val="en-US"/>
        </w:rPr>
        <w:t>Taberlet</w:t>
      </w:r>
      <w:proofErr w:type="spellEnd"/>
      <w:r w:rsidRPr="008E2CB6">
        <w:rPr>
          <w:rFonts w:ascii="Times New Roman" w:hAnsi="Times New Roman" w:cs="Times New Roman"/>
          <w:sz w:val="24"/>
          <w:szCs w:val="24"/>
          <w:lang w:val="en-US"/>
        </w:rPr>
        <w:t xml:space="preserve">, P., </w:t>
      </w:r>
      <w:proofErr w:type="spellStart"/>
      <w:r w:rsidRPr="008E2CB6">
        <w:rPr>
          <w:rFonts w:ascii="Times New Roman" w:hAnsi="Times New Roman" w:cs="Times New Roman"/>
          <w:sz w:val="24"/>
          <w:szCs w:val="24"/>
          <w:lang w:val="en-US"/>
        </w:rPr>
        <w:t>Coissac</w:t>
      </w:r>
      <w:proofErr w:type="spellEnd"/>
      <w:r w:rsidRPr="008E2CB6">
        <w:rPr>
          <w:rFonts w:ascii="Times New Roman" w:hAnsi="Times New Roman" w:cs="Times New Roman"/>
          <w:sz w:val="24"/>
          <w:szCs w:val="24"/>
          <w:lang w:val="en-US"/>
        </w:rPr>
        <w:t xml:space="preserve">, E., </w:t>
      </w:r>
      <w:proofErr w:type="spellStart"/>
      <w:r w:rsidRPr="008E2CB6">
        <w:rPr>
          <w:rFonts w:ascii="Times New Roman" w:hAnsi="Times New Roman" w:cs="Times New Roman"/>
          <w:sz w:val="24"/>
          <w:szCs w:val="24"/>
          <w:lang w:val="en-US"/>
        </w:rPr>
        <w:t>Pompanon</w:t>
      </w:r>
      <w:proofErr w:type="spellEnd"/>
      <w:r w:rsidRPr="008E2CB6">
        <w:rPr>
          <w:rFonts w:ascii="Times New Roman" w:hAnsi="Times New Roman" w:cs="Times New Roman"/>
          <w:sz w:val="24"/>
          <w:szCs w:val="24"/>
          <w:lang w:val="en-US"/>
        </w:rPr>
        <w:t xml:space="preserve">, F., </w:t>
      </w:r>
      <w:proofErr w:type="spellStart"/>
      <w:r w:rsidRPr="008E2CB6">
        <w:rPr>
          <w:rFonts w:ascii="Times New Roman" w:hAnsi="Times New Roman" w:cs="Times New Roman"/>
          <w:sz w:val="24"/>
          <w:szCs w:val="24"/>
          <w:lang w:val="en-US"/>
        </w:rPr>
        <w:t>Brochmann</w:t>
      </w:r>
      <w:proofErr w:type="spellEnd"/>
      <w:r w:rsidRPr="008E2CB6">
        <w:rPr>
          <w:rFonts w:ascii="Times New Roman" w:hAnsi="Times New Roman" w:cs="Times New Roman"/>
          <w:sz w:val="24"/>
          <w:szCs w:val="24"/>
          <w:lang w:val="en-US"/>
        </w:rPr>
        <w:t xml:space="preserve">, C., &amp; </w:t>
      </w:r>
      <w:proofErr w:type="spellStart"/>
      <w:r w:rsidRPr="008E2CB6">
        <w:rPr>
          <w:rFonts w:ascii="Times New Roman" w:hAnsi="Times New Roman" w:cs="Times New Roman"/>
          <w:sz w:val="24"/>
          <w:szCs w:val="24"/>
          <w:lang w:val="en-US"/>
        </w:rPr>
        <w:t>Willerslev</w:t>
      </w:r>
      <w:proofErr w:type="spellEnd"/>
      <w:r w:rsidRPr="008E2CB6">
        <w:rPr>
          <w:rFonts w:ascii="Times New Roman" w:hAnsi="Times New Roman" w:cs="Times New Roman"/>
          <w:sz w:val="24"/>
          <w:szCs w:val="24"/>
          <w:lang w:val="en-US"/>
        </w:rPr>
        <w:t>, E. (2012).</w:t>
      </w:r>
      <w:proofErr w:type="gramEnd"/>
      <w:r w:rsidRPr="008E2CB6">
        <w:rPr>
          <w:rFonts w:ascii="Times New Roman" w:hAnsi="Times New Roman" w:cs="Times New Roman"/>
          <w:sz w:val="24"/>
          <w:szCs w:val="24"/>
          <w:lang w:val="en-US"/>
        </w:rPr>
        <w:t xml:space="preserve"> </w:t>
      </w:r>
      <w:proofErr w:type="gramStart"/>
      <w:r w:rsidRPr="008E2CB6">
        <w:rPr>
          <w:rFonts w:ascii="Times New Roman" w:hAnsi="Times New Roman" w:cs="Times New Roman"/>
          <w:sz w:val="24"/>
          <w:szCs w:val="24"/>
          <w:lang w:val="en-US"/>
        </w:rPr>
        <w:t>Towards next</w:t>
      </w:r>
      <w:r w:rsidRPr="008E2CB6">
        <w:rPr>
          <w:rFonts w:ascii="Cambria Math" w:hAnsi="Cambria Math" w:cs="Cambria Math"/>
          <w:sz w:val="24"/>
          <w:szCs w:val="24"/>
          <w:lang w:val="en-US"/>
        </w:rPr>
        <w:t>‐</w:t>
      </w:r>
      <w:r w:rsidRPr="008E2CB6">
        <w:rPr>
          <w:rFonts w:ascii="Times New Roman" w:hAnsi="Times New Roman" w:cs="Times New Roman"/>
          <w:sz w:val="24"/>
          <w:szCs w:val="24"/>
          <w:lang w:val="en-US"/>
        </w:rPr>
        <w:t>generation biodiversity assessment using DNA metabarcoding.</w:t>
      </w:r>
      <w:proofErr w:type="gramEnd"/>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Molecular ecology</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21</w:t>
      </w:r>
      <w:r w:rsidRPr="008E2CB6">
        <w:rPr>
          <w:rFonts w:ascii="Times New Roman" w:hAnsi="Times New Roman" w:cs="Times New Roman"/>
          <w:sz w:val="24"/>
          <w:szCs w:val="24"/>
          <w:lang w:val="en-US"/>
        </w:rPr>
        <w:t>(8), 2045-2050.</w:t>
      </w:r>
    </w:p>
    <w:p w14:paraId="013BB0E8" w14:textId="77777777" w:rsidR="00971F41" w:rsidRPr="008E2CB6" w:rsidRDefault="00971F41" w:rsidP="008E2CB6">
      <w:pPr>
        <w:spacing w:line="480" w:lineRule="auto"/>
        <w:ind w:left="706" w:hanging="706"/>
        <w:jc w:val="both"/>
        <w:rPr>
          <w:rFonts w:ascii="Times New Roman" w:hAnsi="Times New Roman" w:cs="Times New Roman"/>
          <w:sz w:val="24"/>
          <w:szCs w:val="24"/>
          <w:lang w:val="en-US"/>
        </w:rPr>
      </w:pPr>
      <w:proofErr w:type="gramStart"/>
      <w:r w:rsidRPr="008E2CB6">
        <w:rPr>
          <w:rFonts w:ascii="Times New Roman" w:hAnsi="Times New Roman" w:cs="Times New Roman"/>
          <w:sz w:val="24"/>
          <w:szCs w:val="24"/>
          <w:lang w:val="en-US"/>
        </w:rPr>
        <w:t xml:space="preserve">Tamura, K., Dudley, J., </w:t>
      </w:r>
      <w:proofErr w:type="spellStart"/>
      <w:r w:rsidRPr="008E2CB6">
        <w:rPr>
          <w:rFonts w:ascii="Times New Roman" w:hAnsi="Times New Roman" w:cs="Times New Roman"/>
          <w:sz w:val="24"/>
          <w:szCs w:val="24"/>
          <w:lang w:val="en-US"/>
        </w:rPr>
        <w:t>Nei</w:t>
      </w:r>
      <w:proofErr w:type="spellEnd"/>
      <w:r w:rsidRPr="008E2CB6">
        <w:rPr>
          <w:rFonts w:ascii="Times New Roman" w:hAnsi="Times New Roman" w:cs="Times New Roman"/>
          <w:sz w:val="24"/>
          <w:szCs w:val="24"/>
          <w:lang w:val="en-US"/>
        </w:rPr>
        <w:t>, M., &amp; Kumar, S. (2007).</w:t>
      </w:r>
      <w:proofErr w:type="gramEnd"/>
      <w:r w:rsidRPr="008E2CB6">
        <w:rPr>
          <w:rFonts w:ascii="Times New Roman" w:hAnsi="Times New Roman" w:cs="Times New Roman"/>
          <w:sz w:val="24"/>
          <w:szCs w:val="24"/>
          <w:lang w:val="en-US"/>
        </w:rPr>
        <w:t xml:space="preserve"> MEGA4: molecular evolutionary genetics analysis (MEGA) software version 4.0. </w:t>
      </w:r>
      <w:proofErr w:type="gramStart"/>
      <w:r w:rsidRPr="008E2CB6">
        <w:rPr>
          <w:rFonts w:ascii="Times New Roman" w:hAnsi="Times New Roman" w:cs="Times New Roman"/>
          <w:i/>
          <w:iCs/>
          <w:sz w:val="24"/>
          <w:szCs w:val="24"/>
          <w:lang w:val="en-US"/>
        </w:rPr>
        <w:t>Molecular biology and evolution</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24</w:t>
      </w:r>
      <w:r w:rsidRPr="008E2CB6">
        <w:rPr>
          <w:rFonts w:ascii="Times New Roman" w:hAnsi="Times New Roman" w:cs="Times New Roman"/>
          <w:sz w:val="24"/>
          <w:szCs w:val="24"/>
          <w:lang w:val="en-US"/>
        </w:rPr>
        <w:t>(8), 1596-1599.</w:t>
      </w:r>
      <w:proofErr w:type="gramEnd"/>
    </w:p>
    <w:p w14:paraId="69FE6A14" w14:textId="77777777" w:rsidR="00A35918" w:rsidRPr="008E2CB6" w:rsidRDefault="00A35918" w:rsidP="008E2CB6">
      <w:pPr>
        <w:spacing w:line="480" w:lineRule="auto"/>
        <w:ind w:left="706" w:hanging="706"/>
        <w:jc w:val="both"/>
        <w:rPr>
          <w:rFonts w:ascii="Times New Roman" w:hAnsi="Times New Roman" w:cs="Times New Roman"/>
          <w:sz w:val="24"/>
          <w:szCs w:val="24"/>
          <w:lang w:val="en-US"/>
        </w:rPr>
      </w:pPr>
      <w:proofErr w:type="gramStart"/>
      <w:r w:rsidRPr="008E2CB6">
        <w:rPr>
          <w:rFonts w:ascii="Times New Roman" w:hAnsi="Times New Roman" w:cs="Times New Roman"/>
          <w:sz w:val="24"/>
          <w:szCs w:val="24"/>
          <w:lang w:val="en-US"/>
        </w:rPr>
        <w:t xml:space="preserve">Tang, C. Q., </w:t>
      </w:r>
      <w:proofErr w:type="spellStart"/>
      <w:r w:rsidRPr="008E2CB6">
        <w:rPr>
          <w:rFonts w:ascii="Times New Roman" w:hAnsi="Times New Roman" w:cs="Times New Roman"/>
          <w:sz w:val="24"/>
          <w:szCs w:val="24"/>
          <w:lang w:val="en-US"/>
        </w:rPr>
        <w:t>Leasi</w:t>
      </w:r>
      <w:proofErr w:type="spellEnd"/>
      <w:r w:rsidRPr="008E2CB6">
        <w:rPr>
          <w:rFonts w:ascii="Times New Roman" w:hAnsi="Times New Roman" w:cs="Times New Roman"/>
          <w:sz w:val="24"/>
          <w:szCs w:val="24"/>
          <w:lang w:val="en-US"/>
        </w:rPr>
        <w:t xml:space="preserve">, F., </w:t>
      </w:r>
      <w:proofErr w:type="spellStart"/>
      <w:r w:rsidRPr="008E2CB6">
        <w:rPr>
          <w:rFonts w:ascii="Times New Roman" w:hAnsi="Times New Roman" w:cs="Times New Roman"/>
          <w:sz w:val="24"/>
          <w:szCs w:val="24"/>
          <w:lang w:val="en-US"/>
        </w:rPr>
        <w:t>Obertegger</w:t>
      </w:r>
      <w:proofErr w:type="spellEnd"/>
      <w:r w:rsidRPr="008E2CB6">
        <w:rPr>
          <w:rFonts w:ascii="Times New Roman" w:hAnsi="Times New Roman" w:cs="Times New Roman"/>
          <w:sz w:val="24"/>
          <w:szCs w:val="24"/>
          <w:lang w:val="en-US"/>
        </w:rPr>
        <w:t xml:space="preserve">, U., </w:t>
      </w:r>
      <w:proofErr w:type="spellStart"/>
      <w:r w:rsidRPr="008E2CB6">
        <w:rPr>
          <w:rFonts w:ascii="Times New Roman" w:hAnsi="Times New Roman" w:cs="Times New Roman"/>
          <w:sz w:val="24"/>
          <w:szCs w:val="24"/>
          <w:lang w:val="en-US"/>
        </w:rPr>
        <w:t>Kieneke</w:t>
      </w:r>
      <w:proofErr w:type="spellEnd"/>
      <w:r w:rsidRPr="008E2CB6">
        <w:rPr>
          <w:rFonts w:ascii="Times New Roman" w:hAnsi="Times New Roman" w:cs="Times New Roman"/>
          <w:sz w:val="24"/>
          <w:szCs w:val="24"/>
          <w:lang w:val="en-US"/>
        </w:rPr>
        <w:t xml:space="preserve">, A., Barraclough, T. G., &amp; </w:t>
      </w:r>
      <w:proofErr w:type="spellStart"/>
      <w:r w:rsidRPr="008E2CB6">
        <w:rPr>
          <w:rFonts w:ascii="Times New Roman" w:hAnsi="Times New Roman" w:cs="Times New Roman"/>
          <w:sz w:val="24"/>
          <w:szCs w:val="24"/>
          <w:lang w:val="en-US"/>
        </w:rPr>
        <w:t>Fontaneto</w:t>
      </w:r>
      <w:proofErr w:type="spellEnd"/>
      <w:r w:rsidRPr="008E2CB6">
        <w:rPr>
          <w:rFonts w:ascii="Times New Roman" w:hAnsi="Times New Roman" w:cs="Times New Roman"/>
          <w:sz w:val="24"/>
          <w:szCs w:val="24"/>
          <w:lang w:val="en-US"/>
        </w:rPr>
        <w:t>, D. (2012).</w:t>
      </w:r>
      <w:proofErr w:type="gramEnd"/>
      <w:r w:rsidRPr="008E2CB6">
        <w:rPr>
          <w:rFonts w:ascii="Times New Roman" w:hAnsi="Times New Roman" w:cs="Times New Roman"/>
          <w:sz w:val="24"/>
          <w:szCs w:val="24"/>
          <w:lang w:val="en-US"/>
        </w:rPr>
        <w:t xml:space="preserve"> The widely used small subunit 18S rDNA molecule greatly underestimates </w:t>
      </w:r>
      <w:r w:rsidRPr="008E2CB6">
        <w:rPr>
          <w:rFonts w:ascii="Times New Roman" w:hAnsi="Times New Roman" w:cs="Times New Roman"/>
          <w:sz w:val="24"/>
          <w:szCs w:val="24"/>
          <w:lang w:val="en-US"/>
        </w:rPr>
        <w:lastRenderedPageBreak/>
        <w:t xml:space="preserve">true diversity in biodiversity surveys of the </w:t>
      </w:r>
      <w:proofErr w:type="spellStart"/>
      <w:r w:rsidRPr="008E2CB6">
        <w:rPr>
          <w:rFonts w:ascii="Times New Roman" w:hAnsi="Times New Roman" w:cs="Times New Roman"/>
          <w:sz w:val="24"/>
          <w:szCs w:val="24"/>
          <w:lang w:val="en-US"/>
        </w:rPr>
        <w:t>meiofauna</w:t>
      </w:r>
      <w:proofErr w:type="spellEnd"/>
      <w:r w:rsidRPr="008E2CB6">
        <w:rPr>
          <w:rFonts w:ascii="Times New Roman" w:hAnsi="Times New Roman" w:cs="Times New Roman"/>
          <w:sz w:val="24"/>
          <w:szCs w:val="24"/>
          <w:lang w:val="en-US"/>
        </w:rPr>
        <w:t xml:space="preserve">. </w:t>
      </w:r>
      <w:proofErr w:type="gramStart"/>
      <w:r w:rsidRPr="008E2CB6">
        <w:rPr>
          <w:rFonts w:ascii="Times New Roman" w:hAnsi="Times New Roman" w:cs="Times New Roman"/>
          <w:i/>
          <w:iCs/>
          <w:sz w:val="24"/>
          <w:szCs w:val="24"/>
          <w:lang w:val="en-US"/>
        </w:rPr>
        <w:t>Proceedings of the National Academy of Sciences</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109</w:t>
      </w:r>
      <w:r w:rsidRPr="008E2CB6">
        <w:rPr>
          <w:rFonts w:ascii="Times New Roman" w:hAnsi="Times New Roman" w:cs="Times New Roman"/>
          <w:sz w:val="24"/>
          <w:szCs w:val="24"/>
          <w:lang w:val="en-US"/>
        </w:rPr>
        <w:t>(40), 16208-16212.</w:t>
      </w:r>
      <w:proofErr w:type="gramEnd"/>
    </w:p>
    <w:p w14:paraId="60386B24" w14:textId="77777777" w:rsidR="00ED2490" w:rsidRPr="008E2CB6" w:rsidRDefault="00ED2490" w:rsidP="008E2CB6">
      <w:pPr>
        <w:spacing w:line="480" w:lineRule="auto"/>
        <w:ind w:left="706" w:hanging="706"/>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Thomas, A. C., </w:t>
      </w:r>
      <w:proofErr w:type="spellStart"/>
      <w:r w:rsidRPr="008E2CB6">
        <w:rPr>
          <w:rFonts w:ascii="Times New Roman" w:hAnsi="Times New Roman" w:cs="Times New Roman"/>
          <w:sz w:val="24"/>
          <w:szCs w:val="24"/>
          <w:lang w:val="en-US"/>
        </w:rPr>
        <w:t>Deagle</w:t>
      </w:r>
      <w:proofErr w:type="spellEnd"/>
      <w:r w:rsidRPr="008E2CB6">
        <w:rPr>
          <w:rFonts w:ascii="Times New Roman" w:hAnsi="Times New Roman" w:cs="Times New Roman"/>
          <w:sz w:val="24"/>
          <w:szCs w:val="24"/>
          <w:lang w:val="en-US"/>
        </w:rPr>
        <w:t xml:space="preserve">, B. E., </w:t>
      </w:r>
      <w:proofErr w:type="spellStart"/>
      <w:r w:rsidRPr="008E2CB6">
        <w:rPr>
          <w:rFonts w:ascii="Times New Roman" w:hAnsi="Times New Roman" w:cs="Times New Roman"/>
          <w:sz w:val="24"/>
          <w:szCs w:val="24"/>
          <w:lang w:val="en-US"/>
        </w:rPr>
        <w:t>Eveson</w:t>
      </w:r>
      <w:proofErr w:type="spellEnd"/>
      <w:r w:rsidRPr="008E2CB6">
        <w:rPr>
          <w:rFonts w:ascii="Times New Roman" w:hAnsi="Times New Roman" w:cs="Times New Roman"/>
          <w:sz w:val="24"/>
          <w:szCs w:val="24"/>
          <w:lang w:val="en-US"/>
        </w:rPr>
        <w:t xml:space="preserve">, J. P., </w:t>
      </w:r>
      <w:proofErr w:type="spellStart"/>
      <w:r w:rsidRPr="008E2CB6">
        <w:rPr>
          <w:rFonts w:ascii="Times New Roman" w:hAnsi="Times New Roman" w:cs="Times New Roman"/>
          <w:sz w:val="24"/>
          <w:szCs w:val="24"/>
          <w:lang w:val="en-US"/>
        </w:rPr>
        <w:t>Harsch</w:t>
      </w:r>
      <w:proofErr w:type="spellEnd"/>
      <w:r w:rsidRPr="008E2CB6">
        <w:rPr>
          <w:rFonts w:ascii="Times New Roman" w:hAnsi="Times New Roman" w:cs="Times New Roman"/>
          <w:sz w:val="24"/>
          <w:szCs w:val="24"/>
          <w:lang w:val="en-US"/>
        </w:rPr>
        <w:t xml:space="preserve">, C. H., &amp; </w:t>
      </w:r>
      <w:proofErr w:type="spellStart"/>
      <w:r w:rsidRPr="008E2CB6">
        <w:rPr>
          <w:rFonts w:ascii="Times New Roman" w:hAnsi="Times New Roman" w:cs="Times New Roman"/>
          <w:sz w:val="24"/>
          <w:szCs w:val="24"/>
          <w:lang w:val="en-US"/>
        </w:rPr>
        <w:t>Trites</w:t>
      </w:r>
      <w:proofErr w:type="spellEnd"/>
      <w:r w:rsidRPr="008E2CB6">
        <w:rPr>
          <w:rFonts w:ascii="Times New Roman" w:hAnsi="Times New Roman" w:cs="Times New Roman"/>
          <w:sz w:val="24"/>
          <w:szCs w:val="24"/>
          <w:lang w:val="en-US"/>
        </w:rPr>
        <w:t xml:space="preserve">, A. W. (2015). Quantitative DNA metabarcoding: improved estimates of species proportional biomass using correction factors derived from control material. </w:t>
      </w:r>
      <w:proofErr w:type="gramStart"/>
      <w:r w:rsidRPr="008E2CB6">
        <w:rPr>
          <w:rFonts w:ascii="Times New Roman" w:hAnsi="Times New Roman" w:cs="Times New Roman"/>
          <w:i/>
          <w:iCs/>
          <w:sz w:val="24"/>
          <w:szCs w:val="24"/>
          <w:lang w:val="en-US"/>
        </w:rPr>
        <w:t>Molecular ecology resources</w:t>
      </w:r>
      <w:r w:rsidRPr="008E2CB6">
        <w:rPr>
          <w:rFonts w:ascii="Times New Roman" w:hAnsi="Times New Roman" w:cs="Times New Roman"/>
          <w:sz w:val="24"/>
          <w:szCs w:val="24"/>
          <w:lang w:val="en-US"/>
        </w:rPr>
        <w:t>.</w:t>
      </w:r>
      <w:proofErr w:type="gramEnd"/>
    </w:p>
    <w:p w14:paraId="6F731C44" w14:textId="77777777" w:rsidR="008E4C60" w:rsidRPr="008E2CB6" w:rsidRDefault="003F67B3" w:rsidP="008E2CB6">
      <w:pPr>
        <w:spacing w:line="480" w:lineRule="auto"/>
        <w:ind w:left="706" w:hanging="706"/>
        <w:jc w:val="both"/>
        <w:rPr>
          <w:rFonts w:ascii="Times New Roman" w:hAnsi="Times New Roman" w:cs="Times New Roman"/>
          <w:sz w:val="24"/>
          <w:szCs w:val="24"/>
          <w:lang w:val="en-US"/>
        </w:rPr>
      </w:pPr>
      <w:proofErr w:type="gramStart"/>
      <w:r w:rsidRPr="008E2CB6">
        <w:rPr>
          <w:rFonts w:ascii="Times New Roman" w:hAnsi="Times New Roman" w:cs="Times New Roman"/>
          <w:sz w:val="24"/>
          <w:szCs w:val="24"/>
          <w:lang w:val="en-US"/>
        </w:rPr>
        <w:t>Yu, D. W., Ji, Y., Emerson, B. C., Wang, X., Ye, C., Yang, C., &amp; Ding, Z. (2012).</w:t>
      </w:r>
      <w:proofErr w:type="gramEnd"/>
      <w:r w:rsidRPr="008E2CB6">
        <w:rPr>
          <w:rFonts w:ascii="Times New Roman" w:hAnsi="Times New Roman" w:cs="Times New Roman"/>
          <w:sz w:val="24"/>
          <w:szCs w:val="24"/>
          <w:lang w:val="en-US"/>
        </w:rPr>
        <w:t xml:space="preserve"> Biodiversity soup: metabarcoding of arthropods for rapid biodiversity assessment and biomonitoring. </w:t>
      </w:r>
      <w:proofErr w:type="gramStart"/>
      <w:r w:rsidRPr="008E2CB6">
        <w:rPr>
          <w:rFonts w:ascii="Times New Roman" w:hAnsi="Times New Roman" w:cs="Times New Roman"/>
          <w:i/>
          <w:iCs/>
          <w:sz w:val="24"/>
          <w:szCs w:val="24"/>
          <w:lang w:val="en-US"/>
        </w:rPr>
        <w:t>Methods in Ecology and Evolution</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3</w:t>
      </w:r>
      <w:r w:rsidRPr="008E2CB6">
        <w:rPr>
          <w:rFonts w:ascii="Times New Roman" w:hAnsi="Times New Roman" w:cs="Times New Roman"/>
          <w:sz w:val="24"/>
          <w:szCs w:val="24"/>
          <w:lang w:val="en-US"/>
        </w:rPr>
        <w:t>(4), 613-623.</w:t>
      </w:r>
      <w:proofErr w:type="gramEnd"/>
    </w:p>
    <w:p w14:paraId="2E1054E4" w14:textId="77777777" w:rsidR="00A568EF" w:rsidRPr="008E2CB6" w:rsidRDefault="00A568EF" w:rsidP="008E2CB6">
      <w:pPr>
        <w:spacing w:after="0" w:line="480" w:lineRule="auto"/>
        <w:ind w:left="360" w:hanging="360"/>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Zhang, J., </w:t>
      </w:r>
      <w:proofErr w:type="spellStart"/>
      <w:r w:rsidRPr="008E2CB6">
        <w:rPr>
          <w:rFonts w:ascii="Times New Roman" w:hAnsi="Times New Roman" w:cs="Times New Roman"/>
          <w:sz w:val="24"/>
          <w:szCs w:val="24"/>
          <w:lang w:val="en-US"/>
        </w:rPr>
        <w:t>Kobert</w:t>
      </w:r>
      <w:proofErr w:type="spellEnd"/>
      <w:r w:rsidRPr="008E2CB6">
        <w:rPr>
          <w:rFonts w:ascii="Times New Roman" w:hAnsi="Times New Roman" w:cs="Times New Roman"/>
          <w:sz w:val="24"/>
          <w:szCs w:val="24"/>
          <w:lang w:val="en-US"/>
        </w:rPr>
        <w:t xml:space="preserve">, K., </w:t>
      </w:r>
      <w:proofErr w:type="spellStart"/>
      <w:r w:rsidRPr="008E2CB6">
        <w:rPr>
          <w:rFonts w:ascii="Times New Roman" w:hAnsi="Times New Roman" w:cs="Times New Roman"/>
          <w:sz w:val="24"/>
          <w:szCs w:val="24"/>
          <w:lang w:val="en-US"/>
        </w:rPr>
        <w:t>Flouri</w:t>
      </w:r>
      <w:proofErr w:type="spellEnd"/>
      <w:r w:rsidRPr="008E2CB6">
        <w:rPr>
          <w:rFonts w:ascii="Times New Roman" w:hAnsi="Times New Roman" w:cs="Times New Roman"/>
          <w:sz w:val="24"/>
          <w:szCs w:val="24"/>
          <w:lang w:val="en-US"/>
        </w:rPr>
        <w:t xml:space="preserve">, T. &amp; </w:t>
      </w:r>
      <w:proofErr w:type="spellStart"/>
      <w:r w:rsidRPr="008E2CB6">
        <w:rPr>
          <w:rFonts w:ascii="Times New Roman" w:hAnsi="Times New Roman" w:cs="Times New Roman"/>
          <w:sz w:val="24"/>
          <w:szCs w:val="24"/>
          <w:lang w:val="en-US"/>
        </w:rPr>
        <w:t>Stamatakis</w:t>
      </w:r>
      <w:proofErr w:type="spellEnd"/>
      <w:r w:rsidRPr="008E2CB6">
        <w:rPr>
          <w:rFonts w:ascii="Times New Roman" w:hAnsi="Times New Roman" w:cs="Times New Roman"/>
          <w:sz w:val="24"/>
          <w:szCs w:val="24"/>
          <w:lang w:val="en-US"/>
        </w:rPr>
        <w:t xml:space="preserve">, A. (2014) PEAR: a fast and accurate Illumina Paired-End </w:t>
      </w:r>
      <w:proofErr w:type="spellStart"/>
      <w:r w:rsidRPr="008E2CB6">
        <w:rPr>
          <w:rFonts w:ascii="Times New Roman" w:hAnsi="Times New Roman" w:cs="Times New Roman"/>
          <w:sz w:val="24"/>
          <w:szCs w:val="24"/>
          <w:lang w:val="en-US"/>
        </w:rPr>
        <w:t>reAd</w:t>
      </w:r>
      <w:proofErr w:type="spellEnd"/>
      <w:r w:rsidRPr="008E2CB6">
        <w:rPr>
          <w:rFonts w:ascii="Times New Roman" w:hAnsi="Times New Roman" w:cs="Times New Roman"/>
          <w:sz w:val="24"/>
          <w:szCs w:val="24"/>
          <w:lang w:val="en-US"/>
        </w:rPr>
        <w:t xml:space="preserve"> </w:t>
      </w:r>
      <w:proofErr w:type="spellStart"/>
      <w:r w:rsidRPr="008E2CB6">
        <w:rPr>
          <w:rFonts w:ascii="Times New Roman" w:hAnsi="Times New Roman" w:cs="Times New Roman"/>
          <w:sz w:val="24"/>
          <w:szCs w:val="24"/>
          <w:lang w:val="en-US"/>
        </w:rPr>
        <w:t>mergeR</w:t>
      </w:r>
      <w:proofErr w:type="spellEnd"/>
      <w:r w:rsidRPr="008E2CB6">
        <w:rPr>
          <w:rFonts w:ascii="Times New Roman" w:hAnsi="Times New Roman" w:cs="Times New Roman"/>
          <w:sz w:val="24"/>
          <w:szCs w:val="24"/>
          <w:lang w:val="en-US"/>
        </w:rPr>
        <w:t xml:space="preserve">. </w:t>
      </w:r>
      <w:proofErr w:type="gramStart"/>
      <w:r w:rsidRPr="008E2CB6">
        <w:rPr>
          <w:rFonts w:ascii="Times New Roman" w:hAnsi="Times New Roman" w:cs="Times New Roman"/>
          <w:i/>
          <w:sz w:val="24"/>
          <w:szCs w:val="24"/>
          <w:lang w:val="en-US"/>
        </w:rPr>
        <w:t>Bioinformatics</w:t>
      </w:r>
      <w:r w:rsidRPr="008E2CB6">
        <w:rPr>
          <w:rFonts w:ascii="Times New Roman" w:hAnsi="Times New Roman" w:cs="Times New Roman"/>
          <w:sz w:val="24"/>
          <w:szCs w:val="24"/>
          <w:lang w:val="en-US"/>
        </w:rPr>
        <w:t xml:space="preserve">, </w:t>
      </w:r>
      <w:r w:rsidRPr="008E2CB6">
        <w:rPr>
          <w:rFonts w:ascii="Times New Roman" w:hAnsi="Times New Roman" w:cs="Times New Roman"/>
          <w:b/>
          <w:sz w:val="24"/>
          <w:szCs w:val="24"/>
          <w:lang w:val="en-US"/>
        </w:rPr>
        <w:t>30</w:t>
      </w:r>
      <w:r w:rsidRPr="008E2CB6">
        <w:rPr>
          <w:rFonts w:ascii="Times New Roman" w:hAnsi="Times New Roman" w:cs="Times New Roman"/>
          <w:sz w:val="24"/>
          <w:szCs w:val="24"/>
          <w:lang w:val="en-US"/>
        </w:rPr>
        <w:t>, 614-620.</w:t>
      </w:r>
      <w:proofErr w:type="gramEnd"/>
    </w:p>
    <w:p w14:paraId="43956FCB" w14:textId="77777777" w:rsidR="0069505C" w:rsidRPr="008E2CB6" w:rsidRDefault="004301BB" w:rsidP="008E2CB6">
      <w:pPr>
        <w:spacing w:line="480" w:lineRule="auto"/>
        <w:ind w:left="706" w:hanging="706"/>
        <w:jc w:val="both"/>
        <w:rPr>
          <w:rFonts w:ascii="Times New Roman" w:hAnsi="Times New Roman" w:cs="Times New Roman"/>
          <w:sz w:val="24"/>
          <w:szCs w:val="24"/>
        </w:rPr>
      </w:pPr>
      <w:proofErr w:type="gramStart"/>
      <w:r w:rsidRPr="008E2CB6">
        <w:rPr>
          <w:rFonts w:ascii="Times New Roman" w:hAnsi="Times New Roman" w:cs="Times New Roman"/>
          <w:sz w:val="24"/>
          <w:szCs w:val="24"/>
          <w:lang w:val="en-US"/>
        </w:rPr>
        <w:t>Zhou, X., Li, Y., Liu, S., Yang, Q., Su, X., Zhou, L., ... &amp; Huang, Q. (2013).</w:t>
      </w:r>
      <w:proofErr w:type="gramEnd"/>
      <w:r w:rsidRPr="008E2CB6">
        <w:rPr>
          <w:rFonts w:ascii="Times New Roman" w:hAnsi="Times New Roman" w:cs="Times New Roman"/>
          <w:sz w:val="24"/>
          <w:szCs w:val="24"/>
          <w:lang w:val="en-US"/>
        </w:rPr>
        <w:t xml:space="preserve"> Ultra-deep sequencing enables high-fidelity recovery of biodiversity for bulk arthropod samples without PCR amplification. </w:t>
      </w:r>
      <w:proofErr w:type="spellStart"/>
      <w:r w:rsidRPr="008E2CB6">
        <w:rPr>
          <w:rFonts w:ascii="Times New Roman" w:hAnsi="Times New Roman" w:cs="Times New Roman"/>
          <w:i/>
          <w:iCs/>
          <w:sz w:val="24"/>
          <w:szCs w:val="24"/>
        </w:rPr>
        <w:t>Gigascience</w:t>
      </w:r>
      <w:proofErr w:type="spellEnd"/>
      <w:r w:rsidRPr="008E2CB6">
        <w:rPr>
          <w:rFonts w:ascii="Times New Roman" w:hAnsi="Times New Roman" w:cs="Times New Roman"/>
          <w:sz w:val="24"/>
          <w:szCs w:val="24"/>
        </w:rPr>
        <w:t xml:space="preserve">, </w:t>
      </w:r>
      <w:r w:rsidRPr="008E2CB6">
        <w:rPr>
          <w:rFonts w:ascii="Times New Roman" w:hAnsi="Times New Roman" w:cs="Times New Roman"/>
          <w:i/>
          <w:iCs/>
          <w:sz w:val="24"/>
          <w:szCs w:val="24"/>
        </w:rPr>
        <w:t>2</w:t>
      </w:r>
      <w:r w:rsidRPr="008E2CB6">
        <w:rPr>
          <w:rFonts w:ascii="Times New Roman" w:hAnsi="Times New Roman" w:cs="Times New Roman"/>
          <w:sz w:val="24"/>
          <w:szCs w:val="24"/>
        </w:rPr>
        <w:t>(1), 1.</w:t>
      </w:r>
    </w:p>
    <w:p w14:paraId="5F50FC5E" w14:textId="09E2E40A" w:rsidR="00C07F4E" w:rsidRPr="008E2CB6" w:rsidRDefault="00C07F4E" w:rsidP="008E2CB6">
      <w:pPr>
        <w:spacing w:line="480" w:lineRule="auto"/>
        <w:jc w:val="both"/>
        <w:rPr>
          <w:rFonts w:ascii="Times New Roman" w:hAnsi="Times New Roman" w:cs="Times New Roman"/>
          <w:sz w:val="24"/>
          <w:szCs w:val="24"/>
          <w:lang w:val="en-US"/>
        </w:rPr>
      </w:pPr>
    </w:p>
    <w:sectPr w:rsidR="00C07F4E" w:rsidRPr="008E2CB6" w:rsidSect="00D03166">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4" w:author="Andy Rominger" w:date="2016-11-22T09:22:00Z" w:initials="AR">
    <w:p w14:paraId="146AD66D" w14:textId="44EC5A1E" w:rsidR="004942A1" w:rsidRDefault="004942A1">
      <w:pPr>
        <w:pStyle w:val="CommentText"/>
      </w:pPr>
      <w:r>
        <w:rPr>
          <w:rStyle w:val="CommentReference"/>
        </w:rPr>
        <w:annotationRef/>
      </w:r>
      <w:proofErr w:type="spellStart"/>
      <w:r>
        <w:t>It</w:t>
      </w:r>
      <w:proofErr w:type="spellEnd"/>
      <w:r>
        <w:t xml:space="preserve"> also </w:t>
      </w:r>
      <w:proofErr w:type="spellStart"/>
      <w:r>
        <w:t>sounded</w:t>
      </w:r>
      <w:proofErr w:type="spellEnd"/>
      <w:r>
        <w:t xml:space="preserve"> </w:t>
      </w:r>
      <w:proofErr w:type="spellStart"/>
      <w:r>
        <w:t>like</w:t>
      </w:r>
      <w:proofErr w:type="spellEnd"/>
      <w:r>
        <w:t xml:space="preserve"> </w:t>
      </w:r>
      <w:proofErr w:type="spellStart"/>
      <w:r>
        <w:t>you</w:t>
      </w:r>
      <w:proofErr w:type="spellEnd"/>
      <w:r>
        <w:t xml:space="preserve"> </w:t>
      </w:r>
      <w:proofErr w:type="spellStart"/>
      <w:r>
        <w:t>sequenced</w:t>
      </w:r>
      <w:proofErr w:type="spellEnd"/>
      <w:r>
        <w:t xml:space="preserve"> </w:t>
      </w:r>
      <w:proofErr w:type="spellStart"/>
      <w:r>
        <w:t>each</w:t>
      </w:r>
      <w:proofErr w:type="spellEnd"/>
      <w:r>
        <w:t xml:space="preserve"> </w:t>
      </w:r>
      <w:proofErr w:type="spellStart"/>
      <w:r>
        <w:t>specimen</w:t>
      </w:r>
      <w:proofErr w:type="spellEnd"/>
      <w:r>
        <w:t xml:space="preserve"> </w:t>
      </w:r>
      <w:proofErr w:type="spellStart"/>
      <w:r>
        <w:t>sepparately</w:t>
      </w:r>
      <w:proofErr w:type="spellEnd"/>
      <w:r>
        <w:t xml:space="preserve"> </w:t>
      </w:r>
      <w:proofErr w:type="spellStart"/>
      <w:r>
        <w:t>to</w:t>
      </w:r>
      <w:proofErr w:type="spellEnd"/>
      <w:r>
        <w:t xml:space="preserve"> </w:t>
      </w:r>
      <w:proofErr w:type="spellStart"/>
      <w:r>
        <w:t>create</w:t>
      </w:r>
      <w:proofErr w:type="spellEnd"/>
      <w:r>
        <w:t xml:space="preserve"> a </w:t>
      </w:r>
      <w:proofErr w:type="spellStart"/>
      <w:r>
        <w:t>costum</w:t>
      </w:r>
      <w:proofErr w:type="spellEnd"/>
      <w:r>
        <w:t xml:space="preserve"> </w:t>
      </w:r>
      <w:proofErr w:type="spellStart"/>
      <w:r>
        <w:t>library</w:t>
      </w:r>
      <w:proofErr w:type="spellEnd"/>
      <w:r>
        <w:t xml:space="preserve">.  Was </w:t>
      </w:r>
      <w:proofErr w:type="spellStart"/>
      <w:r>
        <w:t>this</w:t>
      </w:r>
      <w:proofErr w:type="spellEnd"/>
      <w:r>
        <w:t xml:space="preserve"> not </w:t>
      </w:r>
      <w:proofErr w:type="spellStart"/>
      <w:r>
        <w:t>the</w:t>
      </w:r>
      <w:proofErr w:type="spellEnd"/>
      <w:r>
        <w:t xml:space="preserve"> </w:t>
      </w:r>
      <w:proofErr w:type="spellStart"/>
      <w:r>
        <w:t>case</w:t>
      </w:r>
      <w:proofErr w:type="spellEnd"/>
      <w:r>
        <w:t>?</w:t>
      </w:r>
    </w:p>
  </w:comment>
  <w:comment w:id="36" w:author="Andy Rominger" w:date="2016-11-22T09:21:00Z" w:initials="AR">
    <w:p w14:paraId="1C0B28AE" w14:textId="12424C03" w:rsidR="004942A1" w:rsidRDefault="004942A1">
      <w:pPr>
        <w:pStyle w:val="CommentText"/>
      </w:pPr>
      <w:r>
        <w:rPr>
          <w:rStyle w:val="CommentReference"/>
        </w:rPr>
        <w:annotationRef/>
      </w:r>
      <w:proofErr w:type="spellStart"/>
      <w:r>
        <w:t>Does</w:t>
      </w:r>
      <w:proofErr w:type="spellEnd"/>
      <w:r>
        <w:t xml:space="preserve"> </w:t>
      </w:r>
      <w:proofErr w:type="spellStart"/>
      <w:r>
        <w:t>this</w:t>
      </w:r>
      <w:proofErr w:type="spellEnd"/>
      <w:r>
        <w:t xml:space="preserve"> </w:t>
      </w:r>
      <w:proofErr w:type="spellStart"/>
      <w:r>
        <w:t>refer</w:t>
      </w:r>
      <w:proofErr w:type="spellEnd"/>
      <w:r>
        <w:t xml:space="preserve"> </w:t>
      </w:r>
      <w:proofErr w:type="spellStart"/>
      <w:r>
        <w:t>to</w:t>
      </w:r>
      <w:proofErr w:type="spellEnd"/>
      <w:r>
        <w:t xml:space="preserve"> an </w:t>
      </w:r>
      <w:proofErr w:type="spellStart"/>
      <w:r>
        <w:t>entire</w:t>
      </w:r>
      <w:proofErr w:type="spellEnd"/>
      <w:r>
        <w:t xml:space="preserve"> </w:t>
      </w:r>
      <w:proofErr w:type="spellStart"/>
      <w:r>
        <w:t>mock</w:t>
      </w:r>
      <w:proofErr w:type="spellEnd"/>
      <w:r>
        <w:t xml:space="preserve"> </w:t>
      </w:r>
      <w:proofErr w:type="spellStart"/>
      <w:r>
        <w:t>community</w:t>
      </w:r>
      <w:proofErr w:type="spellEnd"/>
      <w:r>
        <w:t xml:space="preserve">?  i.e. </w:t>
      </w:r>
      <w:proofErr w:type="spellStart"/>
      <w:r>
        <w:t>if</w:t>
      </w:r>
      <w:proofErr w:type="spellEnd"/>
      <w:r>
        <w:t xml:space="preserve"> a </w:t>
      </w:r>
      <w:proofErr w:type="spellStart"/>
      <w:r>
        <w:t>mock</w:t>
      </w:r>
      <w:proofErr w:type="spellEnd"/>
      <w:r>
        <w:t xml:space="preserve"> </w:t>
      </w:r>
      <w:proofErr w:type="spellStart"/>
      <w:r>
        <w:t>community</w:t>
      </w:r>
      <w:proofErr w:type="spellEnd"/>
      <w:r>
        <w:t xml:space="preserve"> </w:t>
      </w:r>
      <w:proofErr w:type="spellStart"/>
      <w:r>
        <w:t>only</w:t>
      </w:r>
      <w:proofErr w:type="spellEnd"/>
      <w:r>
        <w:t xml:space="preserve"> </w:t>
      </w:r>
      <w:proofErr w:type="spellStart"/>
      <w:r>
        <w:t>had</w:t>
      </w:r>
      <w:proofErr w:type="spellEnd"/>
      <w:r>
        <w:t xml:space="preserve"> 1000 </w:t>
      </w:r>
      <w:proofErr w:type="spellStart"/>
      <w:r>
        <w:t>reads</w:t>
      </w:r>
      <w:proofErr w:type="spellEnd"/>
      <w:r>
        <w:t xml:space="preserve"> after </w:t>
      </w:r>
      <w:proofErr w:type="spellStart"/>
      <w:r>
        <w:t>quality</w:t>
      </w:r>
      <w:proofErr w:type="spellEnd"/>
      <w:r>
        <w:t xml:space="preserve"> </w:t>
      </w:r>
      <w:proofErr w:type="spellStart"/>
      <w:r>
        <w:t>control</w:t>
      </w:r>
      <w:proofErr w:type="spellEnd"/>
      <w:r>
        <w:t xml:space="preserve"> </w:t>
      </w:r>
      <w:proofErr w:type="spellStart"/>
      <w:r>
        <w:t>it</w:t>
      </w:r>
      <w:proofErr w:type="spellEnd"/>
      <w:r>
        <w:t xml:space="preserve"> </w:t>
      </w:r>
      <w:proofErr w:type="spellStart"/>
      <w:r>
        <w:t>wasn’t</w:t>
      </w:r>
      <w:proofErr w:type="spellEnd"/>
      <w:r>
        <w:t xml:space="preserve"> </w:t>
      </w:r>
      <w:proofErr w:type="spellStart"/>
      <w:r>
        <w:t>included</w:t>
      </w:r>
      <w:proofErr w:type="spellEnd"/>
      <w:r>
        <w:t xml:space="preserve"> in </w:t>
      </w:r>
      <w:proofErr w:type="spellStart"/>
      <w:r>
        <w:t>the</w:t>
      </w:r>
      <w:proofErr w:type="spellEnd"/>
      <w:r>
        <w:t xml:space="preserve"> </w:t>
      </w:r>
      <w:proofErr w:type="spellStart"/>
      <w:r>
        <w:t>analysis</w:t>
      </w:r>
      <w:proofErr w:type="spellEnd"/>
      <w:r>
        <w: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Segoe UI">
    <w:altName w:val="Courier New"/>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312A1"/>
    <w:multiLevelType w:val="hybridMultilevel"/>
    <w:tmpl w:val="2910BB80"/>
    <w:lvl w:ilvl="0" w:tplc="6590C3E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E533B2"/>
    <w:multiLevelType w:val="hybridMultilevel"/>
    <w:tmpl w:val="B56A5BA4"/>
    <w:lvl w:ilvl="0" w:tplc="8CB8E138">
      <w:start w:val="5"/>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9F1037"/>
    <w:multiLevelType w:val="hybridMultilevel"/>
    <w:tmpl w:val="1F00BDCA"/>
    <w:lvl w:ilvl="0" w:tplc="15CA258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B970DF"/>
    <w:multiLevelType w:val="hybridMultilevel"/>
    <w:tmpl w:val="491070D0"/>
    <w:lvl w:ilvl="0" w:tplc="0C127FB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B0648D"/>
    <w:multiLevelType w:val="hybridMultilevel"/>
    <w:tmpl w:val="40BCDA8A"/>
    <w:lvl w:ilvl="0" w:tplc="63AAFDE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EC6A1C"/>
    <w:multiLevelType w:val="hybridMultilevel"/>
    <w:tmpl w:val="35266A9A"/>
    <w:lvl w:ilvl="0" w:tplc="B194E93C">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630279"/>
    <w:multiLevelType w:val="hybridMultilevel"/>
    <w:tmpl w:val="B4525954"/>
    <w:lvl w:ilvl="0" w:tplc="368E71D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B84942"/>
    <w:multiLevelType w:val="hybridMultilevel"/>
    <w:tmpl w:val="93D03AEC"/>
    <w:lvl w:ilvl="0" w:tplc="395E4AB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47695E"/>
    <w:multiLevelType w:val="hybridMultilevel"/>
    <w:tmpl w:val="764E1F2E"/>
    <w:lvl w:ilvl="0" w:tplc="1E9217B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0E5E78"/>
    <w:multiLevelType w:val="hybridMultilevel"/>
    <w:tmpl w:val="B2B6954E"/>
    <w:lvl w:ilvl="0" w:tplc="CD04C20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5C5ECD"/>
    <w:multiLevelType w:val="hybridMultilevel"/>
    <w:tmpl w:val="C5500BE8"/>
    <w:lvl w:ilvl="0" w:tplc="14D0AE7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BA2536"/>
    <w:multiLevelType w:val="hybridMultilevel"/>
    <w:tmpl w:val="AAC24AC8"/>
    <w:lvl w:ilvl="0" w:tplc="A238AF5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6E0CD4"/>
    <w:multiLevelType w:val="hybridMultilevel"/>
    <w:tmpl w:val="9A9E0D86"/>
    <w:lvl w:ilvl="0" w:tplc="2340A7BA">
      <w:start w:val="20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3">
    <w:nsid w:val="50580377"/>
    <w:multiLevelType w:val="hybridMultilevel"/>
    <w:tmpl w:val="FF585D3C"/>
    <w:lvl w:ilvl="0" w:tplc="961E6D6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4C01DC1"/>
    <w:multiLevelType w:val="hybridMultilevel"/>
    <w:tmpl w:val="7BE45FD0"/>
    <w:lvl w:ilvl="0" w:tplc="8CB8E138">
      <w:start w:val="5"/>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E86FA6"/>
    <w:multiLevelType w:val="hybridMultilevel"/>
    <w:tmpl w:val="06BA6046"/>
    <w:lvl w:ilvl="0" w:tplc="5A82A90E">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717FA8"/>
    <w:multiLevelType w:val="hybridMultilevel"/>
    <w:tmpl w:val="C804E4E6"/>
    <w:lvl w:ilvl="0" w:tplc="28E06002">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1CC2D54"/>
    <w:multiLevelType w:val="hybridMultilevel"/>
    <w:tmpl w:val="1EECA744"/>
    <w:lvl w:ilvl="0" w:tplc="DEC49FE2">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4F14A6"/>
    <w:multiLevelType w:val="hybridMultilevel"/>
    <w:tmpl w:val="22E85F3E"/>
    <w:lvl w:ilvl="0" w:tplc="5AE8DB4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5"/>
  </w:num>
  <w:num w:numId="4">
    <w:abstractNumId w:val="17"/>
  </w:num>
  <w:num w:numId="5">
    <w:abstractNumId w:val="2"/>
  </w:num>
  <w:num w:numId="6">
    <w:abstractNumId w:val="0"/>
  </w:num>
  <w:num w:numId="7">
    <w:abstractNumId w:val="6"/>
  </w:num>
  <w:num w:numId="8">
    <w:abstractNumId w:val="13"/>
  </w:num>
  <w:num w:numId="9">
    <w:abstractNumId w:val="16"/>
  </w:num>
  <w:num w:numId="10">
    <w:abstractNumId w:val="3"/>
  </w:num>
  <w:num w:numId="11">
    <w:abstractNumId w:val="7"/>
  </w:num>
  <w:num w:numId="12">
    <w:abstractNumId w:val="8"/>
  </w:num>
  <w:num w:numId="13">
    <w:abstractNumId w:val="10"/>
  </w:num>
  <w:num w:numId="14">
    <w:abstractNumId w:val="4"/>
  </w:num>
  <w:num w:numId="15">
    <w:abstractNumId w:val="18"/>
  </w:num>
  <w:num w:numId="16">
    <w:abstractNumId w:val="12"/>
  </w:num>
  <w:num w:numId="17">
    <w:abstractNumId w:val="1"/>
  </w:num>
  <w:num w:numId="18">
    <w:abstractNumId w:val="14"/>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E97"/>
    <w:rsid w:val="00000C05"/>
    <w:rsid w:val="00013378"/>
    <w:rsid w:val="00027853"/>
    <w:rsid w:val="00031D27"/>
    <w:rsid w:val="000368BF"/>
    <w:rsid w:val="000379E4"/>
    <w:rsid w:val="00045744"/>
    <w:rsid w:val="00046226"/>
    <w:rsid w:val="0004675C"/>
    <w:rsid w:val="00054BD8"/>
    <w:rsid w:val="000627C8"/>
    <w:rsid w:val="000652B4"/>
    <w:rsid w:val="000670D7"/>
    <w:rsid w:val="00067865"/>
    <w:rsid w:val="00074D7E"/>
    <w:rsid w:val="00076178"/>
    <w:rsid w:val="00080514"/>
    <w:rsid w:val="00081934"/>
    <w:rsid w:val="00081EED"/>
    <w:rsid w:val="000964AD"/>
    <w:rsid w:val="000A41CA"/>
    <w:rsid w:val="000A7EF2"/>
    <w:rsid w:val="000B56AF"/>
    <w:rsid w:val="000B7548"/>
    <w:rsid w:val="000C2509"/>
    <w:rsid w:val="000C3636"/>
    <w:rsid w:val="000C4434"/>
    <w:rsid w:val="000C4F17"/>
    <w:rsid w:val="000C52E5"/>
    <w:rsid w:val="000C7F1D"/>
    <w:rsid w:val="000C7FBA"/>
    <w:rsid w:val="000D3CA0"/>
    <w:rsid w:val="000D4466"/>
    <w:rsid w:val="000D5F29"/>
    <w:rsid w:val="000E1F06"/>
    <w:rsid w:val="000E3903"/>
    <w:rsid w:val="000E6985"/>
    <w:rsid w:val="000F1C3B"/>
    <w:rsid w:val="000F47F2"/>
    <w:rsid w:val="000F517C"/>
    <w:rsid w:val="001012D5"/>
    <w:rsid w:val="0010401D"/>
    <w:rsid w:val="0011335F"/>
    <w:rsid w:val="00114A9D"/>
    <w:rsid w:val="0011774A"/>
    <w:rsid w:val="00120C98"/>
    <w:rsid w:val="001224B9"/>
    <w:rsid w:val="00122ABD"/>
    <w:rsid w:val="00124A84"/>
    <w:rsid w:val="00127B8B"/>
    <w:rsid w:val="0013121B"/>
    <w:rsid w:val="00132FA2"/>
    <w:rsid w:val="00133741"/>
    <w:rsid w:val="001337C5"/>
    <w:rsid w:val="001402DB"/>
    <w:rsid w:val="00140636"/>
    <w:rsid w:val="00143721"/>
    <w:rsid w:val="0015147A"/>
    <w:rsid w:val="00156704"/>
    <w:rsid w:val="00166277"/>
    <w:rsid w:val="00166A0C"/>
    <w:rsid w:val="0016729E"/>
    <w:rsid w:val="00173F72"/>
    <w:rsid w:val="00174F5C"/>
    <w:rsid w:val="00187D46"/>
    <w:rsid w:val="00192C99"/>
    <w:rsid w:val="001956C4"/>
    <w:rsid w:val="001A121B"/>
    <w:rsid w:val="001A19C7"/>
    <w:rsid w:val="001A2770"/>
    <w:rsid w:val="001A787C"/>
    <w:rsid w:val="001B2022"/>
    <w:rsid w:val="001B72DA"/>
    <w:rsid w:val="001C0988"/>
    <w:rsid w:val="001D34D3"/>
    <w:rsid w:val="001D3E91"/>
    <w:rsid w:val="001D5BDC"/>
    <w:rsid w:val="001E2377"/>
    <w:rsid w:val="001E2C8D"/>
    <w:rsid w:val="001E3EEB"/>
    <w:rsid w:val="001E3F94"/>
    <w:rsid w:val="001E4EE1"/>
    <w:rsid w:val="001F0451"/>
    <w:rsid w:val="001F0E74"/>
    <w:rsid w:val="001F1600"/>
    <w:rsid w:val="001F3FC2"/>
    <w:rsid w:val="001F6529"/>
    <w:rsid w:val="00202312"/>
    <w:rsid w:val="00204B91"/>
    <w:rsid w:val="002119BB"/>
    <w:rsid w:val="0021233E"/>
    <w:rsid w:val="00212953"/>
    <w:rsid w:val="00212CB5"/>
    <w:rsid w:val="00215448"/>
    <w:rsid w:val="00217222"/>
    <w:rsid w:val="0021791B"/>
    <w:rsid w:val="0022468B"/>
    <w:rsid w:val="00227D0D"/>
    <w:rsid w:val="00230D3D"/>
    <w:rsid w:val="00234E2E"/>
    <w:rsid w:val="00241DF5"/>
    <w:rsid w:val="00246C79"/>
    <w:rsid w:val="00247D45"/>
    <w:rsid w:val="00251411"/>
    <w:rsid w:val="002542E7"/>
    <w:rsid w:val="0025637D"/>
    <w:rsid w:val="00276ECA"/>
    <w:rsid w:val="002856A9"/>
    <w:rsid w:val="00285FBF"/>
    <w:rsid w:val="0028798B"/>
    <w:rsid w:val="00290BE9"/>
    <w:rsid w:val="00291F2A"/>
    <w:rsid w:val="00293F56"/>
    <w:rsid w:val="00295A8F"/>
    <w:rsid w:val="0029608C"/>
    <w:rsid w:val="00296295"/>
    <w:rsid w:val="0029779D"/>
    <w:rsid w:val="002979F9"/>
    <w:rsid w:val="00297EF1"/>
    <w:rsid w:val="002B2CC5"/>
    <w:rsid w:val="002C1263"/>
    <w:rsid w:val="002C33F0"/>
    <w:rsid w:val="002C36FE"/>
    <w:rsid w:val="002C7DC7"/>
    <w:rsid w:val="002D07EB"/>
    <w:rsid w:val="002D0952"/>
    <w:rsid w:val="002D6D67"/>
    <w:rsid w:val="002D6E97"/>
    <w:rsid w:val="002E0C07"/>
    <w:rsid w:val="002E2592"/>
    <w:rsid w:val="002E5AA0"/>
    <w:rsid w:val="002F0F88"/>
    <w:rsid w:val="002F414E"/>
    <w:rsid w:val="00300268"/>
    <w:rsid w:val="00303E95"/>
    <w:rsid w:val="00305756"/>
    <w:rsid w:val="00311C38"/>
    <w:rsid w:val="00312BBE"/>
    <w:rsid w:val="00314FB0"/>
    <w:rsid w:val="0033008E"/>
    <w:rsid w:val="00333B91"/>
    <w:rsid w:val="00337697"/>
    <w:rsid w:val="0034090A"/>
    <w:rsid w:val="00344225"/>
    <w:rsid w:val="003514FB"/>
    <w:rsid w:val="0036251C"/>
    <w:rsid w:val="00365EC3"/>
    <w:rsid w:val="0037042A"/>
    <w:rsid w:val="0038331C"/>
    <w:rsid w:val="00391365"/>
    <w:rsid w:val="00391D81"/>
    <w:rsid w:val="00392EFD"/>
    <w:rsid w:val="0039490A"/>
    <w:rsid w:val="00397FB2"/>
    <w:rsid w:val="003A56C7"/>
    <w:rsid w:val="003B4F13"/>
    <w:rsid w:val="003C1A0E"/>
    <w:rsid w:val="003C1E9E"/>
    <w:rsid w:val="003C4F25"/>
    <w:rsid w:val="003D05BE"/>
    <w:rsid w:val="003D5187"/>
    <w:rsid w:val="003E44D7"/>
    <w:rsid w:val="003E75D3"/>
    <w:rsid w:val="003E7F71"/>
    <w:rsid w:val="003F67B3"/>
    <w:rsid w:val="003F7270"/>
    <w:rsid w:val="003F7AE1"/>
    <w:rsid w:val="0040167C"/>
    <w:rsid w:val="00413FDB"/>
    <w:rsid w:val="00424A3B"/>
    <w:rsid w:val="00424AFC"/>
    <w:rsid w:val="004273C0"/>
    <w:rsid w:val="004301BB"/>
    <w:rsid w:val="004348D5"/>
    <w:rsid w:val="004470F9"/>
    <w:rsid w:val="0045005B"/>
    <w:rsid w:val="004619CF"/>
    <w:rsid w:val="00461C48"/>
    <w:rsid w:val="00464159"/>
    <w:rsid w:val="00464B03"/>
    <w:rsid w:val="00475BA4"/>
    <w:rsid w:val="00475EA5"/>
    <w:rsid w:val="0047647B"/>
    <w:rsid w:val="004820E2"/>
    <w:rsid w:val="00482979"/>
    <w:rsid w:val="00492BD6"/>
    <w:rsid w:val="00492D46"/>
    <w:rsid w:val="004942A1"/>
    <w:rsid w:val="00494A21"/>
    <w:rsid w:val="004A278F"/>
    <w:rsid w:val="004A4442"/>
    <w:rsid w:val="004A68B4"/>
    <w:rsid w:val="004B2DA4"/>
    <w:rsid w:val="004B3B12"/>
    <w:rsid w:val="004B46AE"/>
    <w:rsid w:val="004B6DA5"/>
    <w:rsid w:val="004B76C0"/>
    <w:rsid w:val="004C02A1"/>
    <w:rsid w:val="004C41D9"/>
    <w:rsid w:val="004C5156"/>
    <w:rsid w:val="004C6716"/>
    <w:rsid w:val="004D0550"/>
    <w:rsid w:val="004D45A5"/>
    <w:rsid w:val="004E0760"/>
    <w:rsid w:val="004E0A14"/>
    <w:rsid w:val="004E1788"/>
    <w:rsid w:val="004E2F58"/>
    <w:rsid w:val="004F7809"/>
    <w:rsid w:val="005030C2"/>
    <w:rsid w:val="00505EE5"/>
    <w:rsid w:val="005113F3"/>
    <w:rsid w:val="00517486"/>
    <w:rsid w:val="0052077F"/>
    <w:rsid w:val="0053558A"/>
    <w:rsid w:val="00536D3C"/>
    <w:rsid w:val="00546654"/>
    <w:rsid w:val="00547CD9"/>
    <w:rsid w:val="0055125F"/>
    <w:rsid w:val="00551B83"/>
    <w:rsid w:val="00552BF2"/>
    <w:rsid w:val="00553BEB"/>
    <w:rsid w:val="00555D8B"/>
    <w:rsid w:val="00560A5F"/>
    <w:rsid w:val="0056502B"/>
    <w:rsid w:val="00571079"/>
    <w:rsid w:val="00577D8C"/>
    <w:rsid w:val="0058194B"/>
    <w:rsid w:val="00585D71"/>
    <w:rsid w:val="00587AE5"/>
    <w:rsid w:val="005961BA"/>
    <w:rsid w:val="005A0F11"/>
    <w:rsid w:val="005A39C7"/>
    <w:rsid w:val="005A6602"/>
    <w:rsid w:val="005A6FC1"/>
    <w:rsid w:val="005B27C2"/>
    <w:rsid w:val="005D2DA5"/>
    <w:rsid w:val="005E0A46"/>
    <w:rsid w:val="005E29F3"/>
    <w:rsid w:val="005E7B2C"/>
    <w:rsid w:val="005F2FD0"/>
    <w:rsid w:val="00605AC5"/>
    <w:rsid w:val="00620314"/>
    <w:rsid w:val="006234FC"/>
    <w:rsid w:val="0062553F"/>
    <w:rsid w:val="00630954"/>
    <w:rsid w:val="00630A31"/>
    <w:rsid w:val="006311EC"/>
    <w:rsid w:val="00632B5E"/>
    <w:rsid w:val="00632FE4"/>
    <w:rsid w:val="00635ECF"/>
    <w:rsid w:val="0064052D"/>
    <w:rsid w:val="006409BC"/>
    <w:rsid w:val="006419A8"/>
    <w:rsid w:val="00643557"/>
    <w:rsid w:val="0065023A"/>
    <w:rsid w:val="00654308"/>
    <w:rsid w:val="006545EA"/>
    <w:rsid w:val="00670916"/>
    <w:rsid w:val="006714F8"/>
    <w:rsid w:val="00674A53"/>
    <w:rsid w:val="00677641"/>
    <w:rsid w:val="00677864"/>
    <w:rsid w:val="006801B4"/>
    <w:rsid w:val="00680980"/>
    <w:rsid w:val="00680F29"/>
    <w:rsid w:val="006879FC"/>
    <w:rsid w:val="0069505C"/>
    <w:rsid w:val="00695BD7"/>
    <w:rsid w:val="006A0A17"/>
    <w:rsid w:val="006A4F33"/>
    <w:rsid w:val="006A76AF"/>
    <w:rsid w:val="006B0B5F"/>
    <w:rsid w:val="006B1DD2"/>
    <w:rsid w:val="006B239B"/>
    <w:rsid w:val="006B52FE"/>
    <w:rsid w:val="006B6B5B"/>
    <w:rsid w:val="006B7DA7"/>
    <w:rsid w:val="006C319D"/>
    <w:rsid w:val="006C4AE8"/>
    <w:rsid w:val="006C564D"/>
    <w:rsid w:val="006D04DD"/>
    <w:rsid w:val="006D0819"/>
    <w:rsid w:val="006D2E40"/>
    <w:rsid w:val="006D68A5"/>
    <w:rsid w:val="006E125A"/>
    <w:rsid w:val="006E1FB4"/>
    <w:rsid w:val="006E4471"/>
    <w:rsid w:val="006E52A4"/>
    <w:rsid w:val="006E73B8"/>
    <w:rsid w:val="006F2AC8"/>
    <w:rsid w:val="0071161E"/>
    <w:rsid w:val="0071428F"/>
    <w:rsid w:val="0071625B"/>
    <w:rsid w:val="00723719"/>
    <w:rsid w:val="00724F8E"/>
    <w:rsid w:val="00726F90"/>
    <w:rsid w:val="00736E85"/>
    <w:rsid w:val="00737C58"/>
    <w:rsid w:val="0074015F"/>
    <w:rsid w:val="0074277D"/>
    <w:rsid w:val="0074342F"/>
    <w:rsid w:val="007434A5"/>
    <w:rsid w:val="00744E64"/>
    <w:rsid w:val="00751AE8"/>
    <w:rsid w:val="007524E2"/>
    <w:rsid w:val="00752BC0"/>
    <w:rsid w:val="007572A9"/>
    <w:rsid w:val="00760E08"/>
    <w:rsid w:val="00761474"/>
    <w:rsid w:val="0076519F"/>
    <w:rsid w:val="00792993"/>
    <w:rsid w:val="0079395A"/>
    <w:rsid w:val="00797336"/>
    <w:rsid w:val="007A3B5A"/>
    <w:rsid w:val="007B63ED"/>
    <w:rsid w:val="007C31A8"/>
    <w:rsid w:val="007C3951"/>
    <w:rsid w:val="007C46BD"/>
    <w:rsid w:val="007C7F2F"/>
    <w:rsid w:val="007D1D05"/>
    <w:rsid w:val="007D1F1F"/>
    <w:rsid w:val="007D3184"/>
    <w:rsid w:val="007D518F"/>
    <w:rsid w:val="007D64CB"/>
    <w:rsid w:val="007E0610"/>
    <w:rsid w:val="007E3DCA"/>
    <w:rsid w:val="007E4D77"/>
    <w:rsid w:val="007F5F02"/>
    <w:rsid w:val="008002A2"/>
    <w:rsid w:val="008011E6"/>
    <w:rsid w:val="00803074"/>
    <w:rsid w:val="00804E0C"/>
    <w:rsid w:val="00805626"/>
    <w:rsid w:val="00812E50"/>
    <w:rsid w:val="008218FA"/>
    <w:rsid w:val="008301ED"/>
    <w:rsid w:val="00831D18"/>
    <w:rsid w:val="00832647"/>
    <w:rsid w:val="008336CC"/>
    <w:rsid w:val="00836EBA"/>
    <w:rsid w:val="00840D39"/>
    <w:rsid w:val="0084498A"/>
    <w:rsid w:val="008462FE"/>
    <w:rsid w:val="00855DB6"/>
    <w:rsid w:val="00861229"/>
    <w:rsid w:val="00867829"/>
    <w:rsid w:val="00872193"/>
    <w:rsid w:val="008740D8"/>
    <w:rsid w:val="0087545C"/>
    <w:rsid w:val="00880935"/>
    <w:rsid w:val="00882DF9"/>
    <w:rsid w:val="00890DB2"/>
    <w:rsid w:val="00892357"/>
    <w:rsid w:val="008945B0"/>
    <w:rsid w:val="008A2DF3"/>
    <w:rsid w:val="008A451C"/>
    <w:rsid w:val="008B3F6B"/>
    <w:rsid w:val="008C1F11"/>
    <w:rsid w:val="008C5555"/>
    <w:rsid w:val="008C5FC7"/>
    <w:rsid w:val="008C7D28"/>
    <w:rsid w:val="008D32E2"/>
    <w:rsid w:val="008E042B"/>
    <w:rsid w:val="008E2CB6"/>
    <w:rsid w:val="008E2D40"/>
    <w:rsid w:val="008E4391"/>
    <w:rsid w:val="008E4C60"/>
    <w:rsid w:val="008E7FBB"/>
    <w:rsid w:val="008F4023"/>
    <w:rsid w:val="008F408D"/>
    <w:rsid w:val="008F62E9"/>
    <w:rsid w:val="008F7B27"/>
    <w:rsid w:val="008F7D5B"/>
    <w:rsid w:val="00900EE0"/>
    <w:rsid w:val="00906CA3"/>
    <w:rsid w:val="00911186"/>
    <w:rsid w:val="009117BD"/>
    <w:rsid w:val="009207C8"/>
    <w:rsid w:val="0093064D"/>
    <w:rsid w:val="00935600"/>
    <w:rsid w:val="00940931"/>
    <w:rsid w:val="009435B4"/>
    <w:rsid w:val="009507C0"/>
    <w:rsid w:val="00951C9C"/>
    <w:rsid w:val="00953388"/>
    <w:rsid w:val="00955427"/>
    <w:rsid w:val="00960A1C"/>
    <w:rsid w:val="00961E0D"/>
    <w:rsid w:val="00971F41"/>
    <w:rsid w:val="00973510"/>
    <w:rsid w:val="009770CE"/>
    <w:rsid w:val="00981C6E"/>
    <w:rsid w:val="009844B3"/>
    <w:rsid w:val="009872B6"/>
    <w:rsid w:val="0099057F"/>
    <w:rsid w:val="009934E2"/>
    <w:rsid w:val="009A26C9"/>
    <w:rsid w:val="009A74FB"/>
    <w:rsid w:val="009C2EDC"/>
    <w:rsid w:val="009D4CD0"/>
    <w:rsid w:val="009D7525"/>
    <w:rsid w:val="009E13DD"/>
    <w:rsid w:val="009E3200"/>
    <w:rsid w:val="009F3926"/>
    <w:rsid w:val="009F42E1"/>
    <w:rsid w:val="009F545F"/>
    <w:rsid w:val="00A014F3"/>
    <w:rsid w:val="00A02246"/>
    <w:rsid w:val="00A119B0"/>
    <w:rsid w:val="00A121B9"/>
    <w:rsid w:val="00A15D1C"/>
    <w:rsid w:val="00A203C3"/>
    <w:rsid w:val="00A211F1"/>
    <w:rsid w:val="00A23921"/>
    <w:rsid w:val="00A2500A"/>
    <w:rsid w:val="00A31388"/>
    <w:rsid w:val="00A33257"/>
    <w:rsid w:val="00A35918"/>
    <w:rsid w:val="00A35BC7"/>
    <w:rsid w:val="00A41F07"/>
    <w:rsid w:val="00A420CE"/>
    <w:rsid w:val="00A53065"/>
    <w:rsid w:val="00A568EF"/>
    <w:rsid w:val="00A57D03"/>
    <w:rsid w:val="00A61F67"/>
    <w:rsid w:val="00A6414E"/>
    <w:rsid w:val="00A71A1B"/>
    <w:rsid w:val="00A72373"/>
    <w:rsid w:val="00A768EE"/>
    <w:rsid w:val="00A774E9"/>
    <w:rsid w:val="00A82A5E"/>
    <w:rsid w:val="00A930E5"/>
    <w:rsid w:val="00A936BF"/>
    <w:rsid w:val="00AA1775"/>
    <w:rsid w:val="00AA60A9"/>
    <w:rsid w:val="00AA6E3F"/>
    <w:rsid w:val="00AA7631"/>
    <w:rsid w:val="00AA7D2B"/>
    <w:rsid w:val="00AB3792"/>
    <w:rsid w:val="00AC0743"/>
    <w:rsid w:val="00AC0EF7"/>
    <w:rsid w:val="00AC17E0"/>
    <w:rsid w:val="00AC1BB2"/>
    <w:rsid w:val="00AC75FF"/>
    <w:rsid w:val="00AE14D5"/>
    <w:rsid w:val="00AE3198"/>
    <w:rsid w:val="00AE3359"/>
    <w:rsid w:val="00AE482F"/>
    <w:rsid w:val="00AE6B5A"/>
    <w:rsid w:val="00AF26EA"/>
    <w:rsid w:val="00AF28FC"/>
    <w:rsid w:val="00AF2A63"/>
    <w:rsid w:val="00AF41B4"/>
    <w:rsid w:val="00AF5F17"/>
    <w:rsid w:val="00AF608D"/>
    <w:rsid w:val="00AF78FA"/>
    <w:rsid w:val="00B00EB8"/>
    <w:rsid w:val="00B03ADA"/>
    <w:rsid w:val="00B078F3"/>
    <w:rsid w:val="00B10383"/>
    <w:rsid w:val="00B12E00"/>
    <w:rsid w:val="00B14DF3"/>
    <w:rsid w:val="00B20361"/>
    <w:rsid w:val="00B21A31"/>
    <w:rsid w:val="00B228AE"/>
    <w:rsid w:val="00B233CA"/>
    <w:rsid w:val="00B26C29"/>
    <w:rsid w:val="00B30701"/>
    <w:rsid w:val="00B313E5"/>
    <w:rsid w:val="00B317BF"/>
    <w:rsid w:val="00B31C5A"/>
    <w:rsid w:val="00B3206F"/>
    <w:rsid w:val="00B3256B"/>
    <w:rsid w:val="00B40AA3"/>
    <w:rsid w:val="00B514EE"/>
    <w:rsid w:val="00B53F22"/>
    <w:rsid w:val="00B67749"/>
    <w:rsid w:val="00B8219F"/>
    <w:rsid w:val="00B845C6"/>
    <w:rsid w:val="00B8579E"/>
    <w:rsid w:val="00B915E1"/>
    <w:rsid w:val="00B91F83"/>
    <w:rsid w:val="00BA08CE"/>
    <w:rsid w:val="00BB0F2D"/>
    <w:rsid w:val="00BB54E8"/>
    <w:rsid w:val="00BC1E81"/>
    <w:rsid w:val="00BC79F5"/>
    <w:rsid w:val="00BD0DB7"/>
    <w:rsid w:val="00BD3747"/>
    <w:rsid w:val="00BE52A2"/>
    <w:rsid w:val="00BE6311"/>
    <w:rsid w:val="00BF2A3C"/>
    <w:rsid w:val="00BF5143"/>
    <w:rsid w:val="00C02C73"/>
    <w:rsid w:val="00C05311"/>
    <w:rsid w:val="00C07F4E"/>
    <w:rsid w:val="00C2021B"/>
    <w:rsid w:val="00C203F2"/>
    <w:rsid w:val="00C2341A"/>
    <w:rsid w:val="00C23496"/>
    <w:rsid w:val="00C2663E"/>
    <w:rsid w:val="00C3319D"/>
    <w:rsid w:val="00C3334C"/>
    <w:rsid w:val="00C344CD"/>
    <w:rsid w:val="00C35A71"/>
    <w:rsid w:val="00C40166"/>
    <w:rsid w:val="00C4354B"/>
    <w:rsid w:val="00C4449E"/>
    <w:rsid w:val="00C448D1"/>
    <w:rsid w:val="00C63EDF"/>
    <w:rsid w:val="00C644DE"/>
    <w:rsid w:val="00C650A1"/>
    <w:rsid w:val="00C65A97"/>
    <w:rsid w:val="00C718F4"/>
    <w:rsid w:val="00C73A5B"/>
    <w:rsid w:val="00C7525C"/>
    <w:rsid w:val="00C81A21"/>
    <w:rsid w:val="00C942E3"/>
    <w:rsid w:val="00C94DD8"/>
    <w:rsid w:val="00CA04A9"/>
    <w:rsid w:val="00CA29F5"/>
    <w:rsid w:val="00CA4209"/>
    <w:rsid w:val="00CA50C8"/>
    <w:rsid w:val="00CA6914"/>
    <w:rsid w:val="00CB0F04"/>
    <w:rsid w:val="00CB11CB"/>
    <w:rsid w:val="00CB2D63"/>
    <w:rsid w:val="00CB39C9"/>
    <w:rsid w:val="00CD0960"/>
    <w:rsid w:val="00CD10FC"/>
    <w:rsid w:val="00CD16DF"/>
    <w:rsid w:val="00CD663A"/>
    <w:rsid w:val="00CE074A"/>
    <w:rsid w:val="00CE68F0"/>
    <w:rsid w:val="00CE7295"/>
    <w:rsid w:val="00CF04E3"/>
    <w:rsid w:val="00CF4725"/>
    <w:rsid w:val="00D03166"/>
    <w:rsid w:val="00D05039"/>
    <w:rsid w:val="00D12C75"/>
    <w:rsid w:val="00D22A3F"/>
    <w:rsid w:val="00D2320C"/>
    <w:rsid w:val="00D25312"/>
    <w:rsid w:val="00D32C41"/>
    <w:rsid w:val="00D37EA2"/>
    <w:rsid w:val="00D43361"/>
    <w:rsid w:val="00D510CF"/>
    <w:rsid w:val="00D61D68"/>
    <w:rsid w:val="00D70BC1"/>
    <w:rsid w:val="00D7522D"/>
    <w:rsid w:val="00D82094"/>
    <w:rsid w:val="00D8293C"/>
    <w:rsid w:val="00D848B4"/>
    <w:rsid w:val="00D90E55"/>
    <w:rsid w:val="00D94595"/>
    <w:rsid w:val="00DA4017"/>
    <w:rsid w:val="00DA4AAB"/>
    <w:rsid w:val="00DB03FF"/>
    <w:rsid w:val="00DB1B73"/>
    <w:rsid w:val="00DB23B5"/>
    <w:rsid w:val="00DB4F53"/>
    <w:rsid w:val="00DB52EB"/>
    <w:rsid w:val="00DB5E6C"/>
    <w:rsid w:val="00DC6708"/>
    <w:rsid w:val="00DC7896"/>
    <w:rsid w:val="00DD0F90"/>
    <w:rsid w:val="00DD237E"/>
    <w:rsid w:val="00DE4C17"/>
    <w:rsid w:val="00DE783C"/>
    <w:rsid w:val="00DF268B"/>
    <w:rsid w:val="00DF4CE1"/>
    <w:rsid w:val="00E04EDD"/>
    <w:rsid w:val="00E1579D"/>
    <w:rsid w:val="00E16001"/>
    <w:rsid w:val="00E2065F"/>
    <w:rsid w:val="00E26088"/>
    <w:rsid w:val="00E41917"/>
    <w:rsid w:val="00E45046"/>
    <w:rsid w:val="00E474D1"/>
    <w:rsid w:val="00E53D59"/>
    <w:rsid w:val="00E578CC"/>
    <w:rsid w:val="00E6271E"/>
    <w:rsid w:val="00E63E8E"/>
    <w:rsid w:val="00E65B5D"/>
    <w:rsid w:val="00E70B0C"/>
    <w:rsid w:val="00E7116E"/>
    <w:rsid w:val="00E73483"/>
    <w:rsid w:val="00E76F16"/>
    <w:rsid w:val="00E84AC3"/>
    <w:rsid w:val="00E84C8A"/>
    <w:rsid w:val="00E850D0"/>
    <w:rsid w:val="00E8778B"/>
    <w:rsid w:val="00E94114"/>
    <w:rsid w:val="00E947DF"/>
    <w:rsid w:val="00E94C84"/>
    <w:rsid w:val="00E95689"/>
    <w:rsid w:val="00E958B7"/>
    <w:rsid w:val="00E97A4D"/>
    <w:rsid w:val="00EA5E1C"/>
    <w:rsid w:val="00EA5ECB"/>
    <w:rsid w:val="00EA71E1"/>
    <w:rsid w:val="00EA7634"/>
    <w:rsid w:val="00EB485C"/>
    <w:rsid w:val="00EB4F98"/>
    <w:rsid w:val="00EB64FB"/>
    <w:rsid w:val="00EB7CCE"/>
    <w:rsid w:val="00EC15A7"/>
    <w:rsid w:val="00EC1B15"/>
    <w:rsid w:val="00EC2E83"/>
    <w:rsid w:val="00EC48B2"/>
    <w:rsid w:val="00EC556C"/>
    <w:rsid w:val="00ED2490"/>
    <w:rsid w:val="00ED41F9"/>
    <w:rsid w:val="00ED52BB"/>
    <w:rsid w:val="00EE414A"/>
    <w:rsid w:val="00EE592C"/>
    <w:rsid w:val="00EE663E"/>
    <w:rsid w:val="00F03BF2"/>
    <w:rsid w:val="00F06378"/>
    <w:rsid w:val="00F0775D"/>
    <w:rsid w:val="00F10343"/>
    <w:rsid w:val="00F1187C"/>
    <w:rsid w:val="00F1454C"/>
    <w:rsid w:val="00F15121"/>
    <w:rsid w:val="00F16C77"/>
    <w:rsid w:val="00F205FE"/>
    <w:rsid w:val="00F21141"/>
    <w:rsid w:val="00F36239"/>
    <w:rsid w:val="00F4091A"/>
    <w:rsid w:val="00F41F30"/>
    <w:rsid w:val="00F43409"/>
    <w:rsid w:val="00F46358"/>
    <w:rsid w:val="00F50C0B"/>
    <w:rsid w:val="00F53B22"/>
    <w:rsid w:val="00F567F8"/>
    <w:rsid w:val="00F57FB1"/>
    <w:rsid w:val="00F60505"/>
    <w:rsid w:val="00F612ED"/>
    <w:rsid w:val="00F62E94"/>
    <w:rsid w:val="00F6347B"/>
    <w:rsid w:val="00F63ACC"/>
    <w:rsid w:val="00F6471D"/>
    <w:rsid w:val="00F66F43"/>
    <w:rsid w:val="00F7121B"/>
    <w:rsid w:val="00F75F8D"/>
    <w:rsid w:val="00F80293"/>
    <w:rsid w:val="00F84763"/>
    <w:rsid w:val="00F849EF"/>
    <w:rsid w:val="00F85736"/>
    <w:rsid w:val="00F95789"/>
    <w:rsid w:val="00F96900"/>
    <w:rsid w:val="00FB33DC"/>
    <w:rsid w:val="00FB470D"/>
    <w:rsid w:val="00FB4BC6"/>
    <w:rsid w:val="00FB5188"/>
    <w:rsid w:val="00FB5737"/>
    <w:rsid w:val="00FB5F89"/>
    <w:rsid w:val="00FB74F0"/>
    <w:rsid w:val="00FC1896"/>
    <w:rsid w:val="00FC2EE3"/>
    <w:rsid w:val="00FC2F1D"/>
    <w:rsid w:val="00FC428F"/>
    <w:rsid w:val="00FC6C2E"/>
    <w:rsid w:val="00FD697B"/>
    <w:rsid w:val="00FE2A21"/>
    <w:rsid w:val="00FE4633"/>
    <w:rsid w:val="00FE7B5D"/>
    <w:rsid w:val="00FF30BF"/>
    <w:rsid w:val="00FF6DB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A6A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1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0CF"/>
    <w:pPr>
      <w:ind w:left="720"/>
      <w:contextualSpacing/>
    </w:pPr>
  </w:style>
  <w:style w:type="character" w:styleId="Hyperlink">
    <w:name w:val="Hyperlink"/>
    <w:basedOn w:val="DefaultParagraphFont"/>
    <w:uiPriority w:val="99"/>
    <w:unhideWhenUsed/>
    <w:rsid w:val="00E94114"/>
    <w:rPr>
      <w:color w:val="0000FF" w:themeColor="hyperlink"/>
      <w:u w:val="single"/>
    </w:rPr>
  </w:style>
  <w:style w:type="table" w:styleId="TableGrid">
    <w:name w:val="Table Grid"/>
    <w:basedOn w:val="TableNormal"/>
    <w:uiPriority w:val="59"/>
    <w:rsid w:val="000278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46226"/>
    <w:pPr>
      <w:spacing w:line="240" w:lineRule="auto"/>
    </w:pPr>
    <w:rPr>
      <w:i/>
      <w:iCs/>
      <w:color w:val="1F497D" w:themeColor="text2"/>
      <w:sz w:val="18"/>
      <w:szCs w:val="18"/>
    </w:rPr>
  </w:style>
  <w:style w:type="character" w:styleId="CommentReference">
    <w:name w:val="annotation reference"/>
    <w:basedOn w:val="DefaultParagraphFont"/>
    <w:uiPriority w:val="99"/>
    <w:semiHidden/>
    <w:unhideWhenUsed/>
    <w:rsid w:val="00F1454C"/>
    <w:rPr>
      <w:sz w:val="16"/>
      <w:szCs w:val="16"/>
    </w:rPr>
  </w:style>
  <w:style w:type="paragraph" w:styleId="CommentText">
    <w:name w:val="annotation text"/>
    <w:basedOn w:val="Normal"/>
    <w:link w:val="CommentTextChar"/>
    <w:uiPriority w:val="99"/>
    <w:semiHidden/>
    <w:unhideWhenUsed/>
    <w:rsid w:val="00F1454C"/>
    <w:pPr>
      <w:spacing w:line="240" w:lineRule="auto"/>
    </w:pPr>
    <w:rPr>
      <w:sz w:val="20"/>
      <w:szCs w:val="20"/>
    </w:rPr>
  </w:style>
  <w:style w:type="character" w:customStyle="1" w:styleId="CommentTextChar">
    <w:name w:val="Comment Text Char"/>
    <w:basedOn w:val="DefaultParagraphFont"/>
    <w:link w:val="CommentText"/>
    <w:uiPriority w:val="99"/>
    <w:semiHidden/>
    <w:rsid w:val="00F1454C"/>
    <w:rPr>
      <w:sz w:val="20"/>
      <w:szCs w:val="20"/>
    </w:rPr>
  </w:style>
  <w:style w:type="paragraph" w:styleId="CommentSubject">
    <w:name w:val="annotation subject"/>
    <w:basedOn w:val="CommentText"/>
    <w:next w:val="CommentText"/>
    <w:link w:val="CommentSubjectChar"/>
    <w:uiPriority w:val="99"/>
    <w:semiHidden/>
    <w:unhideWhenUsed/>
    <w:rsid w:val="00F1454C"/>
    <w:rPr>
      <w:b/>
      <w:bCs/>
    </w:rPr>
  </w:style>
  <w:style w:type="character" w:customStyle="1" w:styleId="CommentSubjectChar">
    <w:name w:val="Comment Subject Char"/>
    <w:basedOn w:val="CommentTextChar"/>
    <w:link w:val="CommentSubject"/>
    <w:uiPriority w:val="99"/>
    <w:semiHidden/>
    <w:rsid w:val="00F1454C"/>
    <w:rPr>
      <w:b/>
      <w:bCs/>
      <w:sz w:val="20"/>
      <w:szCs w:val="20"/>
    </w:rPr>
  </w:style>
  <w:style w:type="paragraph" w:styleId="BalloonText">
    <w:name w:val="Balloon Text"/>
    <w:basedOn w:val="Normal"/>
    <w:link w:val="BalloonTextChar"/>
    <w:uiPriority w:val="99"/>
    <w:semiHidden/>
    <w:unhideWhenUsed/>
    <w:rsid w:val="00F145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454C"/>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1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0CF"/>
    <w:pPr>
      <w:ind w:left="720"/>
      <w:contextualSpacing/>
    </w:pPr>
  </w:style>
  <w:style w:type="character" w:styleId="Hyperlink">
    <w:name w:val="Hyperlink"/>
    <w:basedOn w:val="DefaultParagraphFont"/>
    <w:uiPriority w:val="99"/>
    <w:unhideWhenUsed/>
    <w:rsid w:val="00E94114"/>
    <w:rPr>
      <w:color w:val="0000FF" w:themeColor="hyperlink"/>
      <w:u w:val="single"/>
    </w:rPr>
  </w:style>
  <w:style w:type="table" w:styleId="TableGrid">
    <w:name w:val="Table Grid"/>
    <w:basedOn w:val="TableNormal"/>
    <w:uiPriority w:val="59"/>
    <w:rsid w:val="000278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46226"/>
    <w:pPr>
      <w:spacing w:line="240" w:lineRule="auto"/>
    </w:pPr>
    <w:rPr>
      <w:i/>
      <w:iCs/>
      <w:color w:val="1F497D" w:themeColor="text2"/>
      <w:sz w:val="18"/>
      <w:szCs w:val="18"/>
    </w:rPr>
  </w:style>
  <w:style w:type="character" w:styleId="CommentReference">
    <w:name w:val="annotation reference"/>
    <w:basedOn w:val="DefaultParagraphFont"/>
    <w:uiPriority w:val="99"/>
    <w:semiHidden/>
    <w:unhideWhenUsed/>
    <w:rsid w:val="00F1454C"/>
    <w:rPr>
      <w:sz w:val="16"/>
      <w:szCs w:val="16"/>
    </w:rPr>
  </w:style>
  <w:style w:type="paragraph" w:styleId="CommentText">
    <w:name w:val="annotation text"/>
    <w:basedOn w:val="Normal"/>
    <w:link w:val="CommentTextChar"/>
    <w:uiPriority w:val="99"/>
    <w:semiHidden/>
    <w:unhideWhenUsed/>
    <w:rsid w:val="00F1454C"/>
    <w:pPr>
      <w:spacing w:line="240" w:lineRule="auto"/>
    </w:pPr>
    <w:rPr>
      <w:sz w:val="20"/>
      <w:szCs w:val="20"/>
    </w:rPr>
  </w:style>
  <w:style w:type="character" w:customStyle="1" w:styleId="CommentTextChar">
    <w:name w:val="Comment Text Char"/>
    <w:basedOn w:val="DefaultParagraphFont"/>
    <w:link w:val="CommentText"/>
    <w:uiPriority w:val="99"/>
    <w:semiHidden/>
    <w:rsid w:val="00F1454C"/>
    <w:rPr>
      <w:sz w:val="20"/>
      <w:szCs w:val="20"/>
    </w:rPr>
  </w:style>
  <w:style w:type="paragraph" w:styleId="CommentSubject">
    <w:name w:val="annotation subject"/>
    <w:basedOn w:val="CommentText"/>
    <w:next w:val="CommentText"/>
    <w:link w:val="CommentSubjectChar"/>
    <w:uiPriority w:val="99"/>
    <w:semiHidden/>
    <w:unhideWhenUsed/>
    <w:rsid w:val="00F1454C"/>
    <w:rPr>
      <w:b/>
      <w:bCs/>
    </w:rPr>
  </w:style>
  <w:style w:type="character" w:customStyle="1" w:styleId="CommentSubjectChar">
    <w:name w:val="Comment Subject Char"/>
    <w:basedOn w:val="CommentTextChar"/>
    <w:link w:val="CommentSubject"/>
    <w:uiPriority w:val="99"/>
    <w:semiHidden/>
    <w:rsid w:val="00F1454C"/>
    <w:rPr>
      <w:b/>
      <w:bCs/>
      <w:sz w:val="20"/>
      <w:szCs w:val="20"/>
    </w:rPr>
  </w:style>
  <w:style w:type="paragraph" w:styleId="BalloonText">
    <w:name w:val="Balloon Text"/>
    <w:basedOn w:val="Normal"/>
    <w:link w:val="BalloonTextChar"/>
    <w:uiPriority w:val="99"/>
    <w:semiHidden/>
    <w:unhideWhenUsed/>
    <w:rsid w:val="00F145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454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942164">
      <w:bodyDiv w:val="1"/>
      <w:marLeft w:val="0"/>
      <w:marRight w:val="0"/>
      <w:marTop w:val="0"/>
      <w:marBottom w:val="0"/>
      <w:divBdr>
        <w:top w:val="none" w:sz="0" w:space="0" w:color="auto"/>
        <w:left w:val="none" w:sz="0" w:space="0" w:color="auto"/>
        <w:bottom w:val="none" w:sz="0" w:space="0" w:color="auto"/>
        <w:right w:val="none" w:sz="0" w:space="0" w:color="auto"/>
      </w:divBdr>
      <w:divsChild>
        <w:div w:id="598681179">
          <w:marLeft w:val="0"/>
          <w:marRight w:val="0"/>
          <w:marTop w:val="0"/>
          <w:marBottom w:val="0"/>
          <w:divBdr>
            <w:top w:val="none" w:sz="0" w:space="0" w:color="auto"/>
            <w:left w:val="none" w:sz="0" w:space="0" w:color="auto"/>
            <w:bottom w:val="none" w:sz="0" w:space="0" w:color="auto"/>
            <w:right w:val="none" w:sz="0" w:space="0" w:color="auto"/>
          </w:divBdr>
          <w:divsChild>
            <w:div w:id="102120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4987">
      <w:bodyDiv w:val="1"/>
      <w:marLeft w:val="0"/>
      <w:marRight w:val="0"/>
      <w:marTop w:val="0"/>
      <w:marBottom w:val="0"/>
      <w:divBdr>
        <w:top w:val="none" w:sz="0" w:space="0" w:color="auto"/>
        <w:left w:val="none" w:sz="0" w:space="0" w:color="auto"/>
        <w:bottom w:val="none" w:sz="0" w:space="0" w:color="auto"/>
        <w:right w:val="none" w:sz="0" w:space="0" w:color="auto"/>
      </w:divBdr>
    </w:div>
    <w:div w:id="341131923">
      <w:bodyDiv w:val="1"/>
      <w:marLeft w:val="0"/>
      <w:marRight w:val="0"/>
      <w:marTop w:val="0"/>
      <w:marBottom w:val="0"/>
      <w:divBdr>
        <w:top w:val="none" w:sz="0" w:space="0" w:color="auto"/>
        <w:left w:val="none" w:sz="0" w:space="0" w:color="auto"/>
        <w:bottom w:val="none" w:sz="0" w:space="0" w:color="auto"/>
        <w:right w:val="none" w:sz="0" w:space="0" w:color="auto"/>
      </w:divBdr>
    </w:div>
    <w:div w:id="383723266">
      <w:bodyDiv w:val="1"/>
      <w:marLeft w:val="0"/>
      <w:marRight w:val="0"/>
      <w:marTop w:val="0"/>
      <w:marBottom w:val="0"/>
      <w:divBdr>
        <w:top w:val="none" w:sz="0" w:space="0" w:color="auto"/>
        <w:left w:val="none" w:sz="0" w:space="0" w:color="auto"/>
        <w:bottom w:val="none" w:sz="0" w:space="0" w:color="auto"/>
        <w:right w:val="none" w:sz="0" w:space="0" w:color="auto"/>
      </w:divBdr>
    </w:div>
    <w:div w:id="495076327">
      <w:bodyDiv w:val="1"/>
      <w:marLeft w:val="0"/>
      <w:marRight w:val="0"/>
      <w:marTop w:val="0"/>
      <w:marBottom w:val="0"/>
      <w:divBdr>
        <w:top w:val="none" w:sz="0" w:space="0" w:color="auto"/>
        <w:left w:val="none" w:sz="0" w:space="0" w:color="auto"/>
        <w:bottom w:val="none" w:sz="0" w:space="0" w:color="auto"/>
        <w:right w:val="none" w:sz="0" w:space="0" w:color="auto"/>
      </w:divBdr>
    </w:div>
    <w:div w:id="566572487">
      <w:bodyDiv w:val="1"/>
      <w:marLeft w:val="0"/>
      <w:marRight w:val="0"/>
      <w:marTop w:val="0"/>
      <w:marBottom w:val="0"/>
      <w:divBdr>
        <w:top w:val="none" w:sz="0" w:space="0" w:color="auto"/>
        <w:left w:val="none" w:sz="0" w:space="0" w:color="auto"/>
        <w:bottom w:val="none" w:sz="0" w:space="0" w:color="auto"/>
        <w:right w:val="none" w:sz="0" w:space="0" w:color="auto"/>
      </w:divBdr>
    </w:div>
    <w:div w:id="628359574">
      <w:bodyDiv w:val="1"/>
      <w:marLeft w:val="0"/>
      <w:marRight w:val="0"/>
      <w:marTop w:val="0"/>
      <w:marBottom w:val="0"/>
      <w:divBdr>
        <w:top w:val="none" w:sz="0" w:space="0" w:color="auto"/>
        <w:left w:val="none" w:sz="0" w:space="0" w:color="auto"/>
        <w:bottom w:val="none" w:sz="0" w:space="0" w:color="auto"/>
        <w:right w:val="none" w:sz="0" w:space="0" w:color="auto"/>
      </w:divBdr>
    </w:div>
    <w:div w:id="649677201">
      <w:bodyDiv w:val="1"/>
      <w:marLeft w:val="0"/>
      <w:marRight w:val="0"/>
      <w:marTop w:val="0"/>
      <w:marBottom w:val="0"/>
      <w:divBdr>
        <w:top w:val="none" w:sz="0" w:space="0" w:color="auto"/>
        <w:left w:val="none" w:sz="0" w:space="0" w:color="auto"/>
        <w:bottom w:val="none" w:sz="0" w:space="0" w:color="auto"/>
        <w:right w:val="none" w:sz="0" w:space="0" w:color="auto"/>
      </w:divBdr>
    </w:div>
    <w:div w:id="774638073">
      <w:bodyDiv w:val="1"/>
      <w:marLeft w:val="0"/>
      <w:marRight w:val="0"/>
      <w:marTop w:val="0"/>
      <w:marBottom w:val="0"/>
      <w:divBdr>
        <w:top w:val="none" w:sz="0" w:space="0" w:color="auto"/>
        <w:left w:val="none" w:sz="0" w:space="0" w:color="auto"/>
        <w:bottom w:val="none" w:sz="0" w:space="0" w:color="auto"/>
        <w:right w:val="none" w:sz="0" w:space="0" w:color="auto"/>
      </w:divBdr>
    </w:div>
    <w:div w:id="783354284">
      <w:bodyDiv w:val="1"/>
      <w:marLeft w:val="0"/>
      <w:marRight w:val="0"/>
      <w:marTop w:val="0"/>
      <w:marBottom w:val="0"/>
      <w:divBdr>
        <w:top w:val="none" w:sz="0" w:space="0" w:color="auto"/>
        <w:left w:val="none" w:sz="0" w:space="0" w:color="auto"/>
        <w:bottom w:val="none" w:sz="0" w:space="0" w:color="auto"/>
        <w:right w:val="none" w:sz="0" w:space="0" w:color="auto"/>
      </w:divBdr>
    </w:div>
    <w:div w:id="919949726">
      <w:bodyDiv w:val="1"/>
      <w:marLeft w:val="0"/>
      <w:marRight w:val="0"/>
      <w:marTop w:val="0"/>
      <w:marBottom w:val="0"/>
      <w:divBdr>
        <w:top w:val="none" w:sz="0" w:space="0" w:color="auto"/>
        <w:left w:val="none" w:sz="0" w:space="0" w:color="auto"/>
        <w:bottom w:val="none" w:sz="0" w:space="0" w:color="auto"/>
        <w:right w:val="none" w:sz="0" w:space="0" w:color="auto"/>
      </w:divBdr>
    </w:div>
    <w:div w:id="974412724">
      <w:bodyDiv w:val="1"/>
      <w:marLeft w:val="0"/>
      <w:marRight w:val="0"/>
      <w:marTop w:val="0"/>
      <w:marBottom w:val="0"/>
      <w:divBdr>
        <w:top w:val="none" w:sz="0" w:space="0" w:color="auto"/>
        <w:left w:val="none" w:sz="0" w:space="0" w:color="auto"/>
        <w:bottom w:val="none" w:sz="0" w:space="0" w:color="auto"/>
        <w:right w:val="none" w:sz="0" w:space="0" w:color="auto"/>
      </w:divBdr>
    </w:div>
    <w:div w:id="985009161">
      <w:bodyDiv w:val="1"/>
      <w:marLeft w:val="0"/>
      <w:marRight w:val="0"/>
      <w:marTop w:val="0"/>
      <w:marBottom w:val="0"/>
      <w:divBdr>
        <w:top w:val="none" w:sz="0" w:space="0" w:color="auto"/>
        <w:left w:val="none" w:sz="0" w:space="0" w:color="auto"/>
        <w:bottom w:val="none" w:sz="0" w:space="0" w:color="auto"/>
        <w:right w:val="none" w:sz="0" w:space="0" w:color="auto"/>
      </w:divBdr>
    </w:div>
    <w:div w:id="994190460">
      <w:bodyDiv w:val="1"/>
      <w:marLeft w:val="0"/>
      <w:marRight w:val="0"/>
      <w:marTop w:val="0"/>
      <w:marBottom w:val="0"/>
      <w:divBdr>
        <w:top w:val="none" w:sz="0" w:space="0" w:color="auto"/>
        <w:left w:val="none" w:sz="0" w:space="0" w:color="auto"/>
        <w:bottom w:val="none" w:sz="0" w:space="0" w:color="auto"/>
        <w:right w:val="none" w:sz="0" w:space="0" w:color="auto"/>
      </w:divBdr>
      <w:divsChild>
        <w:div w:id="1659726019">
          <w:marLeft w:val="0"/>
          <w:marRight w:val="0"/>
          <w:marTop w:val="0"/>
          <w:marBottom w:val="0"/>
          <w:divBdr>
            <w:top w:val="none" w:sz="0" w:space="0" w:color="auto"/>
            <w:left w:val="none" w:sz="0" w:space="0" w:color="auto"/>
            <w:bottom w:val="none" w:sz="0" w:space="0" w:color="auto"/>
            <w:right w:val="none" w:sz="0" w:space="0" w:color="auto"/>
          </w:divBdr>
          <w:divsChild>
            <w:div w:id="162268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04646">
      <w:bodyDiv w:val="1"/>
      <w:marLeft w:val="0"/>
      <w:marRight w:val="0"/>
      <w:marTop w:val="0"/>
      <w:marBottom w:val="0"/>
      <w:divBdr>
        <w:top w:val="none" w:sz="0" w:space="0" w:color="auto"/>
        <w:left w:val="none" w:sz="0" w:space="0" w:color="auto"/>
        <w:bottom w:val="none" w:sz="0" w:space="0" w:color="auto"/>
        <w:right w:val="none" w:sz="0" w:space="0" w:color="auto"/>
      </w:divBdr>
    </w:div>
    <w:div w:id="1138113878">
      <w:bodyDiv w:val="1"/>
      <w:marLeft w:val="0"/>
      <w:marRight w:val="0"/>
      <w:marTop w:val="0"/>
      <w:marBottom w:val="0"/>
      <w:divBdr>
        <w:top w:val="none" w:sz="0" w:space="0" w:color="auto"/>
        <w:left w:val="none" w:sz="0" w:space="0" w:color="auto"/>
        <w:bottom w:val="none" w:sz="0" w:space="0" w:color="auto"/>
        <w:right w:val="none" w:sz="0" w:space="0" w:color="auto"/>
      </w:divBdr>
    </w:div>
    <w:div w:id="1439763628">
      <w:bodyDiv w:val="1"/>
      <w:marLeft w:val="0"/>
      <w:marRight w:val="0"/>
      <w:marTop w:val="0"/>
      <w:marBottom w:val="0"/>
      <w:divBdr>
        <w:top w:val="none" w:sz="0" w:space="0" w:color="auto"/>
        <w:left w:val="none" w:sz="0" w:space="0" w:color="auto"/>
        <w:bottom w:val="none" w:sz="0" w:space="0" w:color="auto"/>
        <w:right w:val="none" w:sz="0" w:space="0" w:color="auto"/>
      </w:divBdr>
    </w:div>
    <w:div w:id="1648124110">
      <w:bodyDiv w:val="1"/>
      <w:marLeft w:val="0"/>
      <w:marRight w:val="0"/>
      <w:marTop w:val="0"/>
      <w:marBottom w:val="0"/>
      <w:divBdr>
        <w:top w:val="none" w:sz="0" w:space="0" w:color="auto"/>
        <w:left w:val="none" w:sz="0" w:space="0" w:color="auto"/>
        <w:bottom w:val="none" w:sz="0" w:space="0" w:color="auto"/>
        <w:right w:val="none" w:sz="0" w:space="0" w:color="auto"/>
      </w:divBdr>
    </w:div>
    <w:div w:id="1656294913">
      <w:bodyDiv w:val="1"/>
      <w:marLeft w:val="0"/>
      <w:marRight w:val="0"/>
      <w:marTop w:val="0"/>
      <w:marBottom w:val="0"/>
      <w:divBdr>
        <w:top w:val="none" w:sz="0" w:space="0" w:color="auto"/>
        <w:left w:val="none" w:sz="0" w:space="0" w:color="auto"/>
        <w:bottom w:val="none" w:sz="0" w:space="0" w:color="auto"/>
        <w:right w:val="none" w:sz="0" w:space="0" w:color="auto"/>
      </w:divBdr>
    </w:div>
    <w:div w:id="1844391709">
      <w:bodyDiv w:val="1"/>
      <w:marLeft w:val="0"/>
      <w:marRight w:val="0"/>
      <w:marTop w:val="0"/>
      <w:marBottom w:val="0"/>
      <w:divBdr>
        <w:top w:val="none" w:sz="0" w:space="0" w:color="auto"/>
        <w:left w:val="none" w:sz="0" w:space="0" w:color="auto"/>
        <w:bottom w:val="none" w:sz="0" w:space="0" w:color="auto"/>
        <w:right w:val="none" w:sz="0" w:space="0" w:color="auto"/>
      </w:divBdr>
    </w:div>
    <w:div w:id="2095204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Krehenwinkel@berkeley.edu" TargetMode="External"/><Relationship Id="rId8" Type="http://schemas.openxmlformats.org/officeDocument/2006/relationships/comments" Target="comments.xml"/><Relationship Id="rId9" Type="http://schemas.openxmlformats.org/officeDocument/2006/relationships/image" Target="media/image1.jpeg"/><Relationship Id="rId10" Type="http://schemas.openxmlformats.org/officeDocument/2006/relationships/image" Target="media/image2.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2D8A43-475C-A346-803A-CED21CD43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7332</Words>
  <Characters>41793</Characters>
  <Application>Microsoft Macintosh Word</Application>
  <DocSecurity>0</DocSecurity>
  <Lines>348</Lines>
  <Paragraphs>98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49027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HK</dc:creator>
  <cp:lastModifiedBy>Andy Rominger</cp:lastModifiedBy>
  <cp:revision>2</cp:revision>
  <dcterms:created xsi:type="dcterms:W3CDTF">2016-11-22T20:24:00Z</dcterms:created>
  <dcterms:modified xsi:type="dcterms:W3CDTF">2016-11-22T20:24:00Z</dcterms:modified>
</cp:coreProperties>
</file>